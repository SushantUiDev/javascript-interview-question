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F61" w:rsidRPr="00A047A1" w:rsidRDefault="00550F61" w:rsidP="00550F61">
      <w:pPr>
        <w:spacing w:after="144" w:line="240" w:lineRule="auto"/>
        <w:textAlignment w:val="baseline"/>
        <w:outlineLvl w:val="0"/>
        <w:rPr>
          <w:rFonts w:ascii="Helvetica" w:eastAsia="Times New Roman" w:hAnsi="Helvetica" w:cs="Helvetica"/>
          <w:b/>
          <w:bCs/>
          <w:color w:val="383838"/>
          <w:kern w:val="36"/>
          <w:sz w:val="41"/>
          <w:szCs w:val="41"/>
        </w:rPr>
      </w:pPr>
      <w:r w:rsidRPr="00A047A1">
        <w:rPr>
          <w:rFonts w:ascii="Helvetica" w:eastAsia="Times New Roman" w:hAnsi="Helvetica" w:cs="Helvetica"/>
          <w:b/>
          <w:bCs/>
          <w:color w:val="383838"/>
          <w:kern w:val="36"/>
          <w:sz w:val="41"/>
          <w:szCs w:val="41"/>
        </w:rPr>
        <w:t>39 Best Object Oriented JavaScript Interview Questions and Answers</w:t>
      </w:r>
    </w:p>
    <w:p w:rsidR="00550F61" w:rsidRPr="00A047A1" w:rsidRDefault="00550F61" w:rsidP="00550F61">
      <w:pPr>
        <w:spacing w:after="0" w:line="384" w:lineRule="atLeast"/>
        <w:textAlignment w:val="baseline"/>
        <w:rPr>
          <w:rFonts w:ascii="inherit" w:eastAsia="Times New Roman" w:hAnsi="inherit" w:cs="Arial"/>
          <w:b/>
          <w:bCs/>
          <w:color w:val="000000" w:themeColor="text1"/>
          <w:sz w:val="46"/>
          <w:szCs w:val="48"/>
        </w:rPr>
      </w:pPr>
      <w:bookmarkStart w:id="0" w:name="ad-title"/>
      <w:bookmarkEnd w:id="0"/>
      <w:r w:rsidRPr="00A047A1">
        <w:rPr>
          <w:rFonts w:ascii="inherit" w:eastAsia="Times New Roman" w:hAnsi="inherit" w:cs="Arial"/>
          <w:b/>
          <w:bCs/>
          <w:color w:val="000000" w:themeColor="text1"/>
          <w:sz w:val="46"/>
          <w:szCs w:val="48"/>
          <w:bdr w:val="none" w:sz="0" w:space="0" w:color="auto" w:frame="1"/>
        </w:rPr>
        <w:t>What is JavaScript?</w:t>
      </w:r>
    </w:p>
    <w:p w:rsidR="0028610A" w:rsidRPr="00A047A1" w:rsidRDefault="00550F61" w:rsidP="00550F61">
      <w:pPr>
        <w:spacing w:after="0" w:line="384" w:lineRule="atLeast"/>
        <w:textAlignment w:val="baseline"/>
        <w:rPr>
          <w:rFonts w:ascii="inherit" w:eastAsia="Times New Roman" w:hAnsi="inherit" w:cs="Arial"/>
          <w:b/>
          <w:bCs/>
          <w:color w:val="333333"/>
          <w:szCs w:val="22"/>
        </w:rPr>
      </w:pPr>
      <w:ins w:id="1" w:author="Unknown">
        <w:r w:rsidRPr="00A047A1">
          <w:rPr>
            <w:rFonts w:ascii="Century Gothic" w:eastAsia="Times New Roman" w:hAnsi="Century Gothic" w:cs="Arial"/>
            <w:b/>
            <w:bCs/>
            <w:color w:val="333333"/>
            <w:szCs w:val="22"/>
            <w:bdr w:val="none" w:sz="0" w:space="0" w:color="auto" w:frame="1"/>
          </w:rPr>
          <w:t>The</w:t>
        </w:r>
      </w:ins>
      <w:r w:rsidRPr="00A047A1">
        <w:rPr>
          <w:rFonts w:ascii="Century Gothic" w:eastAsia="Times New Roman" w:hAnsi="Century Gothic" w:cs="Arial"/>
          <w:b/>
          <w:bCs/>
          <w:color w:val="333333"/>
          <w:szCs w:val="22"/>
          <w:bdr w:val="none" w:sz="0" w:space="0" w:color="auto" w:frame="1"/>
        </w:rPr>
        <w:t> </w:t>
      </w:r>
      <w:hyperlink r:id="rId6" w:tgtFrame="_blank" w:history="1">
        <w:r w:rsidRPr="00A047A1">
          <w:rPr>
            <w:rFonts w:ascii="inherit" w:eastAsia="Times New Roman" w:hAnsi="inherit" w:cs="Arial"/>
            <w:b/>
            <w:bCs/>
            <w:color w:val="333333"/>
            <w:szCs w:val="22"/>
            <w:bdr w:val="none" w:sz="0" w:space="0" w:color="auto" w:frame="1"/>
          </w:rPr>
          <w:t>JavaScript</w:t>
        </w:r>
      </w:hyperlink>
      <w:r w:rsidRPr="00A047A1">
        <w:rPr>
          <w:rFonts w:ascii="Century Gothic" w:eastAsia="Times New Roman" w:hAnsi="Century Gothic" w:cs="Arial"/>
          <w:b/>
          <w:bCs/>
          <w:color w:val="333333"/>
          <w:szCs w:val="22"/>
          <w:bdr w:val="none" w:sz="0" w:space="0" w:color="auto" w:frame="1"/>
        </w:rPr>
        <w:t> is most popular scripting languages and it developed by Netscape and used to develop the client side web applications.</w:t>
      </w:r>
    </w:p>
    <w:p w:rsidR="00550F61" w:rsidRPr="00A047A1" w:rsidRDefault="0028610A" w:rsidP="00550F61">
      <w:pPr>
        <w:spacing w:after="0" w:line="384" w:lineRule="atLeast"/>
        <w:textAlignment w:val="baseline"/>
        <w:rPr>
          <w:rFonts w:ascii="inherit" w:eastAsia="Times New Roman" w:hAnsi="inherit" w:cs="Arial"/>
          <w:b/>
          <w:bCs/>
          <w:color w:val="333333"/>
          <w:szCs w:val="22"/>
        </w:rPr>
      </w:pPr>
      <w:r w:rsidRPr="00A047A1">
        <w:rPr>
          <w:rFonts w:ascii="inherit" w:eastAsia="Times New Roman" w:hAnsi="inherit" w:cs="Arial"/>
          <w:b/>
          <w:bCs/>
          <w:color w:val="333333"/>
          <w:szCs w:val="22"/>
        </w:rPr>
        <w:t xml:space="preserve"> </w:t>
      </w:r>
      <w:ins w:id="2" w:author="Unknown">
        <w:r w:rsidR="00550F61" w:rsidRPr="00A047A1">
          <w:rPr>
            <w:rFonts w:ascii="inherit" w:eastAsia="Times New Roman" w:hAnsi="inherit" w:cs="Arial"/>
            <w:b/>
            <w:bCs/>
            <w:color w:val="333333"/>
            <w:szCs w:val="22"/>
          </w:rPr>
          <w:br/>
        </w:r>
      </w:ins>
      <w:r w:rsidR="005B2F26" w:rsidRPr="00A047A1">
        <w:rPr>
          <w:rFonts w:ascii="inherit" w:eastAsia="Times New Roman" w:hAnsi="inherit" w:cs="Arial"/>
          <w:b/>
          <w:bCs/>
          <w:color w:val="000000" w:themeColor="text1"/>
          <w:sz w:val="38"/>
          <w:szCs w:val="40"/>
          <w:u w:val="single"/>
          <w:bdr w:val="none" w:sz="0" w:space="0" w:color="auto" w:frame="1"/>
          <w:shd w:val="clear" w:color="auto" w:fill="FFFFFF"/>
        </w:rPr>
        <w:t xml:space="preserve">Q. What is Object In </w:t>
      </w:r>
      <w:proofErr w:type="spellStart"/>
      <w:proofErr w:type="gramStart"/>
      <w:r w:rsidR="005B2F26" w:rsidRPr="00A047A1">
        <w:rPr>
          <w:rFonts w:ascii="inherit" w:eastAsia="Times New Roman" w:hAnsi="inherit" w:cs="Arial"/>
          <w:b/>
          <w:bCs/>
          <w:color w:val="000000" w:themeColor="text1"/>
          <w:sz w:val="38"/>
          <w:szCs w:val="40"/>
          <w:u w:val="single"/>
          <w:bdr w:val="none" w:sz="0" w:space="0" w:color="auto" w:frame="1"/>
          <w:shd w:val="clear" w:color="auto" w:fill="FFFFFF"/>
        </w:rPr>
        <w:t>Javascript</w:t>
      </w:r>
      <w:proofErr w:type="spellEnd"/>
      <w:r w:rsidR="005B2F26" w:rsidRPr="00A047A1">
        <w:rPr>
          <w:rFonts w:ascii="inherit" w:eastAsia="Times New Roman" w:hAnsi="inherit" w:cs="Arial"/>
          <w:b/>
          <w:bCs/>
          <w:color w:val="000000" w:themeColor="text1"/>
          <w:sz w:val="38"/>
          <w:szCs w:val="40"/>
          <w:u w:val="single"/>
          <w:bdr w:val="none" w:sz="0" w:space="0" w:color="auto" w:frame="1"/>
          <w:shd w:val="clear" w:color="auto" w:fill="FFFFFF"/>
        </w:rPr>
        <w:t xml:space="preserve"> ?</w:t>
      </w:r>
      <w:proofErr w:type="gramEnd"/>
    </w:p>
    <w:p w:rsidR="005B2F26" w:rsidRPr="00A047A1" w:rsidRDefault="005B2F26" w:rsidP="00550F61">
      <w:pPr>
        <w:spacing w:after="0" w:line="384" w:lineRule="atLeast"/>
        <w:textAlignment w:val="baseline"/>
        <w:rPr>
          <w:rFonts w:ascii="inherit" w:eastAsia="Times New Roman" w:hAnsi="inherit" w:cs="Arial"/>
          <w:b/>
          <w:bCs/>
          <w:color w:val="333333"/>
          <w:szCs w:val="22"/>
          <w:bdr w:val="none" w:sz="0" w:space="0" w:color="auto" w:frame="1"/>
          <w:shd w:val="clear" w:color="auto" w:fill="FFFFFF"/>
        </w:rPr>
      </w:pPr>
      <w:proofErr w:type="spellStart"/>
      <w:proofErr w:type="gramStart"/>
      <w:r w:rsidRPr="00A047A1">
        <w:rPr>
          <w:rFonts w:ascii="inherit" w:eastAsia="Times New Roman" w:hAnsi="inherit" w:cs="Arial"/>
          <w:b/>
          <w:bCs/>
          <w:color w:val="333333"/>
          <w:szCs w:val="22"/>
          <w:bdr w:val="none" w:sz="0" w:space="0" w:color="auto" w:frame="1"/>
          <w:shd w:val="clear" w:color="auto" w:fill="FFFFFF"/>
        </w:rPr>
        <w:t>Ans</w:t>
      </w:r>
      <w:proofErr w:type="spellEnd"/>
      <w:r w:rsidRPr="00A047A1">
        <w:rPr>
          <w:rFonts w:ascii="inherit" w:eastAsia="Times New Roman" w:hAnsi="inherit" w:cs="Arial"/>
          <w:b/>
          <w:bCs/>
          <w:color w:val="333333"/>
          <w:szCs w:val="22"/>
          <w:bdr w:val="none" w:sz="0" w:space="0" w:color="auto" w:frame="1"/>
          <w:shd w:val="clear" w:color="auto" w:fill="FFFFFF"/>
        </w:rPr>
        <w:t xml:space="preserve"> :</w:t>
      </w:r>
      <w:proofErr w:type="gramEnd"/>
    </w:p>
    <w:p w:rsidR="005B2F26" w:rsidRPr="00A047A1" w:rsidRDefault="005B2F26" w:rsidP="00550F61">
      <w:pPr>
        <w:spacing w:after="0" w:line="384" w:lineRule="atLeast"/>
        <w:textAlignment w:val="baseline"/>
        <w:rPr>
          <w:rFonts w:ascii="Arial" w:hAnsi="Arial" w:cs="Arial"/>
          <w:b/>
          <w:bCs/>
          <w:color w:val="3B3C40"/>
          <w:szCs w:val="22"/>
          <w:shd w:val="clear" w:color="auto" w:fill="F4F7F8"/>
        </w:rPr>
      </w:pPr>
      <w:r w:rsidRPr="00A047A1">
        <w:rPr>
          <w:rFonts w:ascii="inherit" w:eastAsia="Times New Roman" w:hAnsi="inherit" w:cs="Arial"/>
          <w:b/>
          <w:bCs/>
          <w:color w:val="333333"/>
          <w:szCs w:val="22"/>
          <w:bdr w:val="none" w:sz="0" w:space="0" w:color="auto" w:frame="1"/>
          <w:shd w:val="clear" w:color="auto" w:fill="FFFFFF"/>
        </w:rPr>
        <w:t>=&gt;</w:t>
      </w:r>
      <w:r w:rsidR="00CF2A56" w:rsidRPr="00A047A1">
        <w:rPr>
          <w:rFonts w:ascii="Arial" w:hAnsi="Arial" w:cs="Arial"/>
          <w:b/>
          <w:bCs/>
          <w:color w:val="3B3C40"/>
          <w:szCs w:val="22"/>
          <w:shd w:val="clear" w:color="auto" w:fill="F4F7F8"/>
        </w:rPr>
        <w:t xml:space="preserve"> JavaScript is designed on a simple object-based paradigm. </w:t>
      </w:r>
    </w:p>
    <w:p w:rsidR="005B2F26" w:rsidRPr="00A047A1" w:rsidRDefault="005B2F26" w:rsidP="00550F61">
      <w:pPr>
        <w:spacing w:after="0" w:line="384" w:lineRule="atLeast"/>
        <w:textAlignment w:val="baseline"/>
        <w:rPr>
          <w:rFonts w:ascii="Arial" w:hAnsi="Arial" w:cs="Arial"/>
          <w:b/>
          <w:bCs/>
          <w:color w:val="3B3C40"/>
          <w:szCs w:val="22"/>
          <w:shd w:val="clear" w:color="auto" w:fill="F4F7F8"/>
        </w:rPr>
      </w:pPr>
      <w:r w:rsidRPr="00A047A1">
        <w:rPr>
          <w:rFonts w:ascii="Arial" w:hAnsi="Arial" w:cs="Arial"/>
          <w:b/>
          <w:bCs/>
          <w:color w:val="3B3C40"/>
          <w:szCs w:val="22"/>
          <w:shd w:val="clear" w:color="auto" w:fill="F4F7F8"/>
        </w:rPr>
        <w:t>=&gt;</w:t>
      </w:r>
      <w:r w:rsidR="00CF2A56" w:rsidRPr="00A047A1">
        <w:rPr>
          <w:rFonts w:ascii="Arial" w:hAnsi="Arial" w:cs="Arial"/>
          <w:b/>
          <w:bCs/>
          <w:color w:val="3B3C40"/>
          <w:szCs w:val="22"/>
          <w:shd w:val="clear" w:color="auto" w:fill="F4F7F8"/>
        </w:rPr>
        <w:t xml:space="preserve">An object is a collection of properties, and a property is an association between a name </w:t>
      </w:r>
      <w:r w:rsidRPr="00A047A1">
        <w:rPr>
          <w:rFonts w:ascii="Arial" w:hAnsi="Arial" w:cs="Arial"/>
          <w:b/>
          <w:bCs/>
          <w:color w:val="3B3C40"/>
          <w:szCs w:val="22"/>
          <w:shd w:val="clear" w:color="auto" w:fill="F4F7F8"/>
        </w:rPr>
        <w:t xml:space="preserve">   </w:t>
      </w:r>
      <w:r w:rsidR="00CF2A56" w:rsidRPr="00A047A1">
        <w:rPr>
          <w:rFonts w:ascii="Arial" w:hAnsi="Arial" w:cs="Arial"/>
          <w:b/>
          <w:bCs/>
          <w:color w:val="3B3C40"/>
          <w:szCs w:val="22"/>
          <w:shd w:val="clear" w:color="auto" w:fill="F4F7F8"/>
        </w:rPr>
        <w:t>(</w:t>
      </w:r>
      <w:proofErr w:type="gramStart"/>
      <w:r w:rsidR="00CF2A56" w:rsidRPr="00A047A1">
        <w:rPr>
          <w:rFonts w:ascii="Arial" w:hAnsi="Arial" w:cs="Arial"/>
          <w:b/>
          <w:bCs/>
          <w:color w:val="3B3C40"/>
          <w:szCs w:val="22"/>
          <w:shd w:val="clear" w:color="auto" w:fill="F4F7F8"/>
        </w:rPr>
        <w:t>or</w:t>
      </w:r>
      <w:proofErr w:type="gramEnd"/>
      <w:r w:rsidR="00CF2A56" w:rsidRPr="00A047A1">
        <w:rPr>
          <w:rStyle w:val="apple-converted-space"/>
          <w:rFonts w:ascii="Arial" w:hAnsi="Arial" w:cs="Arial"/>
          <w:b/>
          <w:bCs/>
          <w:color w:val="3B3C40"/>
          <w:szCs w:val="22"/>
          <w:shd w:val="clear" w:color="auto" w:fill="F4F7F8"/>
        </w:rPr>
        <w:t> </w:t>
      </w:r>
      <w:r w:rsidR="00CF2A56" w:rsidRPr="00A047A1">
        <w:rPr>
          <w:rStyle w:val="Emphasis"/>
          <w:rFonts w:ascii="Arial" w:hAnsi="Arial" w:cs="Arial"/>
          <w:b/>
          <w:bCs/>
          <w:color w:val="3B3C40"/>
          <w:szCs w:val="22"/>
          <w:bdr w:val="none" w:sz="0" w:space="0" w:color="auto" w:frame="1"/>
        </w:rPr>
        <w:t>key</w:t>
      </w:r>
      <w:r w:rsidR="00CF2A56" w:rsidRPr="00A047A1">
        <w:rPr>
          <w:rFonts w:ascii="Arial" w:hAnsi="Arial" w:cs="Arial"/>
          <w:b/>
          <w:bCs/>
          <w:color w:val="3B3C40"/>
          <w:szCs w:val="22"/>
          <w:shd w:val="clear" w:color="auto" w:fill="F4F7F8"/>
        </w:rPr>
        <w:t>) and a value.</w:t>
      </w:r>
    </w:p>
    <w:p w:rsidR="001D60E9" w:rsidRPr="00A047A1" w:rsidRDefault="005B2F26" w:rsidP="00550F61">
      <w:pPr>
        <w:spacing w:after="0" w:line="384" w:lineRule="atLeast"/>
        <w:textAlignment w:val="baseline"/>
        <w:rPr>
          <w:rFonts w:ascii="Arial" w:hAnsi="Arial" w:cs="Arial"/>
          <w:b/>
          <w:bCs/>
          <w:color w:val="3B3C40"/>
          <w:szCs w:val="22"/>
          <w:shd w:val="clear" w:color="auto" w:fill="F4F7F8"/>
        </w:rPr>
      </w:pPr>
      <w:r w:rsidRPr="00A047A1">
        <w:rPr>
          <w:rFonts w:ascii="Arial" w:hAnsi="Arial" w:cs="Arial"/>
          <w:b/>
          <w:bCs/>
          <w:color w:val="3B3C40"/>
          <w:szCs w:val="22"/>
          <w:shd w:val="clear" w:color="auto" w:fill="F4F7F8"/>
        </w:rPr>
        <w:t>=&gt;</w:t>
      </w:r>
      <w:r w:rsidR="00CF2A56" w:rsidRPr="00A047A1">
        <w:rPr>
          <w:rFonts w:ascii="Arial" w:hAnsi="Arial" w:cs="Arial"/>
          <w:b/>
          <w:bCs/>
          <w:color w:val="3B3C40"/>
          <w:szCs w:val="22"/>
          <w:shd w:val="clear" w:color="auto" w:fill="F4F7F8"/>
        </w:rPr>
        <w:t xml:space="preserve"> A property's value can be a function,</w:t>
      </w:r>
    </w:p>
    <w:p w:rsidR="005B2F26" w:rsidRPr="00A047A1" w:rsidRDefault="005B2F26" w:rsidP="00550F61">
      <w:pPr>
        <w:spacing w:after="0" w:line="384" w:lineRule="atLeast"/>
        <w:textAlignment w:val="baseline"/>
        <w:rPr>
          <w:ins w:id="3" w:author="Unknown"/>
          <w:rFonts w:ascii="inherit" w:eastAsia="Times New Roman" w:hAnsi="inherit" w:cs="Arial"/>
          <w:b/>
          <w:bCs/>
          <w:color w:val="333333"/>
          <w:szCs w:val="22"/>
        </w:rPr>
      </w:pPr>
    </w:p>
    <w:p w:rsidR="00550F61" w:rsidRPr="00A047A1" w:rsidRDefault="00550F61" w:rsidP="00550F61">
      <w:pPr>
        <w:shd w:val="clear" w:color="auto" w:fill="FFFFFF"/>
        <w:spacing w:after="0" w:line="312" w:lineRule="atLeast"/>
        <w:textAlignment w:val="baseline"/>
        <w:rPr>
          <w:rFonts w:ascii="inherit" w:eastAsia="Times New Roman" w:hAnsi="inherit" w:cs="Arial"/>
          <w:b/>
          <w:bCs/>
          <w:color w:val="333333"/>
          <w:szCs w:val="22"/>
          <w:bdr w:val="none" w:sz="0" w:space="0" w:color="auto" w:frame="1"/>
        </w:rPr>
      </w:pPr>
      <w:ins w:id="4" w:author="Unknown">
        <w:r w:rsidRPr="00A047A1">
          <w:rPr>
            <w:rFonts w:ascii="inherit" w:eastAsia="Times New Roman" w:hAnsi="inherit" w:cs="Arial"/>
            <w:b/>
            <w:bCs/>
            <w:color w:val="333333"/>
            <w:szCs w:val="22"/>
            <w:bdr w:val="none" w:sz="0" w:space="0" w:color="auto" w:frame="1"/>
          </w:rPr>
          <w:t>2). </w:t>
        </w:r>
        <w:r w:rsidRPr="00A047A1">
          <w:rPr>
            <w:rFonts w:ascii="inherit" w:eastAsia="Times New Roman" w:hAnsi="inherit" w:cs="Arial"/>
            <w:b/>
            <w:bCs/>
            <w:color w:val="333333"/>
            <w:szCs w:val="22"/>
            <w:bdr w:val="none" w:sz="0" w:space="0" w:color="auto" w:frame="1"/>
          </w:rPr>
          <w:fldChar w:fldCharType="begin"/>
        </w:r>
        <w:r w:rsidRPr="00A047A1">
          <w:rPr>
            <w:rFonts w:ascii="inherit" w:eastAsia="Times New Roman" w:hAnsi="inherit" w:cs="Arial"/>
            <w:b/>
            <w:bCs/>
            <w:color w:val="333333"/>
            <w:szCs w:val="22"/>
            <w:bdr w:val="none" w:sz="0" w:space="0" w:color="auto" w:frame="1"/>
          </w:rPr>
          <w:instrText xml:space="preserve"> HYPERLINK "http://www.code-sample.com/2015/06/prototype-in-javascript.html" \t "_blank" </w:instrText>
        </w:r>
        <w:r w:rsidRPr="00A047A1">
          <w:rPr>
            <w:rFonts w:ascii="inherit" w:eastAsia="Times New Roman" w:hAnsi="inherit" w:cs="Arial"/>
            <w:b/>
            <w:bCs/>
            <w:color w:val="333333"/>
            <w:szCs w:val="22"/>
            <w:bdr w:val="none" w:sz="0" w:space="0" w:color="auto" w:frame="1"/>
          </w:rPr>
          <w:fldChar w:fldCharType="separate"/>
        </w:r>
        <w:proofErr w:type="gramStart"/>
        <w:r w:rsidRPr="00A047A1">
          <w:rPr>
            <w:rFonts w:ascii="inherit" w:eastAsia="Times New Roman" w:hAnsi="inherit" w:cs="Arial"/>
            <w:b/>
            <w:bCs/>
            <w:color w:val="333333"/>
            <w:szCs w:val="22"/>
            <w:bdr w:val="none" w:sz="0" w:space="0" w:color="auto" w:frame="1"/>
          </w:rPr>
          <w:t>What</w:t>
        </w:r>
        <w:proofErr w:type="gramEnd"/>
        <w:r w:rsidRPr="00A047A1">
          <w:rPr>
            <w:rFonts w:ascii="inherit" w:eastAsia="Times New Roman" w:hAnsi="inherit" w:cs="Arial"/>
            <w:b/>
            <w:bCs/>
            <w:color w:val="333333"/>
            <w:szCs w:val="22"/>
            <w:bdr w:val="none" w:sz="0" w:space="0" w:color="auto" w:frame="1"/>
          </w:rPr>
          <w:t xml:space="preserve"> is the Prototype object in JavaScript and how it is used?</w:t>
        </w:r>
        <w:r w:rsidRPr="00A047A1">
          <w:rPr>
            <w:rFonts w:ascii="inherit" w:eastAsia="Times New Roman" w:hAnsi="inherit" w:cs="Arial"/>
            <w:b/>
            <w:bCs/>
            <w:color w:val="333333"/>
            <w:szCs w:val="22"/>
            <w:bdr w:val="none" w:sz="0" w:space="0" w:color="auto" w:frame="1"/>
          </w:rPr>
          <w:fldChar w:fldCharType="end"/>
        </w:r>
      </w:ins>
    </w:p>
    <w:p w:rsidR="006325CF" w:rsidRPr="00A047A1" w:rsidRDefault="0028610A" w:rsidP="00550F61">
      <w:pPr>
        <w:shd w:val="clear" w:color="auto" w:fill="FFFFFF"/>
        <w:spacing w:after="0" w:line="312" w:lineRule="atLeast"/>
        <w:textAlignment w:val="baseline"/>
        <w:rPr>
          <w:rFonts w:ascii="Arial" w:eastAsia="Times New Roman" w:hAnsi="Arial" w:cs="Arial"/>
          <w:b/>
          <w:bCs/>
          <w:color w:val="333333"/>
          <w:szCs w:val="22"/>
        </w:rPr>
      </w:pPr>
      <w:proofErr w:type="gramStart"/>
      <w:r w:rsidRPr="00A047A1">
        <w:rPr>
          <w:rFonts w:ascii="Arial" w:eastAsia="Times New Roman" w:hAnsi="Arial" w:cs="Arial"/>
          <w:b/>
          <w:bCs/>
          <w:color w:val="333333"/>
          <w:szCs w:val="22"/>
        </w:rPr>
        <w:t>=&gt;</w:t>
      </w:r>
      <w:proofErr w:type="spellStart"/>
      <w:r w:rsidRPr="00A047A1">
        <w:rPr>
          <w:rFonts w:ascii="Arial" w:eastAsia="Times New Roman" w:hAnsi="Arial" w:cs="Arial"/>
          <w:b/>
          <w:bCs/>
          <w:color w:val="333333"/>
          <w:szCs w:val="22"/>
        </w:rPr>
        <w:t>complet</w:t>
      </w:r>
      <w:proofErr w:type="spellEnd"/>
      <w:r w:rsidRPr="00A047A1">
        <w:rPr>
          <w:rFonts w:ascii="Arial" w:eastAsia="Times New Roman" w:hAnsi="Arial" w:cs="Arial"/>
          <w:b/>
          <w:bCs/>
          <w:color w:val="333333"/>
          <w:szCs w:val="22"/>
        </w:rPr>
        <w:t>.</w:t>
      </w:r>
      <w:proofErr w:type="gramEnd"/>
    </w:p>
    <w:p w:rsidR="0028610A" w:rsidRPr="00A047A1" w:rsidRDefault="0028610A" w:rsidP="00550F61">
      <w:pPr>
        <w:shd w:val="clear" w:color="auto" w:fill="FFFFFF"/>
        <w:spacing w:after="0" w:line="312" w:lineRule="atLeast"/>
        <w:textAlignment w:val="baseline"/>
        <w:rPr>
          <w:ins w:id="5" w:author="Unknown"/>
          <w:rFonts w:ascii="Arial" w:eastAsia="Times New Roman" w:hAnsi="Arial" w:cs="Arial"/>
          <w:b/>
          <w:bCs/>
          <w:color w:val="333333"/>
          <w:szCs w:val="22"/>
        </w:rPr>
      </w:pPr>
    </w:p>
    <w:p w:rsidR="00550F61" w:rsidRPr="00A047A1" w:rsidRDefault="00550F61" w:rsidP="00550F61">
      <w:pPr>
        <w:shd w:val="clear" w:color="auto" w:fill="FFFFFF"/>
        <w:spacing w:after="0" w:line="312" w:lineRule="atLeast"/>
        <w:textAlignment w:val="baseline"/>
        <w:rPr>
          <w:rFonts w:ascii="inherit" w:eastAsia="Times New Roman" w:hAnsi="inherit" w:cs="Arial"/>
          <w:b/>
          <w:bCs/>
          <w:color w:val="333333"/>
          <w:szCs w:val="22"/>
          <w:bdr w:val="none" w:sz="0" w:space="0" w:color="auto" w:frame="1"/>
        </w:rPr>
      </w:pPr>
      <w:ins w:id="6" w:author="Unknown">
        <w:r w:rsidRPr="00A047A1">
          <w:rPr>
            <w:rFonts w:ascii="inherit" w:eastAsia="Times New Roman" w:hAnsi="inherit" w:cs="Arial"/>
            <w:b/>
            <w:bCs/>
            <w:color w:val="333333"/>
            <w:szCs w:val="22"/>
            <w:bdr w:val="none" w:sz="0" w:space="0" w:color="auto" w:frame="1"/>
          </w:rPr>
          <w:t>3). </w:t>
        </w:r>
        <w:r w:rsidRPr="00A047A1">
          <w:rPr>
            <w:rFonts w:ascii="inherit" w:eastAsia="Times New Roman" w:hAnsi="inherit" w:cs="Arial"/>
            <w:b/>
            <w:bCs/>
            <w:color w:val="333333"/>
            <w:szCs w:val="22"/>
            <w:bdr w:val="none" w:sz="0" w:space="0" w:color="auto" w:frame="1"/>
          </w:rPr>
          <w:fldChar w:fldCharType="begin"/>
        </w:r>
        <w:r w:rsidRPr="00A047A1">
          <w:rPr>
            <w:rFonts w:ascii="inherit" w:eastAsia="Times New Roman" w:hAnsi="inherit" w:cs="Arial"/>
            <w:b/>
            <w:bCs/>
            <w:color w:val="333333"/>
            <w:szCs w:val="22"/>
            <w:bdr w:val="none" w:sz="0" w:space="0" w:color="auto" w:frame="1"/>
          </w:rPr>
          <w:instrText xml:space="preserve"> HYPERLINK "http://www.code-sample.com/2015/06/what-is-this-in-javascript.html" \t "_blank" </w:instrText>
        </w:r>
        <w:r w:rsidRPr="00A047A1">
          <w:rPr>
            <w:rFonts w:ascii="inherit" w:eastAsia="Times New Roman" w:hAnsi="inherit" w:cs="Arial"/>
            <w:b/>
            <w:bCs/>
            <w:color w:val="333333"/>
            <w:szCs w:val="22"/>
            <w:bdr w:val="none" w:sz="0" w:space="0" w:color="auto" w:frame="1"/>
          </w:rPr>
          <w:fldChar w:fldCharType="separate"/>
        </w:r>
        <w:proofErr w:type="gramStart"/>
        <w:r w:rsidRPr="00A047A1">
          <w:rPr>
            <w:rFonts w:ascii="inherit" w:eastAsia="Times New Roman" w:hAnsi="inherit" w:cs="Arial"/>
            <w:b/>
            <w:bCs/>
            <w:color w:val="333333"/>
            <w:szCs w:val="22"/>
            <w:bdr w:val="none" w:sz="0" w:space="0" w:color="auto" w:frame="1"/>
          </w:rPr>
          <w:t>What</w:t>
        </w:r>
        <w:proofErr w:type="gramEnd"/>
        <w:r w:rsidRPr="00A047A1">
          <w:rPr>
            <w:rFonts w:ascii="inherit" w:eastAsia="Times New Roman" w:hAnsi="inherit" w:cs="Arial"/>
            <w:b/>
            <w:bCs/>
            <w:color w:val="333333"/>
            <w:szCs w:val="22"/>
            <w:bdr w:val="none" w:sz="0" w:space="0" w:color="auto" w:frame="1"/>
          </w:rPr>
          <w:t xml:space="preserve"> is "this"? What is its value?</w:t>
        </w:r>
        <w:r w:rsidRPr="00A047A1">
          <w:rPr>
            <w:rFonts w:ascii="inherit" w:eastAsia="Times New Roman" w:hAnsi="inherit" w:cs="Arial"/>
            <w:b/>
            <w:bCs/>
            <w:color w:val="333333"/>
            <w:szCs w:val="22"/>
            <w:bdr w:val="none" w:sz="0" w:space="0" w:color="auto" w:frame="1"/>
          </w:rPr>
          <w:fldChar w:fldCharType="end"/>
        </w:r>
      </w:ins>
    </w:p>
    <w:p w:rsidR="0028610A" w:rsidRPr="00A047A1" w:rsidRDefault="004A13EB" w:rsidP="00550F61">
      <w:pPr>
        <w:shd w:val="clear" w:color="auto" w:fill="FFFFFF"/>
        <w:spacing w:after="0" w:line="312" w:lineRule="atLeast"/>
        <w:textAlignment w:val="baseline"/>
        <w:rPr>
          <w:ins w:id="7" w:author="Unknown"/>
          <w:rFonts w:ascii="Arial" w:eastAsia="Times New Roman" w:hAnsi="Arial" w:cs="Arial"/>
          <w:b/>
          <w:bCs/>
          <w:color w:val="333333"/>
          <w:szCs w:val="22"/>
        </w:rPr>
      </w:pPr>
      <w:proofErr w:type="gramStart"/>
      <w:r w:rsidRPr="00A047A1">
        <w:rPr>
          <w:rFonts w:ascii="Arial" w:eastAsia="Times New Roman" w:hAnsi="Arial" w:cs="Arial"/>
          <w:b/>
          <w:bCs/>
          <w:color w:val="333333"/>
          <w:szCs w:val="22"/>
        </w:rPr>
        <w:t>=&gt;</w:t>
      </w:r>
      <w:proofErr w:type="spellStart"/>
      <w:r w:rsidRPr="00A047A1">
        <w:rPr>
          <w:rFonts w:ascii="Arial" w:eastAsia="Times New Roman" w:hAnsi="Arial" w:cs="Arial"/>
          <w:b/>
          <w:bCs/>
          <w:color w:val="333333"/>
          <w:szCs w:val="22"/>
        </w:rPr>
        <w:t>complet</w:t>
      </w:r>
      <w:proofErr w:type="spellEnd"/>
      <w:r w:rsidRPr="00A047A1">
        <w:rPr>
          <w:rFonts w:ascii="Arial" w:eastAsia="Times New Roman" w:hAnsi="Arial" w:cs="Arial"/>
          <w:b/>
          <w:bCs/>
          <w:color w:val="333333"/>
          <w:szCs w:val="22"/>
        </w:rPr>
        <w:t>.</w:t>
      </w:r>
      <w:proofErr w:type="gramEnd"/>
    </w:p>
    <w:p w:rsidR="00550F61" w:rsidRPr="00A047A1" w:rsidRDefault="00550F61" w:rsidP="00550F61">
      <w:pPr>
        <w:shd w:val="clear" w:color="auto" w:fill="FFFFFF"/>
        <w:spacing w:after="0" w:line="312" w:lineRule="atLeast"/>
        <w:textAlignment w:val="baseline"/>
        <w:rPr>
          <w:rFonts w:ascii="inherit" w:eastAsia="Times New Roman" w:hAnsi="inherit" w:cs="Arial"/>
          <w:b/>
          <w:bCs/>
          <w:color w:val="333333"/>
          <w:szCs w:val="22"/>
          <w:bdr w:val="none" w:sz="0" w:space="0" w:color="auto" w:frame="1"/>
        </w:rPr>
      </w:pPr>
      <w:ins w:id="8" w:author="Unknown">
        <w:r w:rsidRPr="00A047A1">
          <w:rPr>
            <w:rFonts w:ascii="inherit" w:eastAsia="Times New Roman" w:hAnsi="inherit" w:cs="Arial"/>
            <w:b/>
            <w:bCs/>
            <w:color w:val="333333"/>
            <w:szCs w:val="22"/>
            <w:bdr w:val="none" w:sz="0" w:space="0" w:color="auto" w:frame="1"/>
          </w:rPr>
          <w:t>4). </w:t>
        </w:r>
        <w:r w:rsidRPr="00A047A1">
          <w:rPr>
            <w:rFonts w:ascii="inherit" w:eastAsia="Times New Roman" w:hAnsi="inherit" w:cs="Arial"/>
            <w:b/>
            <w:bCs/>
            <w:color w:val="333333"/>
            <w:szCs w:val="22"/>
            <w:bdr w:val="none" w:sz="0" w:space="0" w:color="auto" w:frame="1"/>
          </w:rPr>
          <w:fldChar w:fldCharType="begin"/>
        </w:r>
        <w:r w:rsidRPr="00A047A1">
          <w:rPr>
            <w:rFonts w:ascii="inherit" w:eastAsia="Times New Roman" w:hAnsi="inherit" w:cs="Arial"/>
            <w:b/>
            <w:bCs/>
            <w:color w:val="333333"/>
            <w:szCs w:val="22"/>
            <w:bdr w:val="none" w:sz="0" w:space="0" w:color="auto" w:frame="1"/>
          </w:rPr>
          <w:instrText xml:space="preserve"> HYPERLINK "http://www.code-sample.com/2016/01/javascript-self-vs-this.html" \t "_blank" </w:instrText>
        </w:r>
        <w:r w:rsidRPr="00A047A1">
          <w:rPr>
            <w:rFonts w:ascii="inherit" w:eastAsia="Times New Roman" w:hAnsi="inherit" w:cs="Arial"/>
            <w:b/>
            <w:bCs/>
            <w:color w:val="333333"/>
            <w:szCs w:val="22"/>
            <w:bdr w:val="none" w:sz="0" w:space="0" w:color="auto" w:frame="1"/>
          </w:rPr>
          <w:fldChar w:fldCharType="separate"/>
        </w:r>
        <w:r w:rsidRPr="00A047A1">
          <w:rPr>
            <w:rFonts w:ascii="inherit" w:eastAsia="Times New Roman" w:hAnsi="inherit" w:cs="Arial"/>
            <w:b/>
            <w:bCs/>
            <w:color w:val="333333"/>
            <w:szCs w:val="22"/>
            <w:bdr w:val="none" w:sz="0" w:space="0" w:color="auto" w:frame="1"/>
          </w:rPr>
          <w:t>Explain why "self" is needed instead of "this".</w:t>
        </w:r>
        <w:r w:rsidRPr="00A047A1">
          <w:rPr>
            <w:rFonts w:ascii="inherit" w:eastAsia="Times New Roman" w:hAnsi="inherit" w:cs="Arial"/>
            <w:b/>
            <w:bCs/>
            <w:color w:val="333333"/>
            <w:szCs w:val="22"/>
            <w:bdr w:val="none" w:sz="0" w:space="0" w:color="auto" w:frame="1"/>
          </w:rPr>
          <w:fldChar w:fldCharType="end"/>
        </w:r>
      </w:ins>
    </w:p>
    <w:p w:rsidR="004A13EB" w:rsidRPr="00A047A1" w:rsidRDefault="004A13EB" w:rsidP="00550F61">
      <w:pPr>
        <w:shd w:val="clear" w:color="auto" w:fill="FFFFFF"/>
        <w:spacing w:after="0" w:line="312" w:lineRule="atLeast"/>
        <w:textAlignment w:val="baseline"/>
        <w:rPr>
          <w:ins w:id="9" w:author="Unknown"/>
          <w:rFonts w:ascii="Arial" w:eastAsia="Times New Roman" w:hAnsi="Arial" w:cs="Arial"/>
          <w:b/>
          <w:bCs/>
          <w:color w:val="333333"/>
          <w:szCs w:val="22"/>
        </w:rPr>
      </w:pPr>
    </w:p>
    <w:p w:rsidR="00550F61" w:rsidRPr="00A047A1" w:rsidRDefault="00550F61" w:rsidP="00550F61">
      <w:pPr>
        <w:shd w:val="clear" w:color="auto" w:fill="FFFFFF"/>
        <w:spacing w:after="0" w:line="312" w:lineRule="atLeast"/>
        <w:textAlignment w:val="baseline"/>
        <w:rPr>
          <w:rFonts w:ascii="inherit" w:eastAsia="Times New Roman" w:hAnsi="inherit" w:cs="Arial"/>
          <w:b/>
          <w:bCs/>
          <w:color w:val="333333"/>
          <w:szCs w:val="22"/>
          <w:bdr w:val="none" w:sz="0" w:space="0" w:color="auto" w:frame="1"/>
        </w:rPr>
      </w:pPr>
      <w:ins w:id="10" w:author="Unknown">
        <w:r w:rsidRPr="00A047A1">
          <w:rPr>
            <w:rFonts w:ascii="inherit" w:eastAsia="Times New Roman" w:hAnsi="inherit" w:cs="Arial"/>
            <w:b/>
            <w:bCs/>
            <w:color w:val="333333"/>
            <w:szCs w:val="22"/>
            <w:bdr w:val="none" w:sz="0" w:space="0" w:color="auto" w:frame="1"/>
          </w:rPr>
          <w:t>5). </w:t>
        </w:r>
        <w:r w:rsidRPr="00A047A1">
          <w:rPr>
            <w:rFonts w:ascii="inherit" w:eastAsia="Times New Roman" w:hAnsi="inherit" w:cs="Arial"/>
            <w:b/>
            <w:bCs/>
            <w:color w:val="333333"/>
            <w:szCs w:val="22"/>
            <w:bdr w:val="none" w:sz="0" w:space="0" w:color="auto" w:frame="1"/>
          </w:rPr>
          <w:fldChar w:fldCharType="begin"/>
        </w:r>
        <w:r w:rsidRPr="00A047A1">
          <w:rPr>
            <w:rFonts w:ascii="inherit" w:eastAsia="Times New Roman" w:hAnsi="inherit" w:cs="Arial"/>
            <w:b/>
            <w:bCs/>
            <w:color w:val="333333"/>
            <w:szCs w:val="22"/>
            <w:bdr w:val="none" w:sz="0" w:space="0" w:color="auto" w:frame="1"/>
          </w:rPr>
          <w:instrText xml:space="preserve"> HYPERLINK "http://www.code-sample.com/2015/06/closure-in-javascript.html" \t "_blank" </w:instrText>
        </w:r>
        <w:r w:rsidRPr="00A047A1">
          <w:rPr>
            <w:rFonts w:ascii="inherit" w:eastAsia="Times New Roman" w:hAnsi="inherit" w:cs="Arial"/>
            <w:b/>
            <w:bCs/>
            <w:color w:val="333333"/>
            <w:szCs w:val="22"/>
            <w:bdr w:val="none" w:sz="0" w:space="0" w:color="auto" w:frame="1"/>
          </w:rPr>
          <w:fldChar w:fldCharType="separate"/>
        </w:r>
        <w:proofErr w:type="gramStart"/>
        <w:r w:rsidRPr="00A047A1">
          <w:rPr>
            <w:rFonts w:ascii="inherit" w:eastAsia="Times New Roman" w:hAnsi="inherit" w:cs="Arial"/>
            <w:b/>
            <w:bCs/>
            <w:color w:val="333333"/>
            <w:szCs w:val="22"/>
            <w:bdr w:val="none" w:sz="0" w:space="0" w:color="auto" w:frame="1"/>
          </w:rPr>
          <w:t>What</w:t>
        </w:r>
        <w:proofErr w:type="gramEnd"/>
        <w:r w:rsidRPr="00A047A1">
          <w:rPr>
            <w:rFonts w:ascii="inherit" w:eastAsia="Times New Roman" w:hAnsi="inherit" w:cs="Arial"/>
            <w:b/>
            <w:bCs/>
            <w:color w:val="333333"/>
            <w:szCs w:val="22"/>
            <w:bdr w:val="none" w:sz="0" w:space="0" w:color="auto" w:frame="1"/>
          </w:rPr>
          <w:t xml:space="preserve"> is a Closure and why are they so useful to us?</w:t>
        </w:r>
        <w:r w:rsidRPr="00A047A1">
          <w:rPr>
            <w:rFonts w:ascii="inherit" w:eastAsia="Times New Roman" w:hAnsi="inherit" w:cs="Arial"/>
            <w:b/>
            <w:bCs/>
            <w:color w:val="333333"/>
            <w:szCs w:val="22"/>
            <w:bdr w:val="none" w:sz="0" w:space="0" w:color="auto" w:frame="1"/>
          </w:rPr>
          <w:fldChar w:fldCharType="end"/>
        </w:r>
      </w:ins>
    </w:p>
    <w:p w:rsidR="004A13EB" w:rsidRPr="00A047A1" w:rsidRDefault="004A13EB" w:rsidP="00550F61">
      <w:pPr>
        <w:shd w:val="clear" w:color="auto" w:fill="FFFFFF"/>
        <w:spacing w:after="0" w:line="312" w:lineRule="atLeast"/>
        <w:textAlignment w:val="baseline"/>
        <w:rPr>
          <w:ins w:id="11" w:author="Unknown"/>
          <w:rFonts w:ascii="Arial" w:eastAsia="Times New Roman" w:hAnsi="Arial" w:cs="Arial"/>
          <w:b/>
          <w:bCs/>
          <w:color w:val="333333"/>
          <w:szCs w:val="22"/>
        </w:rPr>
      </w:pPr>
      <w:r w:rsidRPr="00A047A1">
        <w:rPr>
          <w:rFonts w:ascii="inherit" w:eastAsia="Times New Roman" w:hAnsi="inherit" w:cs="Arial"/>
          <w:b/>
          <w:bCs/>
          <w:color w:val="333333"/>
          <w:szCs w:val="22"/>
          <w:bdr w:val="none" w:sz="0" w:space="0" w:color="auto" w:frame="1"/>
        </w:rPr>
        <w:t>=&gt;</w:t>
      </w:r>
      <w:proofErr w:type="spellStart"/>
      <w:r w:rsidRPr="00A047A1">
        <w:rPr>
          <w:rFonts w:ascii="inherit" w:eastAsia="Times New Roman" w:hAnsi="inherit" w:cs="Arial"/>
          <w:b/>
          <w:bCs/>
          <w:color w:val="333333"/>
          <w:szCs w:val="22"/>
          <w:bdr w:val="none" w:sz="0" w:space="0" w:color="auto" w:frame="1"/>
        </w:rPr>
        <w:t>complet</w:t>
      </w:r>
      <w:proofErr w:type="spellEnd"/>
    </w:p>
    <w:p w:rsidR="00550F61" w:rsidRPr="00A047A1" w:rsidRDefault="00550F61" w:rsidP="00550F61">
      <w:pPr>
        <w:shd w:val="clear" w:color="auto" w:fill="FFFFFF"/>
        <w:spacing w:after="0" w:line="312" w:lineRule="atLeast"/>
        <w:textAlignment w:val="baseline"/>
        <w:rPr>
          <w:rFonts w:ascii="inherit" w:eastAsia="Times New Roman" w:hAnsi="inherit" w:cs="Arial"/>
          <w:b/>
          <w:bCs/>
          <w:color w:val="333333"/>
          <w:szCs w:val="22"/>
          <w:bdr w:val="none" w:sz="0" w:space="0" w:color="auto" w:frame="1"/>
        </w:rPr>
      </w:pPr>
      <w:ins w:id="12" w:author="Unknown">
        <w:r w:rsidRPr="00A047A1">
          <w:rPr>
            <w:rFonts w:ascii="inherit" w:eastAsia="Times New Roman" w:hAnsi="inherit" w:cs="Arial"/>
            <w:b/>
            <w:bCs/>
            <w:color w:val="333333"/>
            <w:szCs w:val="22"/>
            <w:bdr w:val="none" w:sz="0" w:space="0" w:color="auto" w:frame="1"/>
          </w:rPr>
          <w:t>6). </w:t>
        </w:r>
        <w:r w:rsidRPr="00A047A1">
          <w:rPr>
            <w:rFonts w:ascii="inherit" w:eastAsia="Times New Roman" w:hAnsi="inherit" w:cs="Arial"/>
            <w:b/>
            <w:bCs/>
            <w:color w:val="333333"/>
            <w:szCs w:val="22"/>
            <w:bdr w:val="none" w:sz="0" w:space="0" w:color="auto" w:frame="1"/>
          </w:rPr>
          <w:fldChar w:fldCharType="begin"/>
        </w:r>
        <w:r w:rsidRPr="00A047A1">
          <w:rPr>
            <w:rFonts w:ascii="inherit" w:eastAsia="Times New Roman" w:hAnsi="inherit" w:cs="Arial"/>
            <w:b/>
            <w:bCs/>
            <w:color w:val="333333"/>
            <w:szCs w:val="22"/>
            <w:bdr w:val="none" w:sz="0" w:space="0" w:color="auto" w:frame="1"/>
          </w:rPr>
          <w:instrText xml:space="preserve"> HYPERLINK "http://www.code-sample.com/2016/04/define-class-and-constructor.html" \t "_blank" </w:instrText>
        </w:r>
        <w:r w:rsidRPr="00A047A1">
          <w:rPr>
            <w:rFonts w:ascii="inherit" w:eastAsia="Times New Roman" w:hAnsi="inherit" w:cs="Arial"/>
            <w:b/>
            <w:bCs/>
            <w:color w:val="333333"/>
            <w:szCs w:val="22"/>
            <w:bdr w:val="none" w:sz="0" w:space="0" w:color="auto" w:frame="1"/>
          </w:rPr>
          <w:fldChar w:fldCharType="separate"/>
        </w:r>
        <w:r w:rsidRPr="00A047A1">
          <w:rPr>
            <w:rFonts w:ascii="inherit" w:eastAsia="Times New Roman" w:hAnsi="inherit" w:cs="Arial"/>
            <w:b/>
            <w:bCs/>
            <w:color w:val="333333"/>
            <w:szCs w:val="22"/>
            <w:bdr w:val="none" w:sz="0" w:space="0" w:color="auto" w:frame="1"/>
          </w:rPr>
          <w:t>Explain how to write class methods vs. instance methods</w:t>
        </w:r>
        <w:r w:rsidRPr="00A047A1">
          <w:rPr>
            <w:rFonts w:ascii="inherit" w:eastAsia="Times New Roman" w:hAnsi="inherit" w:cs="Arial"/>
            <w:b/>
            <w:bCs/>
            <w:color w:val="333333"/>
            <w:szCs w:val="22"/>
            <w:bdr w:val="none" w:sz="0" w:space="0" w:color="auto" w:frame="1"/>
          </w:rPr>
          <w:fldChar w:fldCharType="end"/>
        </w:r>
        <w:r w:rsidRPr="00A047A1">
          <w:rPr>
            <w:rFonts w:ascii="inherit" w:eastAsia="Times New Roman" w:hAnsi="inherit" w:cs="Arial"/>
            <w:b/>
            <w:bCs/>
            <w:color w:val="333333"/>
            <w:szCs w:val="22"/>
            <w:bdr w:val="none" w:sz="0" w:space="0" w:color="auto" w:frame="1"/>
          </w:rPr>
          <w:t>.</w:t>
        </w:r>
      </w:ins>
    </w:p>
    <w:p w:rsidR="004A13EB" w:rsidRPr="00A047A1" w:rsidRDefault="004A13EB" w:rsidP="00550F61">
      <w:pPr>
        <w:shd w:val="clear" w:color="auto" w:fill="FFFFFF"/>
        <w:spacing w:after="0" w:line="312" w:lineRule="atLeast"/>
        <w:textAlignment w:val="baseline"/>
        <w:rPr>
          <w:ins w:id="13" w:author="Unknown"/>
          <w:rFonts w:ascii="Arial" w:eastAsia="Times New Roman" w:hAnsi="Arial" w:cs="Arial"/>
          <w:b/>
          <w:bCs/>
          <w:color w:val="333333"/>
          <w:szCs w:val="22"/>
        </w:rPr>
      </w:pPr>
      <w:r w:rsidRPr="00A047A1">
        <w:rPr>
          <w:rFonts w:ascii="inherit" w:eastAsia="Times New Roman" w:hAnsi="inherit" w:cs="Arial"/>
          <w:b/>
          <w:bCs/>
          <w:color w:val="333333"/>
          <w:szCs w:val="22"/>
          <w:bdr w:val="none" w:sz="0" w:space="0" w:color="auto" w:frame="1"/>
        </w:rPr>
        <w:t>=&gt;</w:t>
      </w:r>
    </w:p>
    <w:p w:rsidR="00550F61" w:rsidRPr="00A047A1" w:rsidRDefault="00550F61" w:rsidP="00550F61">
      <w:pPr>
        <w:shd w:val="clear" w:color="auto" w:fill="FFFFFF"/>
        <w:spacing w:after="0" w:line="312" w:lineRule="atLeast"/>
        <w:textAlignment w:val="baseline"/>
        <w:rPr>
          <w:rFonts w:ascii="inherit" w:eastAsia="Times New Roman" w:hAnsi="inherit" w:cs="Arial"/>
          <w:b/>
          <w:bCs/>
          <w:color w:val="333333"/>
          <w:szCs w:val="22"/>
          <w:bdr w:val="none" w:sz="0" w:space="0" w:color="auto" w:frame="1"/>
        </w:rPr>
      </w:pPr>
      <w:ins w:id="14" w:author="Unknown">
        <w:r w:rsidRPr="00A047A1">
          <w:rPr>
            <w:rFonts w:ascii="inherit" w:eastAsia="Times New Roman" w:hAnsi="inherit" w:cs="Arial"/>
            <w:b/>
            <w:bCs/>
            <w:color w:val="333333"/>
            <w:szCs w:val="22"/>
            <w:bdr w:val="none" w:sz="0" w:space="0" w:color="auto" w:frame="1"/>
          </w:rPr>
          <w:t>7). </w:t>
        </w:r>
        <w:r w:rsidRPr="00A047A1">
          <w:rPr>
            <w:rFonts w:ascii="inherit" w:eastAsia="Times New Roman" w:hAnsi="inherit" w:cs="Arial"/>
            <w:b/>
            <w:bCs/>
            <w:color w:val="333333"/>
            <w:szCs w:val="22"/>
            <w:bdr w:val="none" w:sz="0" w:space="0" w:color="auto" w:frame="1"/>
          </w:rPr>
          <w:fldChar w:fldCharType="begin"/>
        </w:r>
        <w:r w:rsidRPr="00A047A1">
          <w:rPr>
            <w:rFonts w:ascii="inherit" w:eastAsia="Times New Roman" w:hAnsi="inherit" w:cs="Arial"/>
            <w:b/>
            <w:bCs/>
            <w:color w:val="333333"/>
            <w:szCs w:val="22"/>
            <w:bdr w:val="none" w:sz="0" w:space="0" w:color="auto" w:frame="1"/>
          </w:rPr>
          <w:instrText xml:space="preserve"> HYPERLINK "http://www.code-sample.com/2014/06/difference-between-and-in-javascript.html" \t "_blank" </w:instrText>
        </w:r>
        <w:r w:rsidRPr="00A047A1">
          <w:rPr>
            <w:rFonts w:ascii="inherit" w:eastAsia="Times New Roman" w:hAnsi="inherit" w:cs="Arial"/>
            <w:b/>
            <w:bCs/>
            <w:color w:val="333333"/>
            <w:szCs w:val="22"/>
            <w:bdr w:val="none" w:sz="0" w:space="0" w:color="auto" w:frame="1"/>
          </w:rPr>
          <w:fldChar w:fldCharType="separate"/>
        </w:r>
        <w:r w:rsidRPr="00A047A1">
          <w:rPr>
            <w:rFonts w:ascii="inherit" w:eastAsia="Times New Roman" w:hAnsi="inherit" w:cs="Arial"/>
            <w:b/>
            <w:bCs/>
            <w:color w:val="333333"/>
            <w:szCs w:val="22"/>
            <w:bdr w:val="none" w:sz="0" w:space="0" w:color="auto" w:frame="1"/>
          </w:rPr>
          <w:t>Can you explain the difference between == and ===?</w:t>
        </w:r>
        <w:r w:rsidRPr="00A047A1">
          <w:rPr>
            <w:rFonts w:ascii="inherit" w:eastAsia="Times New Roman" w:hAnsi="inherit" w:cs="Arial"/>
            <w:b/>
            <w:bCs/>
            <w:color w:val="333333"/>
            <w:szCs w:val="22"/>
            <w:bdr w:val="none" w:sz="0" w:space="0" w:color="auto" w:frame="1"/>
          </w:rPr>
          <w:fldChar w:fldCharType="end"/>
        </w:r>
      </w:ins>
    </w:p>
    <w:p w:rsidR="009268C7" w:rsidRPr="00A047A1" w:rsidRDefault="009268C7" w:rsidP="00550F61">
      <w:pPr>
        <w:shd w:val="clear" w:color="auto" w:fill="FFFFFF"/>
        <w:spacing w:after="0" w:line="312" w:lineRule="atLeast"/>
        <w:textAlignment w:val="baseline"/>
        <w:rPr>
          <w:ins w:id="15" w:author="Unknown"/>
          <w:rFonts w:ascii="Arial" w:eastAsia="Times New Roman" w:hAnsi="Arial" w:cs="Arial"/>
          <w:b/>
          <w:bCs/>
          <w:color w:val="333333"/>
          <w:szCs w:val="22"/>
        </w:rPr>
      </w:pPr>
      <w:proofErr w:type="gramStart"/>
      <w:r w:rsidRPr="00A047A1">
        <w:rPr>
          <w:rFonts w:ascii="inherit" w:eastAsia="Times New Roman" w:hAnsi="inherit" w:cs="Arial"/>
          <w:b/>
          <w:bCs/>
          <w:color w:val="333333"/>
          <w:szCs w:val="22"/>
          <w:bdr w:val="none" w:sz="0" w:space="0" w:color="auto" w:frame="1"/>
        </w:rPr>
        <w:t>=&gt;</w:t>
      </w:r>
      <w:proofErr w:type="spellStart"/>
      <w:r w:rsidR="00BC6D13" w:rsidRPr="00A047A1">
        <w:rPr>
          <w:rFonts w:ascii="inherit" w:eastAsia="Times New Roman" w:hAnsi="inherit" w:cs="Arial"/>
          <w:b/>
          <w:bCs/>
          <w:color w:val="333333"/>
          <w:szCs w:val="22"/>
          <w:bdr w:val="none" w:sz="0" w:space="0" w:color="auto" w:frame="1"/>
        </w:rPr>
        <w:t>complet</w:t>
      </w:r>
      <w:proofErr w:type="spellEnd"/>
      <w:r w:rsidR="00BC6D13" w:rsidRPr="00A047A1">
        <w:rPr>
          <w:rFonts w:ascii="inherit" w:eastAsia="Times New Roman" w:hAnsi="inherit" w:cs="Arial"/>
          <w:b/>
          <w:bCs/>
          <w:color w:val="333333"/>
          <w:szCs w:val="22"/>
          <w:bdr w:val="none" w:sz="0" w:space="0" w:color="auto" w:frame="1"/>
        </w:rPr>
        <w:t>.</w:t>
      </w:r>
      <w:proofErr w:type="gramEnd"/>
    </w:p>
    <w:p w:rsidR="00550F61" w:rsidRPr="00A047A1" w:rsidRDefault="00550F61" w:rsidP="00550F61">
      <w:pPr>
        <w:shd w:val="clear" w:color="auto" w:fill="FFFFFF"/>
        <w:spacing w:after="0" w:line="312" w:lineRule="atLeast"/>
        <w:textAlignment w:val="baseline"/>
        <w:rPr>
          <w:rFonts w:ascii="inherit" w:eastAsia="Times New Roman" w:hAnsi="inherit" w:cs="Arial"/>
          <w:b/>
          <w:bCs/>
          <w:color w:val="333333"/>
          <w:szCs w:val="22"/>
          <w:bdr w:val="none" w:sz="0" w:space="0" w:color="auto" w:frame="1"/>
        </w:rPr>
      </w:pPr>
      <w:ins w:id="16" w:author="Unknown">
        <w:r w:rsidRPr="00A047A1">
          <w:rPr>
            <w:rFonts w:ascii="inherit" w:eastAsia="Times New Roman" w:hAnsi="inherit" w:cs="Arial"/>
            <w:b/>
            <w:bCs/>
            <w:color w:val="333333"/>
            <w:szCs w:val="22"/>
            <w:bdr w:val="none" w:sz="0" w:space="0" w:color="auto" w:frame="1"/>
          </w:rPr>
          <w:t>8). </w:t>
        </w:r>
        <w:r w:rsidRPr="00A047A1">
          <w:rPr>
            <w:rFonts w:ascii="inherit" w:eastAsia="Times New Roman" w:hAnsi="inherit" w:cs="Arial"/>
            <w:b/>
            <w:bCs/>
            <w:color w:val="333333"/>
            <w:szCs w:val="22"/>
            <w:bdr w:val="none" w:sz="0" w:space="0" w:color="auto" w:frame="1"/>
          </w:rPr>
          <w:fldChar w:fldCharType="begin"/>
        </w:r>
        <w:r w:rsidRPr="00A047A1">
          <w:rPr>
            <w:rFonts w:ascii="inherit" w:eastAsia="Times New Roman" w:hAnsi="inherit" w:cs="Arial"/>
            <w:b/>
            <w:bCs/>
            <w:color w:val="333333"/>
            <w:szCs w:val="22"/>
            <w:bdr w:val="none" w:sz="0" w:space="0" w:color="auto" w:frame="1"/>
          </w:rPr>
          <w:instrText xml:space="preserve"> HYPERLINK "http://www.code-sample.com/2015/06/difference-between-call-and-apply.html" \t "_blank" </w:instrText>
        </w:r>
        <w:r w:rsidRPr="00A047A1">
          <w:rPr>
            <w:rFonts w:ascii="inherit" w:eastAsia="Times New Roman" w:hAnsi="inherit" w:cs="Arial"/>
            <w:b/>
            <w:bCs/>
            <w:color w:val="333333"/>
            <w:szCs w:val="22"/>
            <w:bdr w:val="none" w:sz="0" w:space="0" w:color="auto" w:frame="1"/>
          </w:rPr>
          <w:fldChar w:fldCharType="separate"/>
        </w:r>
        <w:r w:rsidRPr="00A047A1">
          <w:rPr>
            <w:rFonts w:ascii="inherit" w:eastAsia="Times New Roman" w:hAnsi="inherit" w:cs="Arial"/>
            <w:b/>
            <w:bCs/>
            <w:color w:val="333333"/>
            <w:szCs w:val="22"/>
            <w:bdr w:val="none" w:sz="0" w:space="0" w:color="auto" w:frame="1"/>
          </w:rPr>
          <w:t>Can you explain the difference between call and apply?</w:t>
        </w:r>
        <w:r w:rsidRPr="00A047A1">
          <w:rPr>
            <w:rFonts w:ascii="inherit" w:eastAsia="Times New Roman" w:hAnsi="inherit" w:cs="Arial"/>
            <w:b/>
            <w:bCs/>
            <w:color w:val="333333"/>
            <w:szCs w:val="22"/>
            <w:bdr w:val="none" w:sz="0" w:space="0" w:color="auto" w:frame="1"/>
          </w:rPr>
          <w:fldChar w:fldCharType="end"/>
        </w:r>
      </w:ins>
    </w:p>
    <w:p w:rsidR="00D30D62" w:rsidRPr="00A047A1" w:rsidRDefault="00D30D62" w:rsidP="00550F61">
      <w:pPr>
        <w:shd w:val="clear" w:color="auto" w:fill="FFFFFF"/>
        <w:spacing w:after="0" w:line="312" w:lineRule="atLeast"/>
        <w:textAlignment w:val="baseline"/>
        <w:rPr>
          <w:ins w:id="17" w:author="Unknown"/>
          <w:rFonts w:ascii="Arial" w:eastAsia="Times New Roman" w:hAnsi="Arial" w:cs="Arial"/>
          <w:b/>
          <w:bCs/>
          <w:color w:val="333333"/>
          <w:szCs w:val="22"/>
        </w:rPr>
      </w:pPr>
      <w:r w:rsidRPr="00A047A1">
        <w:rPr>
          <w:rFonts w:ascii="inherit" w:eastAsia="Times New Roman" w:hAnsi="inherit" w:cs="Arial"/>
          <w:b/>
          <w:bCs/>
          <w:color w:val="333333"/>
          <w:szCs w:val="22"/>
          <w:bdr w:val="none" w:sz="0" w:space="0" w:color="auto" w:frame="1"/>
        </w:rPr>
        <w:t>=&gt;</w:t>
      </w:r>
      <w:proofErr w:type="spellStart"/>
      <w:r w:rsidR="007C695B" w:rsidRPr="00A047A1">
        <w:rPr>
          <w:rFonts w:ascii="inherit" w:eastAsia="Times New Roman" w:hAnsi="inherit" w:cs="Arial"/>
          <w:b/>
          <w:bCs/>
          <w:color w:val="333333"/>
          <w:szCs w:val="22"/>
          <w:bdr w:val="none" w:sz="0" w:space="0" w:color="auto" w:frame="1"/>
        </w:rPr>
        <w:t>complet</w:t>
      </w:r>
      <w:proofErr w:type="spellEnd"/>
    </w:p>
    <w:p w:rsidR="00550F61" w:rsidRPr="00A047A1" w:rsidRDefault="00550F61" w:rsidP="00550F61">
      <w:pPr>
        <w:shd w:val="clear" w:color="auto" w:fill="FFFFFF"/>
        <w:spacing w:after="0" w:line="312" w:lineRule="atLeast"/>
        <w:textAlignment w:val="baseline"/>
        <w:rPr>
          <w:rFonts w:ascii="inherit" w:eastAsia="Times New Roman" w:hAnsi="inherit" w:cs="Arial"/>
          <w:b/>
          <w:bCs/>
          <w:color w:val="333333"/>
          <w:szCs w:val="22"/>
          <w:bdr w:val="none" w:sz="0" w:space="0" w:color="auto" w:frame="1"/>
        </w:rPr>
      </w:pPr>
      <w:ins w:id="18" w:author="Unknown">
        <w:r w:rsidRPr="00A047A1">
          <w:rPr>
            <w:rFonts w:ascii="inherit" w:eastAsia="Times New Roman" w:hAnsi="inherit" w:cs="Arial"/>
            <w:b/>
            <w:bCs/>
            <w:color w:val="333333"/>
            <w:szCs w:val="22"/>
            <w:bdr w:val="none" w:sz="0" w:space="0" w:color="auto" w:frame="1"/>
          </w:rPr>
          <w:t>9). </w:t>
        </w:r>
        <w:r w:rsidRPr="00A047A1">
          <w:rPr>
            <w:rFonts w:ascii="inherit" w:eastAsia="Times New Roman" w:hAnsi="inherit" w:cs="Arial"/>
            <w:b/>
            <w:bCs/>
            <w:color w:val="333333"/>
            <w:szCs w:val="22"/>
            <w:bdr w:val="none" w:sz="0" w:space="0" w:color="auto" w:frame="1"/>
          </w:rPr>
          <w:fldChar w:fldCharType="begin"/>
        </w:r>
        <w:r w:rsidRPr="00A047A1">
          <w:rPr>
            <w:rFonts w:ascii="inherit" w:eastAsia="Times New Roman" w:hAnsi="inherit" w:cs="Arial"/>
            <w:b/>
            <w:bCs/>
            <w:color w:val="333333"/>
            <w:szCs w:val="22"/>
            <w:bdr w:val="none" w:sz="0" w:space="0" w:color="auto" w:frame="1"/>
          </w:rPr>
          <w:instrText xml:space="preserve"> HYPERLINK "http://www.code-sample.com/2016/03/why-asynchronous-code-is-important-in.html" \t "_blank" </w:instrText>
        </w:r>
        <w:r w:rsidRPr="00A047A1">
          <w:rPr>
            <w:rFonts w:ascii="inherit" w:eastAsia="Times New Roman" w:hAnsi="inherit" w:cs="Arial"/>
            <w:b/>
            <w:bCs/>
            <w:color w:val="333333"/>
            <w:szCs w:val="22"/>
            <w:bdr w:val="none" w:sz="0" w:space="0" w:color="auto" w:frame="1"/>
          </w:rPr>
          <w:fldChar w:fldCharType="separate"/>
        </w:r>
        <w:r w:rsidRPr="00A047A1">
          <w:rPr>
            <w:rFonts w:ascii="inherit" w:eastAsia="Times New Roman" w:hAnsi="inherit" w:cs="Arial"/>
            <w:b/>
            <w:bCs/>
            <w:color w:val="333333"/>
            <w:szCs w:val="22"/>
            <w:bdr w:val="none" w:sz="0" w:space="0" w:color="auto" w:frame="1"/>
          </w:rPr>
          <w:t>Explain why Asynchronous code is important in JavaScript?</w:t>
        </w:r>
        <w:r w:rsidRPr="00A047A1">
          <w:rPr>
            <w:rFonts w:ascii="inherit" w:eastAsia="Times New Roman" w:hAnsi="inherit" w:cs="Arial"/>
            <w:b/>
            <w:bCs/>
            <w:color w:val="333333"/>
            <w:szCs w:val="22"/>
            <w:bdr w:val="none" w:sz="0" w:space="0" w:color="auto" w:frame="1"/>
          </w:rPr>
          <w:fldChar w:fldCharType="end"/>
        </w:r>
      </w:ins>
    </w:p>
    <w:p w:rsidR="00720190" w:rsidRPr="00A047A1" w:rsidRDefault="00720190" w:rsidP="00550F61">
      <w:pPr>
        <w:shd w:val="clear" w:color="auto" w:fill="FFFFFF"/>
        <w:spacing w:after="0" w:line="312" w:lineRule="atLeast"/>
        <w:textAlignment w:val="baseline"/>
        <w:rPr>
          <w:ins w:id="19" w:author="Unknown"/>
          <w:rFonts w:ascii="Arial" w:eastAsia="Times New Roman" w:hAnsi="Arial" w:cs="Arial"/>
          <w:b/>
          <w:bCs/>
          <w:color w:val="333333"/>
          <w:szCs w:val="22"/>
        </w:rPr>
      </w:pPr>
      <w:r w:rsidRPr="00A047A1">
        <w:rPr>
          <w:rFonts w:ascii="inherit" w:eastAsia="Times New Roman" w:hAnsi="inherit" w:cs="Arial"/>
          <w:b/>
          <w:bCs/>
          <w:color w:val="333333"/>
          <w:szCs w:val="22"/>
          <w:bdr w:val="none" w:sz="0" w:space="0" w:color="auto" w:frame="1"/>
        </w:rPr>
        <w:t>=&gt;</w:t>
      </w:r>
      <w:proofErr w:type="spellStart"/>
      <w:r w:rsidRPr="00A047A1">
        <w:rPr>
          <w:rFonts w:ascii="inherit" w:eastAsia="Times New Roman" w:hAnsi="inherit" w:cs="Arial"/>
          <w:b/>
          <w:bCs/>
          <w:color w:val="333333"/>
          <w:szCs w:val="22"/>
          <w:bdr w:val="none" w:sz="0" w:space="0" w:color="auto" w:frame="1"/>
        </w:rPr>
        <w:t>complet</w:t>
      </w:r>
      <w:proofErr w:type="spellEnd"/>
    </w:p>
    <w:p w:rsidR="00550F61" w:rsidRPr="00A047A1" w:rsidRDefault="00550F61" w:rsidP="00550F61">
      <w:pPr>
        <w:shd w:val="clear" w:color="auto" w:fill="FFFFFF"/>
        <w:spacing w:after="0" w:line="312" w:lineRule="atLeast"/>
        <w:textAlignment w:val="baseline"/>
        <w:rPr>
          <w:rFonts w:ascii="inherit" w:eastAsia="Times New Roman" w:hAnsi="inherit" w:cs="Arial"/>
          <w:b/>
          <w:bCs/>
          <w:color w:val="333333"/>
          <w:szCs w:val="22"/>
          <w:bdr w:val="none" w:sz="0" w:space="0" w:color="auto" w:frame="1"/>
        </w:rPr>
      </w:pPr>
      <w:ins w:id="20" w:author="Unknown">
        <w:r w:rsidRPr="00A047A1">
          <w:rPr>
            <w:rFonts w:ascii="inherit" w:eastAsia="Times New Roman" w:hAnsi="inherit" w:cs="Arial"/>
            <w:b/>
            <w:bCs/>
            <w:color w:val="333333"/>
            <w:szCs w:val="22"/>
            <w:bdr w:val="none" w:sz="0" w:space="0" w:color="auto" w:frame="1"/>
          </w:rPr>
          <w:t xml:space="preserve">10). Can you please tell me a story </w:t>
        </w:r>
        <w:proofErr w:type="gramStart"/>
        <w:r w:rsidRPr="00A047A1">
          <w:rPr>
            <w:rFonts w:ascii="inherit" w:eastAsia="Times New Roman" w:hAnsi="inherit" w:cs="Arial"/>
            <w:b/>
            <w:bCs/>
            <w:color w:val="333333"/>
            <w:szCs w:val="22"/>
            <w:bdr w:val="none" w:sz="0" w:space="0" w:color="auto" w:frame="1"/>
          </w:rPr>
          <w:t>about a JavaScript performance problems</w:t>
        </w:r>
        <w:proofErr w:type="gramEnd"/>
        <w:r w:rsidRPr="00A047A1">
          <w:rPr>
            <w:rFonts w:ascii="inherit" w:eastAsia="Times New Roman" w:hAnsi="inherit" w:cs="Arial"/>
            <w:b/>
            <w:bCs/>
            <w:color w:val="333333"/>
            <w:szCs w:val="22"/>
            <w:bdr w:val="none" w:sz="0" w:space="0" w:color="auto" w:frame="1"/>
          </w:rPr>
          <w:t>?</w:t>
        </w:r>
      </w:ins>
    </w:p>
    <w:p w:rsidR="005647EA" w:rsidRPr="00A047A1" w:rsidRDefault="005647EA" w:rsidP="00550F61">
      <w:pPr>
        <w:shd w:val="clear" w:color="auto" w:fill="FFFFFF"/>
        <w:spacing w:after="0" w:line="312" w:lineRule="atLeast"/>
        <w:textAlignment w:val="baseline"/>
        <w:rPr>
          <w:ins w:id="21" w:author="Unknown"/>
          <w:rFonts w:ascii="Arial" w:eastAsia="Times New Roman" w:hAnsi="Arial" w:cs="Arial"/>
          <w:b/>
          <w:bCs/>
          <w:color w:val="333333"/>
          <w:szCs w:val="22"/>
        </w:rPr>
      </w:pPr>
      <w:r w:rsidRPr="00A047A1">
        <w:rPr>
          <w:rFonts w:ascii="inherit" w:eastAsia="Times New Roman" w:hAnsi="inherit" w:cs="Arial"/>
          <w:b/>
          <w:bCs/>
          <w:color w:val="333333"/>
          <w:szCs w:val="22"/>
          <w:bdr w:val="none" w:sz="0" w:space="0" w:color="auto" w:frame="1"/>
        </w:rPr>
        <w:t>=&gt;</w:t>
      </w:r>
    </w:p>
    <w:p w:rsidR="00550F61" w:rsidRPr="00A047A1" w:rsidRDefault="00550F61" w:rsidP="00550F61">
      <w:pPr>
        <w:shd w:val="clear" w:color="auto" w:fill="FFFFFF"/>
        <w:spacing w:after="0" w:line="312" w:lineRule="atLeast"/>
        <w:textAlignment w:val="baseline"/>
        <w:rPr>
          <w:rFonts w:ascii="inherit" w:eastAsia="Times New Roman" w:hAnsi="inherit" w:cs="Arial"/>
          <w:b/>
          <w:bCs/>
          <w:color w:val="333333"/>
          <w:szCs w:val="22"/>
          <w:bdr w:val="none" w:sz="0" w:space="0" w:color="auto" w:frame="1"/>
        </w:rPr>
      </w:pPr>
      <w:ins w:id="22" w:author="Unknown">
        <w:r w:rsidRPr="00A047A1">
          <w:rPr>
            <w:rFonts w:ascii="inherit" w:eastAsia="Times New Roman" w:hAnsi="inherit" w:cs="Arial"/>
            <w:b/>
            <w:bCs/>
            <w:color w:val="333333"/>
            <w:szCs w:val="22"/>
            <w:bdr w:val="none" w:sz="0" w:space="0" w:color="auto" w:frame="1"/>
          </w:rPr>
          <w:t xml:space="preserve">11). Tell me </w:t>
        </w:r>
        <w:proofErr w:type="gramStart"/>
        <w:r w:rsidRPr="00A047A1">
          <w:rPr>
            <w:rFonts w:ascii="inherit" w:eastAsia="Times New Roman" w:hAnsi="inherit" w:cs="Arial"/>
            <w:b/>
            <w:bCs/>
            <w:color w:val="333333"/>
            <w:szCs w:val="22"/>
            <w:bdr w:val="none" w:sz="0" w:space="0" w:color="auto" w:frame="1"/>
          </w:rPr>
          <w:t>your</w:t>
        </w:r>
        <w:proofErr w:type="gramEnd"/>
        <w:r w:rsidRPr="00A047A1">
          <w:rPr>
            <w:rFonts w:ascii="inherit" w:eastAsia="Times New Roman" w:hAnsi="inherit" w:cs="Arial"/>
            <w:b/>
            <w:bCs/>
            <w:color w:val="333333"/>
            <w:szCs w:val="22"/>
            <w:bdr w:val="none" w:sz="0" w:space="0" w:color="auto" w:frame="1"/>
          </w:rPr>
          <w:t xml:space="preserve"> JavaScript Naming Convention?</w:t>
        </w:r>
      </w:ins>
    </w:p>
    <w:p w:rsidR="00931DA9" w:rsidRPr="00A047A1" w:rsidRDefault="00931DA9" w:rsidP="00550F61">
      <w:pPr>
        <w:shd w:val="clear" w:color="auto" w:fill="FFFFFF"/>
        <w:spacing w:after="0" w:line="312" w:lineRule="atLeast"/>
        <w:textAlignment w:val="baseline"/>
        <w:rPr>
          <w:ins w:id="23" w:author="Unknown"/>
          <w:rFonts w:ascii="Arial" w:eastAsia="Times New Roman" w:hAnsi="Arial" w:cs="Arial"/>
          <w:b/>
          <w:bCs/>
          <w:color w:val="333333"/>
          <w:szCs w:val="22"/>
        </w:rPr>
      </w:pPr>
      <w:r w:rsidRPr="00A047A1">
        <w:rPr>
          <w:rFonts w:ascii="inherit" w:eastAsia="Times New Roman" w:hAnsi="inherit" w:cs="Arial"/>
          <w:b/>
          <w:bCs/>
          <w:color w:val="333333"/>
          <w:szCs w:val="22"/>
          <w:bdr w:val="none" w:sz="0" w:space="0" w:color="auto" w:frame="1"/>
        </w:rPr>
        <w:t>=&gt;</w:t>
      </w:r>
    </w:p>
    <w:p w:rsidR="004E54AA" w:rsidRPr="00A047A1" w:rsidRDefault="00550F61" w:rsidP="00550F61">
      <w:pPr>
        <w:shd w:val="clear" w:color="auto" w:fill="FFFFFF"/>
        <w:spacing w:after="0" w:line="312" w:lineRule="atLeast"/>
        <w:textAlignment w:val="baseline"/>
        <w:rPr>
          <w:rFonts w:ascii="inherit" w:eastAsia="Times New Roman" w:hAnsi="inherit" w:cs="Arial"/>
          <w:b/>
          <w:bCs/>
          <w:color w:val="333333"/>
          <w:szCs w:val="22"/>
          <w:bdr w:val="none" w:sz="0" w:space="0" w:color="auto" w:frame="1"/>
        </w:rPr>
      </w:pPr>
      <w:ins w:id="24" w:author="Unknown">
        <w:r w:rsidRPr="00A047A1">
          <w:rPr>
            <w:rFonts w:ascii="inherit" w:eastAsia="Times New Roman" w:hAnsi="inherit" w:cs="Arial"/>
            <w:b/>
            <w:bCs/>
            <w:color w:val="333333"/>
            <w:szCs w:val="22"/>
            <w:bdr w:val="none" w:sz="0" w:space="0" w:color="auto" w:frame="1"/>
          </w:rPr>
          <w:t>12). </w:t>
        </w:r>
        <w:r w:rsidRPr="00A047A1">
          <w:rPr>
            <w:rFonts w:ascii="inherit" w:eastAsia="Times New Roman" w:hAnsi="inherit" w:cs="Arial"/>
            <w:b/>
            <w:bCs/>
            <w:color w:val="333333"/>
            <w:szCs w:val="22"/>
            <w:bdr w:val="none" w:sz="0" w:space="0" w:color="auto" w:frame="1"/>
          </w:rPr>
          <w:fldChar w:fldCharType="begin"/>
        </w:r>
        <w:r w:rsidRPr="00A047A1">
          <w:rPr>
            <w:rFonts w:ascii="inherit" w:eastAsia="Times New Roman" w:hAnsi="inherit" w:cs="Arial"/>
            <w:b/>
            <w:bCs/>
            <w:color w:val="333333"/>
            <w:szCs w:val="22"/>
            <w:bdr w:val="none" w:sz="0" w:space="0" w:color="auto" w:frame="1"/>
          </w:rPr>
          <w:instrText xml:space="preserve"> HYPERLINK "http://www.code-sample.com/2016/04/define-class-and-constructor.html" \t "_blank" </w:instrText>
        </w:r>
        <w:r w:rsidRPr="00A047A1">
          <w:rPr>
            <w:rFonts w:ascii="inherit" w:eastAsia="Times New Roman" w:hAnsi="inherit" w:cs="Arial"/>
            <w:b/>
            <w:bCs/>
            <w:color w:val="333333"/>
            <w:szCs w:val="22"/>
            <w:bdr w:val="none" w:sz="0" w:space="0" w:color="auto" w:frame="1"/>
          </w:rPr>
          <w:fldChar w:fldCharType="separate"/>
        </w:r>
        <w:r w:rsidRPr="00A047A1">
          <w:rPr>
            <w:rFonts w:ascii="inherit" w:eastAsia="Times New Roman" w:hAnsi="inherit" w:cs="Arial"/>
            <w:b/>
            <w:bCs/>
            <w:color w:val="333333"/>
            <w:szCs w:val="22"/>
            <w:bdr w:val="none" w:sz="0" w:space="0" w:color="auto" w:frame="1"/>
          </w:rPr>
          <w:t>How do you define a class and its constructor?</w:t>
        </w:r>
        <w:r w:rsidRPr="00A047A1">
          <w:rPr>
            <w:rFonts w:ascii="inherit" w:eastAsia="Times New Roman" w:hAnsi="inherit" w:cs="Arial"/>
            <w:b/>
            <w:bCs/>
            <w:color w:val="333333"/>
            <w:szCs w:val="22"/>
            <w:bdr w:val="none" w:sz="0" w:space="0" w:color="auto" w:frame="1"/>
          </w:rPr>
          <w:fldChar w:fldCharType="end"/>
        </w:r>
      </w:ins>
    </w:p>
    <w:p w:rsidR="004E54AA" w:rsidRPr="00A047A1" w:rsidRDefault="004E54AA" w:rsidP="00550F61">
      <w:pPr>
        <w:shd w:val="clear" w:color="auto" w:fill="FFFFFF"/>
        <w:spacing w:after="0" w:line="312" w:lineRule="atLeast"/>
        <w:textAlignment w:val="baseline"/>
        <w:rPr>
          <w:rFonts w:ascii="inherit" w:eastAsia="Times New Roman" w:hAnsi="inherit" w:cs="Arial"/>
          <w:b/>
          <w:bCs/>
          <w:color w:val="333333"/>
          <w:szCs w:val="22"/>
          <w:bdr w:val="none" w:sz="0" w:space="0" w:color="auto" w:frame="1"/>
        </w:rPr>
      </w:pPr>
      <w:r w:rsidRPr="00A047A1">
        <w:rPr>
          <w:rFonts w:ascii="inherit" w:eastAsia="Times New Roman" w:hAnsi="inherit" w:cs="Arial"/>
          <w:b/>
          <w:bCs/>
          <w:color w:val="333333"/>
          <w:szCs w:val="22"/>
          <w:bdr w:val="none" w:sz="0" w:space="0" w:color="auto" w:frame="1"/>
        </w:rPr>
        <w:t>=&gt;</w:t>
      </w:r>
    </w:p>
    <w:p w:rsidR="002D79EE" w:rsidRPr="00A047A1" w:rsidRDefault="00550F61" w:rsidP="00550F61">
      <w:pPr>
        <w:shd w:val="clear" w:color="auto" w:fill="FFFFFF"/>
        <w:spacing w:after="0" w:line="312" w:lineRule="atLeast"/>
        <w:textAlignment w:val="baseline"/>
        <w:rPr>
          <w:rFonts w:ascii="Century Gothic" w:eastAsia="Times New Roman" w:hAnsi="Century Gothic" w:cs="Arial"/>
          <w:b/>
          <w:bCs/>
          <w:color w:val="333333"/>
          <w:szCs w:val="22"/>
          <w:bdr w:val="none" w:sz="0" w:space="0" w:color="auto" w:frame="1"/>
        </w:rPr>
      </w:pPr>
      <w:ins w:id="25" w:author="Unknown">
        <w:r w:rsidRPr="00A047A1">
          <w:rPr>
            <w:rFonts w:ascii="Arial" w:eastAsia="Times New Roman" w:hAnsi="Arial" w:cs="Arial"/>
            <w:b/>
            <w:bCs/>
            <w:color w:val="333333"/>
            <w:szCs w:val="22"/>
          </w:rPr>
          <w:lastRenderedPageBreak/>
          <w:br/>
        </w:r>
        <w:r w:rsidRPr="00A047A1">
          <w:rPr>
            <w:rFonts w:ascii="Century Gothic" w:eastAsia="Times New Roman" w:hAnsi="Century Gothic" w:cs="Arial"/>
            <w:b/>
            <w:bCs/>
            <w:color w:val="333333"/>
            <w:szCs w:val="22"/>
            <w:bdr w:val="none" w:sz="0" w:space="0" w:color="auto" w:frame="1"/>
          </w:rPr>
          <w:t>13). </w:t>
        </w:r>
        <w:r w:rsidRPr="00A047A1">
          <w:rPr>
            <w:rFonts w:ascii="Century Gothic" w:eastAsia="Times New Roman" w:hAnsi="Century Gothic" w:cs="Arial"/>
            <w:b/>
            <w:bCs/>
            <w:color w:val="333333"/>
            <w:szCs w:val="22"/>
            <w:bdr w:val="none" w:sz="0" w:space="0" w:color="auto" w:frame="1"/>
          </w:rPr>
          <w:fldChar w:fldCharType="begin"/>
        </w:r>
        <w:r w:rsidRPr="00A047A1">
          <w:rPr>
            <w:rFonts w:ascii="Century Gothic" w:eastAsia="Times New Roman" w:hAnsi="Century Gothic" w:cs="Arial"/>
            <w:b/>
            <w:bCs/>
            <w:color w:val="333333"/>
            <w:szCs w:val="22"/>
            <w:bdr w:val="none" w:sz="0" w:space="0" w:color="auto" w:frame="1"/>
          </w:rPr>
          <w:instrText xml:space="preserve"> HYPERLINK "http://www.code-sample.com/2015/06/hoisted-in-javascript.html" \t "_blank" </w:instrText>
        </w:r>
        <w:r w:rsidRPr="00A047A1">
          <w:rPr>
            <w:rFonts w:ascii="Century Gothic" w:eastAsia="Times New Roman" w:hAnsi="Century Gothic" w:cs="Arial"/>
            <w:b/>
            <w:bCs/>
            <w:color w:val="333333"/>
            <w:szCs w:val="22"/>
            <w:bdr w:val="none" w:sz="0" w:space="0" w:color="auto" w:frame="1"/>
          </w:rPr>
          <w:fldChar w:fldCharType="separate"/>
        </w:r>
        <w:proofErr w:type="gramStart"/>
        <w:r w:rsidRPr="00A047A1">
          <w:rPr>
            <w:rFonts w:ascii="inherit" w:eastAsia="Times New Roman" w:hAnsi="inherit" w:cs="Arial"/>
            <w:b/>
            <w:bCs/>
            <w:color w:val="333333"/>
            <w:szCs w:val="22"/>
            <w:bdr w:val="none" w:sz="0" w:space="0" w:color="auto" w:frame="1"/>
          </w:rPr>
          <w:t>What</w:t>
        </w:r>
        <w:proofErr w:type="gramEnd"/>
        <w:r w:rsidRPr="00A047A1">
          <w:rPr>
            <w:rFonts w:ascii="inherit" w:eastAsia="Times New Roman" w:hAnsi="inherit" w:cs="Arial"/>
            <w:b/>
            <w:bCs/>
            <w:color w:val="333333"/>
            <w:szCs w:val="22"/>
            <w:bdr w:val="none" w:sz="0" w:space="0" w:color="auto" w:frame="1"/>
          </w:rPr>
          <w:t xml:space="preserve"> is Hoisted in JavaScript?</w:t>
        </w:r>
        <w:r w:rsidRPr="00A047A1">
          <w:rPr>
            <w:rFonts w:ascii="Century Gothic" w:eastAsia="Times New Roman" w:hAnsi="Century Gothic" w:cs="Arial"/>
            <w:b/>
            <w:bCs/>
            <w:color w:val="333333"/>
            <w:szCs w:val="22"/>
            <w:bdr w:val="none" w:sz="0" w:space="0" w:color="auto" w:frame="1"/>
          </w:rPr>
          <w:fldChar w:fldCharType="end"/>
        </w:r>
      </w:ins>
    </w:p>
    <w:p w:rsidR="00201D9F" w:rsidRPr="00A047A1" w:rsidRDefault="002D79EE" w:rsidP="00550F61">
      <w:pPr>
        <w:shd w:val="clear" w:color="auto" w:fill="FFFFFF"/>
        <w:spacing w:after="0" w:line="312" w:lineRule="atLeast"/>
        <w:textAlignment w:val="baseline"/>
        <w:rPr>
          <w:rFonts w:ascii="inherit" w:eastAsia="Times New Roman" w:hAnsi="inherit" w:cs="Arial"/>
          <w:b/>
          <w:bCs/>
          <w:color w:val="333333"/>
          <w:szCs w:val="22"/>
          <w:bdr w:val="none" w:sz="0" w:space="0" w:color="auto" w:frame="1"/>
        </w:rPr>
      </w:pPr>
      <w:proofErr w:type="gramStart"/>
      <w:r w:rsidRPr="00A047A1">
        <w:rPr>
          <w:rFonts w:ascii="Century Gothic" w:eastAsia="Times New Roman" w:hAnsi="Century Gothic" w:cs="Arial"/>
          <w:b/>
          <w:bCs/>
          <w:color w:val="333333"/>
          <w:szCs w:val="22"/>
          <w:bdr w:val="none" w:sz="0" w:space="0" w:color="auto" w:frame="1"/>
        </w:rPr>
        <w:t>=&gt;</w:t>
      </w:r>
      <w:proofErr w:type="spellStart"/>
      <w:r w:rsidR="00201D9F" w:rsidRPr="00A047A1">
        <w:rPr>
          <w:rFonts w:ascii="Century Gothic" w:eastAsia="Times New Roman" w:hAnsi="Century Gothic" w:cs="Arial"/>
          <w:b/>
          <w:bCs/>
          <w:color w:val="333333"/>
          <w:szCs w:val="22"/>
          <w:bdr w:val="none" w:sz="0" w:space="0" w:color="auto" w:frame="1"/>
        </w:rPr>
        <w:t>complet</w:t>
      </w:r>
      <w:proofErr w:type="spellEnd"/>
      <w:ins w:id="26" w:author="Unknown">
        <w:r w:rsidR="00550F61" w:rsidRPr="00A047A1">
          <w:rPr>
            <w:rFonts w:ascii="Arial" w:eastAsia="Times New Roman" w:hAnsi="Arial" w:cs="Arial"/>
            <w:b/>
            <w:bCs/>
            <w:color w:val="333333"/>
            <w:szCs w:val="22"/>
          </w:rPr>
          <w:br/>
        </w:r>
        <w:r w:rsidR="00550F61" w:rsidRPr="00A047A1">
          <w:rPr>
            <w:rFonts w:ascii="inherit" w:eastAsia="Times New Roman" w:hAnsi="inherit" w:cs="Arial"/>
            <w:b/>
            <w:bCs/>
            <w:color w:val="333333"/>
            <w:szCs w:val="22"/>
            <w:bdr w:val="none" w:sz="0" w:space="0" w:color="auto" w:frame="1"/>
          </w:rPr>
          <w:t>14).</w:t>
        </w:r>
        <w:proofErr w:type="gramEnd"/>
        <w:r w:rsidR="00550F61" w:rsidRPr="00A047A1">
          <w:rPr>
            <w:rFonts w:ascii="inherit" w:eastAsia="Times New Roman" w:hAnsi="inherit" w:cs="Arial"/>
            <w:b/>
            <w:bCs/>
            <w:color w:val="333333"/>
            <w:szCs w:val="22"/>
            <w:bdr w:val="none" w:sz="0" w:space="0" w:color="auto" w:frame="1"/>
          </w:rPr>
          <w:t> </w:t>
        </w:r>
        <w:r w:rsidR="00550F61" w:rsidRPr="00A047A1">
          <w:rPr>
            <w:rFonts w:ascii="inherit" w:eastAsia="Times New Roman" w:hAnsi="inherit" w:cs="Arial"/>
            <w:b/>
            <w:bCs/>
            <w:color w:val="333333"/>
            <w:szCs w:val="22"/>
            <w:bdr w:val="none" w:sz="0" w:space="0" w:color="auto" w:frame="1"/>
          </w:rPr>
          <w:fldChar w:fldCharType="begin"/>
        </w:r>
        <w:r w:rsidR="00550F61" w:rsidRPr="00A047A1">
          <w:rPr>
            <w:rFonts w:ascii="inherit" w:eastAsia="Times New Roman" w:hAnsi="inherit" w:cs="Arial"/>
            <w:b/>
            <w:bCs/>
            <w:color w:val="333333"/>
            <w:szCs w:val="22"/>
            <w:bdr w:val="none" w:sz="0" w:space="0" w:color="auto" w:frame="1"/>
          </w:rPr>
          <w:instrText xml:space="preserve"> HYPERLINK "http://www.code-sample.com/2015/06/function-overloading-in-javascript.html" \t "_blank" </w:instrText>
        </w:r>
        <w:r w:rsidR="00550F61" w:rsidRPr="00A047A1">
          <w:rPr>
            <w:rFonts w:ascii="inherit" w:eastAsia="Times New Roman" w:hAnsi="inherit" w:cs="Arial"/>
            <w:b/>
            <w:bCs/>
            <w:color w:val="333333"/>
            <w:szCs w:val="22"/>
            <w:bdr w:val="none" w:sz="0" w:space="0" w:color="auto" w:frame="1"/>
          </w:rPr>
          <w:fldChar w:fldCharType="separate"/>
        </w:r>
        <w:r w:rsidR="00550F61" w:rsidRPr="00A047A1">
          <w:rPr>
            <w:rFonts w:ascii="inherit" w:eastAsia="Times New Roman" w:hAnsi="inherit" w:cs="Arial"/>
            <w:b/>
            <w:bCs/>
            <w:color w:val="333333"/>
            <w:szCs w:val="22"/>
            <w:bdr w:val="none" w:sz="0" w:space="0" w:color="auto" w:frame="1"/>
          </w:rPr>
          <w:t>What is function overloading in JavaScript?</w:t>
        </w:r>
        <w:r w:rsidR="00550F61" w:rsidRPr="00A047A1">
          <w:rPr>
            <w:rFonts w:ascii="inherit" w:eastAsia="Times New Roman" w:hAnsi="inherit" w:cs="Arial"/>
            <w:b/>
            <w:bCs/>
            <w:color w:val="333333"/>
            <w:szCs w:val="22"/>
            <w:bdr w:val="none" w:sz="0" w:space="0" w:color="auto" w:frame="1"/>
          </w:rPr>
          <w:fldChar w:fldCharType="end"/>
        </w:r>
      </w:ins>
    </w:p>
    <w:p w:rsidR="00BC505A" w:rsidRPr="00A047A1" w:rsidRDefault="00201D9F" w:rsidP="00550F61">
      <w:pPr>
        <w:shd w:val="clear" w:color="auto" w:fill="FFFFFF"/>
        <w:spacing w:after="0" w:line="312" w:lineRule="atLeast"/>
        <w:textAlignment w:val="baseline"/>
        <w:rPr>
          <w:rFonts w:ascii="inherit" w:eastAsia="Times New Roman" w:hAnsi="inherit" w:cs="Arial"/>
          <w:b/>
          <w:bCs/>
          <w:color w:val="333333"/>
          <w:szCs w:val="22"/>
          <w:bdr w:val="none" w:sz="0" w:space="0" w:color="auto" w:frame="1"/>
        </w:rPr>
      </w:pPr>
      <w:proofErr w:type="gramStart"/>
      <w:r w:rsidRPr="00A047A1">
        <w:rPr>
          <w:rFonts w:ascii="inherit" w:eastAsia="Times New Roman" w:hAnsi="inherit" w:cs="Arial"/>
          <w:b/>
          <w:bCs/>
          <w:color w:val="333333"/>
          <w:szCs w:val="22"/>
          <w:bdr w:val="none" w:sz="0" w:space="0" w:color="auto" w:frame="1"/>
        </w:rPr>
        <w:t>=&gt;</w:t>
      </w:r>
      <w:proofErr w:type="spellStart"/>
      <w:r w:rsidR="00BC505A" w:rsidRPr="00A047A1">
        <w:rPr>
          <w:rFonts w:ascii="inherit" w:eastAsia="Times New Roman" w:hAnsi="inherit" w:cs="Arial"/>
          <w:b/>
          <w:bCs/>
          <w:color w:val="333333"/>
          <w:szCs w:val="22"/>
          <w:bdr w:val="none" w:sz="0" w:space="0" w:color="auto" w:frame="1"/>
        </w:rPr>
        <w:t>complet</w:t>
      </w:r>
      <w:proofErr w:type="spellEnd"/>
      <w:r w:rsidR="00BC505A" w:rsidRPr="00A047A1">
        <w:rPr>
          <w:rFonts w:ascii="inherit" w:eastAsia="Times New Roman" w:hAnsi="inherit" w:cs="Arial"/>
          <w:b/>
          <w:bCs/>
          <w:color w:val="333333"/>
          <w:szCs w:val="22"/>
          <w:bdr w:val="none" w:sz="0" w:space="0" w:color="auto" w:frame="1"/>
        </w:rPr>
        <w:t>.</w:t>
      </w:r>
      <w:proofErr w:type="gramEnd"/>
      <w:ins w:id="27" w:author="Unknown">
        <w:r w:rsidR="00550F61" w:rsidRPr="00A047A1">
          <w:rPr>
            <w:rFonts w:ascii="Arial" w:eastAsia="Times New Roman" w:hAnsi="Arial" w:cs="Arial"/>
            <w:b/>
            <w:bCs/>
            <w:color w:val="333333"/>
            <w:szCs w:val="22"/>
          </w:rPr>
          <w:br/>
        </w:r>
        <w:r w:rsidR="00550F61" w:rsidRPr="00A047A1">
          <w:rPr>
            <w:rFonts w:ascii="inherit" w:eastAsia="Times New Roman" w:hAnsi="inherit" w:cs="Arial"/>
            <w:b/>
            <w:bCs/>
            <w:color w:val="333333"/>
            <w:szCs w:val="22"/>
            <w:bdr w:val="none" w:sz="0" w:space="0" w:color="auto" w:frame="1"/>
          </w:rPr>
          <w:t>15). </w:t>
        </w:r>
        <w:r w:rsidR="00550F61" w:rsidRPr="00A047A1">
          <w:rPr>
            <w:rFonts w:ascii="inherit" w:eastAsia="Times New Roman" w:hAnsi="inherit" w:cs="Arial"/>
            <w:b/>
            <w:bCs/>
            <w:color w:val="333333"/>
            <w:szCs w:val="22"/>
            <w:bdr w:val="none" w:sz="0" w:space="0" w:color="auto" w:frame="1"/>
          </w:rPr>
          <w:fldChar w:fldCharType="begin"/>
        </w:r>
        <w:r w:rsidR="00550F61" w:rsidRPr="00A047A1">
          <w:rPr>
            <w:rFonts w:ascii="inherit" w:eastAsia="Times New Roman" w:hAnsi="inherit" w:cs="Arial"/>
            <w:b/>
            <w:bCs/>
            <w:color w:val="333333"/>
            <w:szCs w:val="22"/>
            <w:bdr w:val="none" w:sz="0" w:space="0" w:color="auto" w:frame="1"/>
          </w:rPr>
          <w:instrText xml:space="preserve"> HYPERLINK "http://www.code-sample.com/2015/06/scope-variable-in-javascript.html" \t "_blank" </w:instrText>
        </w:r>
        <w:r w:rsidR="00550F61" w:rsidRPr="00A047A1">
          <w:rPr>
            <w:rFonts w:ascii="inherit" w:eastAsia="Times New Roman" w:hAnsi="inherit" w:cs="Arial"/>
            <w:b/>
            <w:bCs/>
            <w:color w:val="333333"/>
            <w:szCs w:val="22"/>
            <w:bdr w:val="none" w:sz="0" w:space="0" w:color="auto" w:frame="1"/>
          </w:rPr>
          <w:fldChar w:fldCharType="separate"/>
        </w:r>
        <w:proofErr w:type="gramStart"/>
        <w:r w:rsidR="00550F61" w:rsidRPr="00A047A1">
          <w:rPr>
            <w:rFonts w:ascii="inherit" w:eastAsia="Times New Roman" w:hAnsi="inherit" w:cs="Arial"/>
            <w:b/>
            <w:bCs/>
            <w:color w:val="333333"/>
            <w:szCs w:val="22"/>
            <w:bdr w:val="none" w:sz="0" w:space="0" w:color="auto" w:frame="1"/>
          </w:rPr>
          <w:t>What</w:t>
        </w:r>
        <w:proofErr w:type="gramEnd"/>
        <w:r w:rsidR="00550F61" w:rsidRPr="00A047A1">
          <w:rPr>
            <w:rFonts w:ascii="inherit" w:eastAsia="Times New Roman" w:hAnsi="inherit" w:cs="Arial"/>
            <w:b/>
            <w:bCs/>
            <w:color w:val="333333"/>
            <w:szCs w:val="22"/>
            <w:bdr w:val="none" w:sz="0" w:space="0" w:color="auto" w:frame="1"/>
          </w:rPr>
          <w:t xml:space="preserve"> is scope variable in JavaScript?</w:t>
        </w:r>
        <w:r w:rsidR="00550F61" w:rsidRPr="00A047A1">
          <w:rPr>
            <w:rFonts w:ascii="inherit" w:eastAsia="Times New Roman" w:hAnsi="inherit" w:cs="Arial"/>
            <w:b/>
            <w:bCs/>
            <w:color w:val="333333"/>
            <w:szCs w:val="22"/>
            <w:bdr w:val="none" w:sz="0" w:space="0" w:color="auto" w:frame="1"/>
          </w:rPr>
          <w:fldChar w:fldCharType="end"/>
        </w:r>
      </w:ins>
    </w:p>
    <w:p w:rsidR="00550F61" w:rsidRPr="00A047A1" w:rsidRDefault="00BC505A" w:rsidP="00550F61">
      <w:pPr>
        <w:shd w:val="clear" w:color="auto" w:fill="FFFFFF"/>
        <w:spacing w:after="0" w:line="312" w:lineRule="atLeast"/>
        <w:textAlignment w:val="baseline"/>
        <w:rPr>
          <w:rFonts w:ascii="inherit" w:eastAsia="Times New Roman" w:hAnsi="inherit" w:cs="Arial"/>
          <w:b/>
          <w:bCs/>
          <w:color w:val="333333"/>
          <w:szCs w:val="22"/>
          <w:bdr w:val="none" w:sz="0" w:space="0" w:color="auto" w:frame="1"/>
        </w:rPr>
      </w:pPr>
      <w:proofErr w:type="gramStart"/>
      <w:r w:rsidRPr="00A047A1">
        <w:rPr>
          <w:rFonts w:ascii="inherit" w:eastAsia="Times New Roman" w:hAnsi="inherit" w:cs="Arial"/>
          <w:b/>
          <w:bCs/>
          <w:color w:val="333333"/>
          <w:szCs w:val="22"/>
          <w:bdr w:val="none" w:sz="0" w:space="0" w:color="auto" w:frame="1"/>
        </w:rPr>
        <w:t>=&gt;</w:t>
      </w:r>
      <w:proofErr w:type="spellStart"/>
      <w:r w:rsidR="00FC452D" w:rsidRPr="00A047A1">
        <w:rPr>
          <w:rFonts w:ascii="inherit" w:eastAsia="Times New Roman" w:hAnsi="inherit" w:cs="Arial"/>
          <w:b/>
          <w:bCs/>
          <w:color w:val="333333"/>
          <w:szCs w:val="22"/>
          <w:bdr w:val="none" w:sz="0" w:space="0" w:color="auto" w:frame="1"/>
        </w:rPr>
        <w:t>complet</w:t>
      </w:r>
      <w:proofErr w:type="spellEnd"/>
      <w:r w:rsidR="006C60FD" w:rsidRPr="00A047A1">
        <w:rPr>
          <w:rFonts w:ascii="inherit" w:eastAsia="Times New Roman" w:hAnsi="inherit" w:cs="Arial"/>
          <w:b/>
          <w:bCs/>
          <w:color w:val="333333"/>
          <w:szCs w:val="22"/>
          <w:bdr w:val="none" w:sz="0" w:space="0" w:color="auto" w:frame="1"/>
        </w:rPr>
        <w:t>.</w:t>
      </w:r>
      <w:proofErr w:type="gramEnd"/>
      <w:ins w:id="28" w:author="Unknown">
        <w:r w:rsidR="00550F61" w:rsidRPr="00A047A1">
          <w:rPr>
            <w:rFonts w:ascii="Arial" w:eastAsia="Times New Roman" w:hAnsi="Arial" w:cs="Arial"/>
            <w:b/>
            <w:bCs/>
            <w:color w:val="333333"/>
            <w:szCs w:val="22"/>
          </w:rPr>
          <w:br/>
        </w:r>
        <w:r w:rsidR="00550F61" w:rsidRPr="00A047A1">
          <w:rPr>
            <w:rFonts w:ascii="inherit" w:eastAsia="Times New Roman" w:hAnsi="inherit" w:cs="Arial"/>
            <w:b/>
            <w:bCs/>
            <w:color w:val="333333"/>
            <w:szCs w:val="22"/>
            <w:bdr w:val="none" w:sz="0" w:space="0" w:color="auto" w:frame="1"/>
          </w:rPr>
          <w:t>16). </w:t>
        </w:r>
        <w:r w:rsidR="00550F61" w:rsidRPr="00A047A1">
          <w:rPr>
            <w:rFonts w:ascii="inherit" w:eastAsia="Times New Roman" w:hAnsi="inherit" w:cs="Arial"/>
            <w:b/>
            <w:bCs/>
            <w:color w:val="333333"/>
            <w:szCs w:val="22"/>
            <w:bdr w:val="none" w:sz="0" w:space="0" w:color="auto" w:frame="1"/>
          </w:rPr>
          <w:fldChar w:fldCharType="begin"/>
        </w:r>
        <w:r w:rsidR="00550F61" w:rsidRPr="00A047A1">
          <w:rPr>
            <w:rFonts w:ascii="inherit" w:eastAsia="Times New Roman" w:hAnsi="inherit" w:cs="Arial"/>
            <w:b/>
            <w:bCs/>
            <w:color w:val="333333"/>
            <w:szCs w:val="22"/>
            <w:bdr w:val="none" w:sz="0" w:space="0" w:color="auto" w:frame="1"/>
          </w:rPr>
          <w:instrText xml:space="preserve"> HYPERLINK "http://www.code-sample.com/2015/06/associative-arrays-in-javascript.html" \t "_blank" </w:instrText>
        </w:r>
        <w:r w:rsidR="00550F61" w:rsidRPr="00A047A1">
          <w:rPr>
            <w:rFonts w:ascii="inherit" w:eastAsia="Times New Roman" w:hAnsi="inherit" w:cs="Arial"/>
            <w:b/>
            <w:bCs/>
            <w:color w:val="333333"/>
            <w:szCs w:val="22"/>
            <w:bdr w:val="none" w:sz="0" w:space="0" w:color="auto" w:frame="1"/>
          </w:rPr>
          <w:fldChar w:fldCharType="separate"/>
        </w:r>
        <w:r w:rsidR="00550F61" w:rsidRPr="00A047A1">
          <w:rPr>
            <w:rFonts w:ascii="inherit" w:eastAsia="Times New Roman" w:hAnsi="inherit" w:cs="Arial"/>
            <w:b/>
            <w:bCs/>
            <w:color w:val="333333"/>
            <w:szCs w:val="22"/>
            <w:bdr w:val="none" w:sz="0" w:space="0" w:color="auto" w:frame="1"/>
          </w:rPr>
          <w:t xml:space="preserve">What </w:t>
        </w:r>
        <w:proofErr w:type="gramStart"/>
        <w:r w:rsidR="00550F61" w:rsidRPr="00A047A1">
          <w:rPr>
            <w:rFonts w:ascii="inherit" w:eastAsia="Times New Roman" w:hAnsi="inherit" w:cs="Arial"/>
            <w:b/>
            <w:bCs/>
            <w:color w:val="333333"/>
            <w:szCs w:val="22"/>
            <w:bdr w:val="none" w:sz="0" w:space="0" w:color="auto" w:frame="1"/>
          </w:rPr>
          <w:t>is  associative</w:t>
        </w:r>
        <w:proofErr w:type="gramEnd"/>
        <w:r w:rsidR="00550F61" w:rsidRPr="00A047A1">
          <w:rPr>
            <w:rFonts w:ascii="inherit" w:eastAsia="Times New Roman" w:hAnsi="inherit" w:cs="Arial"/>
            <w:b/>
            <w:bCs/>
            <w:color w:val="333333"/>
            <w:szCs w:val="22"/>
            <w:bdr w:val="none" w:sz="0" w:space="0" w:color="auto" w:frame="1"/>
          </w:rPr>
          <w:t xml:space="preserve"> arrays in JavaScript?</w:t>
        </w:r>
        <w:r w:rsidR="00550F61" w:rsidRPr="00A047A1">
          <w:rPr>
            <w:rFonts w:ascii="inherit" w:eastAsia="Times New Roman" w:hAnsi="inherit" w:cs="Arial"/>
            <w:b/>
            <w:bCs/>
            <w:color w:val="333333"/>
            <w:szCs w:val="22"/>
            <w:bdr w:val="none" w:sz="0" w:space="0" w:color="auto" w:frame="1"/>
          </w:rPr>
          <w:fldChar w:fldCharType="end"/>
        </w:r>
        <w:r w:rsidR="00550F61" w:rsidRPr="00A047A1">
          <w:rPr>
            <w:rFonts w:ascii="Arial" w:eastAsia="Times New Roman" w:hAnsi="Arial" w:cs="Arial"/>
            <w:b/>
            <w:bCs/>
            <w:color w:val="333333"/>
            <w:szCs w:val="22"/>
          </w:rPr>
          <w:br/>
        </w:r>
        <w:r w:rsidR="00550F61" w:rsidRPr="00A047A1">
          <w:rPr>
            <w:rFonts w:ascii="inherit" w:eastAsia="Times New Roman" w:hAnsi="inherit" w:cs="Arial"/>
            <w:b/>
            <w:bCs/>
            <w:color w:val="333333"/>
            <w:szCs w:val="22"/>
            <w:bdr w:val="none" w:sz="0" w:space="0" w:color="auto" w:frame="1"/>
          </w:rPr>
          <w:t>17). </w:t>
        </w:r>
        <w:r w:rsidR="00550F61" w:rsidRPr="00A047A1">
          <w:rPr>
            <w:rFonts w:ascii="inherit" w:eastAsia="Times New Roman" w:hAnsi="inherit" w:cs="Arial"/>
            <w:b/>
            <w:bCs/>
            <w:color w:val="333333"/>
            <w:szCs w:val="22"/>
            <w:bdr w:val="none" w:sz="0" w:space="0" w:color="auto" w:frame="1"/>
          </w:rPr>
          <w:fldChar w:fldCharType="begin"/>
        </w:r>
        <w:r w:rsidR="00550F61" w:rsidRPr="00A047A1">
          <w:rPr>
            <w:rFonts w:ascii="inherit" w:eastAsia="Times New Roman" w:hAnsi="inherit" w:cs="Arial"/>
            <w:b/>
            <w:bCs/>
            <w:color w:val="333333"/>
            <w:szCs w:val="22"/>
            <w:bdr w:val="none" w:sz="0" w:space="0" w:color="auto" w:frame="1"/>
          </w:rPr>
          <w:instrText xml:space="preserve"> HYPERLINK "http://www.code-sample.com/2015/06/inheritance-in-javascript.html" \t "_blank" </w:instrText>
        </w:r>
        <w:r w:rsidR="00550F61" w:rsidRPr="00A047A1">
          <w:rPr>
            <w:rFonts w:ascii="inherit" w:eastAsia="Times New Roman" w:hAnsi="inherit" w:cs="Arial"/>
            <w:b/>
            <w:bCs/>
            <w:color w:val="333333"/>
            <w:szCs w:val="22"/>
            <w:bdr w:val="none" w:sz="0" w:space="0" w:color="auto" w:frame="1"/>
          </w:rPr>
          <w:fldChar w:fldCharType="separate"/>
        </w:r>
        <w:r w:rsidR="00550F61" w:rsidRPr="00A047A1">
          <w:rPr>
            <w:rFonts w:ascii="inherit" w:eastAsia="Times New Roman" w:hAnsi="inherit" w:cs="Arial"/>
            <w:b/>
            <w:bCs/>
            <w:color w:val="333333"/>
            <w:szCs w:val="22"/>
            <w:bdr w:val="none" w:sz="0" w:space="0" w:color="auto" w:frame="1"/>
          </w:rPr>
          <w:t>How to achieve inheritance in JavaScript?</w:t>
        </w:r>
        <w:r w:rsidR="00550F61" w:rsidRPr="00A047A1">
          <w:rPr>
            <w:rFonts w:ascii="inherit" w:eastAsia="Times New Roman" w:hAnsi="inherit" w:cs="Arial"/>
            <w:b/>
            <w:bCs/>
            <w:color w:val="333333"/>
            <w:szCs w:val="22"/>
            <w:bdr w:val="none" w:sz="0" w:space="0" w:color="auto" w:frame="1"/>
          </w:rPr>
          <w:fldChar w:fldCharType="end"/>
        </w:r>
      </w:ins>
    </w:p>
    <w:p w:rsidR="006C60FD" w:rsidRPr="00A047A1" w:rsidRDefault="006C60FD" w:rsidP="00550F61">
      <w:pPr>
        <w:shd w:val="clear" w:color="auto" w:fill="FFFFFF"/>
        <w:spacing w:after="0" w:line="312" w:lineRule="atLeast"/>
        <w:textAlignment w:val="baseline"/>
        <w:rPr>
          <w:ins w:id="29" w:author="Unknown"/>
          <w:rFonts w:ascii="Arial" w:eastAsia="Times New Roman" w:hAnsi="Arial" w:cs="Arial"/>
          <w:b/>
          <w:bCs/>
          <w:color w:val="333333"/>
          <w:szCs w:val="22"/>
        </w:rPr>
      </w:pPr>
      <w:proofErr w:type="gramStart"/>
      <w:r w:rsidRPr="00A047A1">
        <w:rPr>
          <w:rFonts w:ascii="inherit" w:eastAsia="Times New Roman" w:hAnsi="inherit" w:cs="Arial"/>
          <w:b/>
          <w:bCs/>
          <w:color w:val="333333"/>
          <w:szCs w:val="22"/>
          <w:bdr w:val="none" w:sz="0" w:space="0" w:color="auto" w:frame="1"/>
        </w:rPr>
        <w:t>=&gt;</w:t>
      </w:r>
      <w:proofErr w:type="spellStart"/>
      <w:r w:rsidRPr="00A047A1">
        <w:rPr>
          <w:rFonts w:ascii="inherit" w:eastAsia="Times New Roman" w:hAnsi="inherit" w:cs="Arial"/>
          <w:b/>
          <w:bCs/>
          <w:color w:val="333333"/>
          <w:szCs w:val="22"/>
          <w:bdr w:val="none" w:sz="0" w:space="0" w:color="auto" w:frame="1"/>
        </w:rPr>
        <w:t>complet</w:t>
      </w:r>
      <w:proofErr w:type="spellEnd"/>
      <w:r w:rsidRPr="00A047A1">
        <w:rPr>
          <w:rFonts w:ascii="inherit" w:eastAsia="Times New Roman" w:hAnsi="inherit" w:cs="Arial"/>
          <w:b/>
          <w:bCs/>
          <w:color w:val="333333"/>
          <w:szCs w:val="22"/>
          <w:bdr w:val="none" w:sz="0" w:space="0" w:color="auto" w:frame="1"/>
        </w:rPr>
        <w:t>.</w:t>
      </w:r>
      <w:proofErr w:type="gramEnd"/>
    </w:p>
    <w:p w:rsidR="00550F61" w:rsidRPr="00A047A1" w:rsidRDefault="00550F61" w:rsidP="00550F61">
      <w:pPr>
        <w:shd w:val="clear" w:color="auto" w:fill="FFFFFF"/>
        <w:spacing w:after="0" w:line="312" w:lineRule="atLeast"/>
        <w:textAlignment w:val="baseline"/>
        <w:rPr>
          <w:ins w:id="30" w:author="Unknown"/>
          <w:rFonts w:ascii="Arial" w:eastAsia="Times New Roman" w:hAnsi="Arial" w:cs="Arial"/>
          <w:b/>
          <w:bCs/>
          <w:color w:val="333333"/>
          <w:szCs w:val="22"/>
        </w:rPr>
      </w:pPr>
    </w:p>
    <w:p w:rsidR="00550F61" w:rsidRPr="00A047A1" w:rsidRDefault="00550F61" w:rsidP="00550F61">
      <w:pPr>
        <w:spacing w:after="0" w:line="384" w:lineRule="atLeast"/>
        <w:textAlignment w:val="baseline"/>
        <w:rPr>
          <w:ins w:id="31" w:author="Unknown"/>
          <w:rFonts w:ascii="inherit" w:eastAsia="Times New Roman" w:hAnsi="inherit" w:cs="Arial"/>
          <w:b/>
          <w:bCs/>
          <w:color w:val="333333"/>
          <w:szCs w:val="22"/>
        </w:rPr>
      </w:pPr>
      <w:ins w:id="32" w:author="Unknown">
        <w:r w:rsidRPr="00A047A1">
          <w:rPr>
            <w:rFonts w:ascii="inherit" w:eastAsia="Times New Roman" w:hAnsi="inherit" w:cs="Arial"/>
            <w:b/>
            <w:bCs/>
            <w:color w:val="0000FF"/>
            <w:szCs w:val="22"/>
            <w:bdr w:val="none" w:sz="0" w:space="0" w:color="auto" w:frame="1"/>
          </w:rPr>
          <w:t>Is JavaScript case sensitive?</w:t>
        </w:r>
      </w:ins>
    </w:p>
    <w:p w:rsidR="00550F61" w:rsidRPr="00A047A1" w:rsidRDefault="00550F61" w:rsidP="00550F61">
      <w:pPr>
        <w:spacing w:after="0" w:line="384" w:lineRule="atLeast"/>
        <w:textAlignment w:val="baseline"/>
        <w:rPr>
          <w:ins w:id="33" w:author="Unknown"/>
          <w:rFonts w:ascii="inherit" w:eastAsia="Times New Roman" w:hAnsi="inherit" w:cs="Arial"/>
          <w:b/>
          <w:bCs/>
          <w:color w:val="333333"/>
          <w:szCs w:val="22"/>
        </w:rPr>
      </w:pPr>
      <w:ins w:id="34" w:author="Unknown">
        <w:r w:rsidRPr="00A047A1">
          <w:rPr>
            <w:rFonts w:ascii="Century Gothic" w:eastAsia="Times New Roman" w:hAnsi="Century Gothic" w:cs="Arial"/>
            <w:b/>
            <w:bCs/>
            <w:color w:val="333333"/>
            <w:szCs w:val="22"/>
            <w:bdr w:val="none" w:sz="0" w:space="0" w:color="auto" w:frame="1"/>
          </w:rPr>
          <w:t xml:space="preserve">Yes! JavaScript is a case sensitive because a function </w:t>
        </w:r>
        <w:proofErr w:type="spellStart"/>
        <w:proofErr w:type="gramStart"/>
        <w:r w:rsidRPr="00A047A1">
          <w:rPr>
            <w:rFonts w:ascii="Century Gothic" w:eastAsia="Times New Roman" w:hAnsi="Century Gothic" w:cs="Arial"/>
            <w:b/>
            <w:bCs/>
            <w:color w:val="333333"/>
            <w:szCs w:val="22"/>
            <w:bdr w:val="none" w:sz="0" w:space="0" w:color="auto" w:frame="1"/>
          </w:rPr>
          <w:t>str</w:t>
        </w:r>
        <w:proofErr w:type="spellEnd"/>
        <w:proofErr w:type="gramEnd"/>
        <w:r w:rsidRPr="00A047A1">
          <w:rPr>
            <w:rFonts w:ascii="Century Gothic" w:eastAsia="Times New Roman" w:hAnsi="Century Gothic" w:cs="Arial"/>
            <w:b/>
            <w:bCs/>
            <w:color w:val="333333"/>
            <w:szCs w:val="22"/>
            <w:bdr w:val="none" w:sz="0" w:space="0" w:color="auto" w:frame="1"/>
          </w:rPr>
          <w:t xml:space="preserve"> is not equal to Str.</w:t>
        </w:r>
      </w:ins>
    </w:p>
    <w:p w:rsidR="00550F61" w:rsidRPr="00A047A1" w:rsidRDefault="00550F61" w:rsidP="00550F61">
      <w:pPr>
        <w:spacing w:after="0" w:line="384" w:lineRule="atLeast"/>
        <w:textAlignment w:val="baseline"/>
        <w:rPr>
          <w:ins w:id="35" w:author="Unknown"/>
          <w:rFonts w:ascii="inherit" w:eastAsia="Times New Roman" w:hAnsi="inherit" w:cs="Arial"/>
          <w:b/>
          <w:bCs/>
          <w:color w:val="333333"/>
          <w:szCs w:val="22"/>
        </w:rPr>
      </w:pPr>
      <w:ins w:id="36" w:author="Unknown">
        <w:r w:rsidRPr="00A047A1">
          <w:rPr>
            <w:rFonts w:ascii="inherit" w:eastAsia="Times New Roman" w:hAnsi="inherit" w:cs="Arial"/>
            <w:b/>
            <w:bCs/>
            <w:color w:val="333333"/>
            <w:szCs w:val="22"/>
          </w:rPr>
          <w:br/>
          <w:t> </w:t>
        </w:r>
        <w:r w:rsidRPr="00A047A1">
          <w:rPr>
            <w:rFonts w:ascii="inherit" w:eastAsia="Times New Roman" w:hAnsi="inherit" w:cs="Arial"/>
            <w:b/>
            <w:bCs/>
            <w:color w:val="0000FF"/>
            <w:szCs w:val="22"/>
            <w:bdr w:val="none" w:sz="0" w:space="0" w:color="auto" w:frame="1"/>
          </w:rPr>
          <w:br/>
          <w:t>What is the Type of JavaScript?</w:t>
        </w:r>
      </w:ins>
    </w:p>
    <w:p w:rsidR="00550F61" w:rsidRPr="00A047A1" w:rsidRDefault="00550F61" w:rsidP="00550F61">
      <w:pPr>
        <w:spacing w:after="0" w:line="384" w:lineRule="atLeast"/>
        <w:textAlignment w:val="baseline"/>
        <w:rPr>
          <w:ins w:id="37" w:author="Unknown"/>
          <w:rFonts w:ascii="inherit" w:eastAsia="Times New Roman" w:hAnsi="inherit" w:cs="Arial"/>
          <w:b/>
          <w:bCs/>
          <w:color w:val="333333"/>
          <w:szCs w:val="22"/>
        </w:rPr>
      </w:pPr>
      <w:ins w:id="38" w:author="Unknown">
        <w:r w:rsidRPr="00A047A1">
          <w:rPr>
            <w:rFonts w:ascii="Century Gothic" w:eastAsia="Times New Roman" w:hAnsi="Century Gothic" w:cs="Arial"/>
            <w:b/>
            <w:bCs/>
            <w:color w:val="333333"/>
            <w:szCs w:val="22"/>
            <w:bdr w:val="none" w:sz="0" w:space="0" w:color="auto" w:frame="1"/>
          </w:rPr>
          <w:t>There are different of Type as given below.</w:t>
        </w:r>
      </w:ins>
    </w:p>
    <w:p w:rsidR="00550F61" w:rsidRPr="00A047A1" w:rsidRDefault="00550F61" w:rsidP="00550F61">
      <w:pPr>
        <w:numPr>
          <w:ilvl w:val="0"/>
          <w:numId w:val="1"/>
        </w:numPr>
        <w:spacing w:after="0" w:line="384" w:lineRule="atLeast"/>
        <w:ind w:left="0" w:firstLine="0"/>
        <w:textAlignment w:val="baseline"/>
        <w:rPr>
          <w:ins w:id="39" w:author="Unknown"/>
          <w:rFonts w:ascii="inherit" w:eastAsia="Times New Roman" w:hAnsi="inherit" w:cs="Arial"/>
          <w:b/>
          <w:bCs/>
          <w:color w:val="333333"/>
          <w:szCs w:val="22"/>
        </w:rPr>
      </w:pPr>
      <w:ins w:id="40" w:author="Unknown">
        <w:r w:rsidRPr="00A047A1">
          <w:rPr>
            <w:rFonts w:ascii="Century Gothic" w:eastAsia="Times New Roman" w:hAnsi="Century Gothic" w:cs="Arial"/>
            <w:b/>
            <w:bCs/>
            <w:color w:val="333333"/>
            <w:szCs w:val="22"/>
            <w:bdr w:val="none" w:sz="0" w:space="0" w:color="auto" w:frame="1"/>
          </w:rPr>
          <w:t>String, </w:t>
        </w:r>
      </w:ins>
    </w:p>
    <w:p w:rsidR="00550F61" w:rsidRPr="00A047A1" w:rsidRDefault="00550F61" w:rsidP="00550F61">
      <w:pPr>
        <w:numPr>
          <w:ilvl w:val="0"/>
          <w:numId w:val="1"/>
        </w:numPr>
        <w:spacing w:after="0" w:line="384" w:lineRule="atLeast"/>
        <w:ind w:left="0" w:firstLine="0"/>
        <w:textAlignment w:val="baseline"/>
        <w:rPr>
          <w:ins w:id="41" w:author="Unknown"/>
          <w:rFonts w:ascii="inherit" w:eastAsia="Times New Roman" w:hAnsi="inherit" w:cs="Arial"/>
          <w:b/>
          <w:bCs/>
          <w:color w:val="333333"/>
          <w:szCs w:val="22"/>
        </w:rPr>
      </w:pPr>
      <w:ins w:id="42" w:author="Unknown">
        <w:r w:rsidRPr="00A047A1">
          <w:rPr>
            <w:rFonts w:ascii="Century Gothic" w:eastAsia="Times New Roman" w:hAnsi="Century Gothic" w:cs="Arial"/>
            <w:b/>
            <w:bCs/>
            <w:color w:val="333333"/>
            <w:szCs w:val="22"/>
            <w:bdr w:val="none" w:sz="0" w:space="0" w:color="auto" w:frame="1"/>
          </w:rPr>
          <w:t>Number,</w:t>
        </w:r>
      </w:ins>
    </w:p>
    <w:p w:rsidR="00550F61" w:rsidRPr="00A047A1" w:rsidRDefault="00550F61" w:rsidP="00550F61">
      <w:pPr>
        <w:numPr>
          <w:ilvl w:val="0"/>
          <w:numId w:val="1"/>
        </w:numPr>
        <w:spacing w:after="0" w:line="384" w:lineRule="atLeast"/>
        <w:ind w:left="0" w:firstLine="0"/>
        <w:textAlignment w:val="baseline"/>
        <w:rPr>
          <w:ins w:id="43" w:author="Unknown"/>
          <w:rFonts w:ascii="inherit" w:eastAsia="Times New Roman" w:hAnsi="inherit" w:cs="Arial"/>
          <w:b/>
          <w:bCs/>
          <w:color w:val="333333"/>
          <w:szCs w:val="22"/>
        </w:rPr>
      </w:pPr>
      <w:ins w:id="44" w:author="Unknown">
        <w:r w:rsidRPr="00A047A1">
          <w:rPr>
            <w:rFonts w:ascii="Century Gothic" w:eastAsia="Times New Roman" w:hAnsi="Century Gothic" w:cs="Arial"/>
            <w:b/>
            <w:bCs/>
            <w:color w:val="333333"/>
            <w:szCs w:val="22"/>
            <w:bdr w:val="none" w:sz="0" w:space="0" w:color="auto" w:frame="1"/>
          </w:rPr>
          <w:t>Boolean,</w:t>
        </w:r>
      </w:ins>
    </w:p>
    <w:p w:rsidR="00550F61" w:rsidRPr="00A047A1" w:rsidRDefault="00550F61" w:rsidP="00550F61">
      <w:pPr>
        <w:numPr>
          <w:ilvl w:val="0"/>
          <w:numId w:val="1"/>
        </w:numPr>
        <w:spacing w:after="0" w:line="384" w:lineRule="atLeast"/>
        <w:ind w:left="0" w:firstLine="0"/>
        <w:textAlignment w:val="baseline"/>
        <w:rPr>
          <w:ins w:id="45" w:author="Unknown"/>
          <w:rFonts w:ascii="inherit" w:eastAsia="Times New Roman" w:hAnsi="inherit" w:cs="Arial"/>
          <w:b/>
          <w:bCs/>
          <w:color w:val="333333"/>
          <w:szCs w:val="22"/>
        </w:rPr>
      </w:pPr>
      <w:ins w:id="46" w:author="Unknown">
        <w:r w:rsidRPr="00A047A1">
          <w:rPr>
            <w:rFonts w:ascii="Century Gothic" w:eastAsia="Times New Roman" w:hAnsi="Century Gothic" w:cs="Arial"/>
            <w:b/>
            <w:bCs/>
            <w:color w:val="333333"/>
            <w:szCs w:val="22"/>
            <w:bdr w:val="none" w:sz="0" w:space="0" w:color="auto" w:frame="1"/>
          </w:rPr>
          <w:t>Function,</w:t>
        </w:r>
      </w:ins>
    </w:p>
    <w:p w:rsidR="00550F61" w:rsidRPr="00A047A1" w:rsidRDefault="00550F61" w:rsidP="00550F61">
      <w:pPr>
        <w:numPr>
          <w:ilvl w:val="0"/>
          <w:numId w:val="1"/>
        </w:numPr>
        <w:spacing w:after="0" w:line="384" w:lineRule="atLeast"/>
        <w:ind w:left="0" w:firstLine="0"/>
        <w:textAlignment w:val="baseline"/>
        <w:rPr>
          <w:ins w:id="47" w:author="Unknown"/>
          <w:rFonts w:ascii="inherit" w:eastAsia="Times New Roman" w:hAnsi="inherit" w:cs="Arial"/>
          <w:b/>
          <w:bCs/>
          <w:color w:val="333333"/>
          <w:szCs w:val="22"/>
        </w:rPr>
      </w:pPr>
      <w:ins w:id="48" w:author="Unknown">
        <w:r w:rsidRPr="00A047A1">
          <w:rPr>
            <w:rFonts w:ascii="Century Gothic" w:eastAsia="Times New Roman" w:hAnsi="Century Gothic" w:cs="Arial"/>
            <w:b/>
            <w:bCs/>
            <w:color w:val="333333"/>
            <w:szCs w:val="22"/>
            <w:bdr w:val="none" w:sz="0" w:space="0" w:color="auto" w:frame="1"/>
          </w:rPr>
          <w:t>Object,</w:t>
        </w:r>
      </w:ins>
    </w:p>
    <w:p w:rsidR="00550F61" w:rsidRPr="00A047A1" w:rsidRDefault="00550F61" w:rsidP="00550F61">
      <w:pPr>
        <w:numPr>
          <w:ilvl w:val="0"/>
          <w:numId w:val="1"/>
        </w:numPr>
        <w:spacing w:after="0" w:line="384" w:lineRule="atLeast"/>
        <w:ind w:left="0" w:firstLine="0"/>
        <w:textAlignment w:val="baseline"/>
        <w:rPr>
          <w:ins w:id="49" w:author="Unknown"/>
          <w:rFonts w:ascii="inherit" w:eastAsia="Times New Roman" w:hAnsi="inherit" w:cs="Arial"/>
          <w:b/>
          <w:bCs/>
          <w:color w:val="333333"/>
          <w:szCs w:val="22"/>
        </w:rPr>
      </w:pPr>
      <w:ins w:id="50" w:author="Unknown">
        <w:r w:rsidRPr="00A047A1">
          <w:rPr>
            <w:rFonts w:ascii="Century Gothic" w:eastAsia="Times New Roman" w:hAnsi="Century Gothic" w:cs="Arial"/>
            <w:b/>
            <w:bCs/>
            <w:color w:val="333333"/>
            <w:szCs w:val="22"/>
            <w:bdr w:val="none" w:sz="0" w:space="0" w:color="auto" w:frame="1"/>
          </w:rPr>
          <w:t>Null,</w:t>
        </w:r>
      </w:ins>
    </w:p>
    <w:p w:rsidR="00550F61" w:rsidRPr="00A047A1" w:rsidRDefault="00550F61" w:rsidP="00550F61">
      <w:pPr>
        <w:numPr>
          <w:ilvl w:val="0"/>
          <w:numId w:val="1"/>
        </w:numPr>
        <w:spacing w:after="0" w:line="384" w:lineRule="atLeast"/>
        <w:ind w:left="0" w:firstLine="0"/>
        <w:textAlignment w:val="baseline"/>
        <w:rPr>
          <w:rFonts w:ascii="inherit" w:eastAsia="Times New Roman" w:hAnsi="inherit" w:cs="Arial"/>
          <w:b/>
          <w:bCs/>
          <w:color w:val="333333"/>
          <w:szCs w:val="22"/>
        </w:rPr>
      </w:pPr>
      <w:ins w:id="51" w:author="Unknown">
        <w:r w:rsidRPr="00A047A1">
          <w:rPr>
            <w:rFonts w:ascii="Century Gothic" w:eastAsia="Times New Roman" w:hAnsi="Century Gothic" w:cs="Arial"/>
            <w:b/>
            <w:bCs/>
            <w:color w:val="333333"/>
            <w:szCs w:val="22"/>
            <w:bdr w:val="none" w:sz="0" w:space="0" w:color="auto" w:frame="1"/>
          </w:rPr>
          <w:t xml:space="preserve">Undefined </w:t>
        </w:r>
        <w:proofErr w:type="spellStart"/>
        <w:r w:rsidRPr="00A047A1">
          <w:rPr>
            <w:rFonts w:ascii="Century Gothic" w:eastAsia="Times New Roman" w:hAnsi="Century Gothic" w:cs="Arial"/>
            <w:b/>
            <w:bCs/>
            <w:color w:val="333333"/>
            <w:szCs w:val="22"/>
            <w:bdr w:val="none" w:sz="0" w:space="0" w:color="auto" w:frame="1"/>
          </w:rPr>
          <w:t>etc</w:t>
        </w:r>
      </w:ins>
      <w:proofErr w:type="spellEnd"/>
    </w:p>
    <w:p w:rsidR="00A047A1" w:rsidRPr="00A047A1" w:rsidRDefault="00A047A1" w:rsidP="00A047A1">
      <w:pPr>
        <w:spacing w:after="0" w:line="384" w:lineRule="atLeast"/>
        <w:textAlignment w:val="baseline"/>
        <w:rPr>
          <w:ins w:id="52"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53" w:author="Unknown"/>
          <w:rFonts w:ascii="inherit" w:eastAsia="Times New Roman" w:hAnsi="inherit" w:cs="Arial"/>
          <w:b/>
          <w:bCs/>
          <w:color w:val="333333"/>
          <w:szCs w:val="22"/>
        </w:rPr>
      </w:pPr>
      <w:ins w:id="54" w:author="Unknown">
        <w:r w:rsidRPr="00A047A1">
          <w:rPr>
            <w:rFonts w:ascii="Century Gothic" w:eastAsia="Times New Roman" w:hAnsi="Century Gothic" w:cs="Arial"/>
            <w:b/>
            <w:bCs/>
            <w:color w:val="0000FF"/>
            <w:szCs w:val="22"/>
            <w:bdr w:val="none" w:sz="0" w:space="0" w:color="auto" w:frame="1"/>
          </w:rPr>
          <w:t>What types of Boolean operators in JavaScript?</w:t>
        </w:r>
      </w:ins>
    </w:p>
    <w:p w:rsidR="00550F61" w:rsidRPr="00A047A1" w:rsidRDefault="00550F61" w:rsidP="00550F61">
      <w:pPr>
        <w:spacing w:after="0" w:line="384" w:lineRule="atLeast"/>
        <w:textAlignment w:val="baseline"/>
        <w:rPr>
          <w:ins w:id="55" w:author="Unknown"/>
          <w:rFonts w:ascii="inherit" w:eastAsia="Times New Roman" w:hAnsi="inherit" w:cs="Arial"/>
          <w:b/>
          <w:bCs/>
          <w:color w:val="333333"/>
          <w:szCs w:val="22"/>
        </w:rPr>
      </w:pPr>
      <w:ins w:id="56" w:author="Unknown">
        <w:r w:rsidRPr="00A047A1">
          <w:rPr>
            <w:rFonts w:ascii="Century Gothic" w:eastAsia="Times New Roman" w:hAnsi="Century Gothic" w:cs="Arial"/>
            <w:b/>
            <w:bCs/>
            <w:color w:val="333333"/>
            <w:szCs w:val="22"/>
            <w:bdr w:val="none" w:sz="0" w:space="0" w:color="auto" w:frame="1"/>
          </w:rPr>
          <w:t>There are three types of Boolean operators as given below.</w:t>
        </w:r>
      </w:ins>
    </w:p>
    <w:p w:rsidR="00550F61" w:rsidRPr="00A047A1" w:rsidRDefault="00550F61" w:rsidP="00550F61">
      <w:pPr>
        <w:numPr>
          <w:ilvl w:val="0"/>
          <w:numId w:val="2"/>
        </w:numPr>
        <w:spacing w:after="0" w:line="384" w:lineRule="atLeast"/>
        <w:ind w:left="0" w:firstLine="0"/>
        <w:textAlignment w:val="baseline"/>
        <w:rPr>
          <w:ins w:id="57" w:author="Unknown"/>
          <w:rFonts w:ascii="inherit" w:eastAsia="Times New Roman" w:hAnsi="inherit" w:cs="Arial"/>
          <w:b/>
          <w:bCs/>
          <w:color w:val="333333"/>
          <w:szCs w:val="22"/>
        </w:rPr>
      </w:pPr>
      <w:ins w:id="58" w:author="Unknown">
        <w:r w:rsidRPr="00A047A1">
          <w:rPr>
            <w:rFonts w:ascii="Century Gothic" w:eastAsia="Times New Roman" w:hAnsi="Century Gothic" w:cs="Arial"/>
            <w:b/>
            <w:bCs/>
            <w:color w:val="333333"/>
            <w:szCs w:val="22"/>
            <w:bdr w:val="none" w:sz="0" w:space="0" w:color="auto" w:frame="1"/>
          </w:rPr>
          <w:t>AND (&amp;&amp;) operator, </w:t>
        </w:r>
      </w:ins>
    </w:p>
    <w:p w:rsidR="00550F61" w:rsidRPr="00A047A1" w:rsidRDefault="00550F61" w:rsidP="00550F61">
      <w:pPr>
        <w:numPr>
          <w:ilvl w:val="0"/>
          <w:numId w:val="2"/>
        </w:numPr>
        <w:spacing w:after="0" w:line="384" w:lineRule="atLeast"/>
        <w:ind w:left="0" w:firstLine="0"/>
        <w:textAlignment w:val="baseline"/>
        <w:rPr>
          <w:ins w:id="59" w:author="Unknown"/>
          <w:rFonts w:ascii="inherit" w:eastAsia="Times New Roman" w:hAnsi="inherit" w:cs="Arial"/>
          <w:b/>
          <w:bCs/>
          <w:color w:val="333333"/>
          <w:szCs w:val="22"/>
        </w:rPr>
      </w:pPr>
      <w:ins w:id="60" w:author="Unknown">
        <w:r w:rsidRPr="00A047A1">
          <w:rPr>
            <w:rFonts w:ascii="Century Gothic" w:eastAsia="Times New Roman" w:hAnsi="Century Gothic" w:cs="Arial"/>
            <w:b/>
            <w:bCs/>
            <w:color w:val="333333"/>
            <w:szCs w:val="22"/>
            <w:bdr w:val="none" w:sz="0" w:space="0" w:color="auto" w:frame="1"/>
          </w:rPr>
          <w:t>OR (||) operator and </w:t>
        </w:r>
      </w:ins>
    </w:p>
    <w:p w:rsidR="00550F61" w:rsidRPr="00A047A1" w:rsidRDefault="00550F61" w:rsidP="00550F61">
      <w:pPr>
        <w:numPr>
          <w:ilvl w:val="0"/>
          <w:numId w:val="2"/>
        </w:numPr>
        <w:spacing w:after="0" w:line="384" w:lineRule="atLeast"/>
        <w:ind w:left="0" w:firstLine="0"/>
        <w:textAlignment w:val="baseline"/>
        <w:rPr>
          <w:rFonts w:ascii="inherit" w:eastAsia="Times New Roman" w:hAnsi="inherit" w:cs="Arial"/>
          <w:b/>
          <w:bCs/>
          <w:color w:val="333333"/>
          <w:szCs w:val="22"/>
        </w:rPr>
      </w:pPr>
      <w:ins w:id="61" w:author="Unknown">
        <w:r w:rsidRPr="00A047A1">
          <w:rPr>
            <w:rFonts w:ascii="Century Gothic" w:eastAsia="Times New Roman" w:hAnsi="Century Gothic" w:cs="Arial"/>
            <w:b/>
            <w:bCs/>
            <w:color w:val="333333"/>
            <w:szCs w:val="22"/>
            <w:bdr w:val="none" w:sz="0" w:space="0" w:color="auto" w:frame="1"/>
          </w:rPr>
          <w:t>NOT (!) Operator</w:t>
        </w:r>
      </w:ins>
    </w:p>
    <w:p w:rsidR="00A047A1" w:rsidRDefault="00A047A1" w:rsidP="00A047A1">
      <w:pPr>
        <w:spacing w:after="0" w:line="384" w:lineRule="atLeast"/>
        <w:textAlignment w:val="baseline"/>
        <w:rPr>
          <w:rFonts w:ascii="Century Gothic" w:eastAsia="Times New Roman" w:hAnsi="Century Gothic" w:cs="Arial"/>
          <w:b/>
          <w:bCs/>
          <w:color w:val="333333"/>
          <w:szCs w:val="22"/>
          <w:bdr w:val="none" w:sz="0" w:space="0" w:color="auto" w:frame="1"/>
        </w:rPr>
      </w:pPr>
    </w:p>
    <w:p w:rsidR="00A047A1" w:rsidRDefault="00A047A1" w:rsidP="00A047A1">
      <w:pPr>
        <w:spacing w:after="0" w:line="384" w:lineRule="atLeast"/>
        <w:textAlignment w:val="baseline"/>
        <w:rPr>
          <w:rFonts w:ascii="Century Gothic" w:eastAsia="Times New Roman" w:hAnsi="Century Gothic" w:cs="Arial"/>
          <w:b/>
          <w:bCs/>
          <w:color w:val="333333"/>
          <w:szCs w:val="22"/>
          <w:bdr w:val="none" w:sz="0" w:space="0" w:color="auto" w:frame="1"/>
        </w:rPr>
      </w:pPr>
    </w:p>
    <w:p w:rsidR="00A047A1" w:rsidRDefault="00A047A1" w:rsidP="00A047A1">
      <w:pPr>
        <w:spacing w:after="0" w:line="384" w:lineRule="atLeast"/>
        <w:textAlignment w:val="baseline"/>
        <w:rPr>
          <w:rFonts w:ascii="Century Gothic" w:eastAsia="Times New Roman" w:hAnsi="Century Gothic" w:cs="Arial"/>
          <w:b/>
          <w:bCs/>
          <w:color w:val="333333"/>
          <w:szCs w:val="22"/>
          <w:bdr w:val="none" w:sz="0" w:space="0" w:color="auto" w:frame="1"/>
        </w:rPr>
      </w:pPr>
    </w:p>
    <w:p w:rsidR="00A047A1" w:rsidRDefault="00A047A1" w:rsidP="00A047A1">
      <w:pPr>
        <w:spacing w:after="0" w:line="384" w:lineRule="atLeast"/>
        <w:textAlignment w:val="baseline"/>
        <w:rPr>
          <w:rFonts w:ascii="Century Gothic" w:eastAsia="Times New Roman" w:hAnsi="Century Gothic" w:cs="Arial"/>
          <w:b/>
          <w:bCs/>
          <w:color w:val="333333"/>
          <w:szCs w:val="22"/>
          <w:bdr w:val="none" w:sz="0" w:space="0" w:color="auto" w:frame="1"/>
        </w:rPr>
      </w:pPr>
    </w:p>
    <w:p w:rsidR="00A047A1" w:rsidRPr="00A047A1" w:rsidRDefault="00A047A1" w:rsidP="00A047A1">
      <w:pPr>
        <w:spacing w:after="0" w:line="384" w:lineRule="atLeast"/>
        <w:textAlignment w:val="baseline"/>
        <w:rPr>
          <w:ins w:id="62"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63" w:author="Unknown"/>
          <w:rFonts w:ascii="inherit" w:eastAsia="Times New Roman" w:hAnsi="inherit" w:cs="Arial"/>
          <w:b/>
          <w:bCs/>
          <w:color w:val="333333"/>
          <w:szCs w:val="22"/>
        </w:rPr>
      </w:pPr>
      <w:ins w:id="64" w:author="Unknown">
        <w:r w:rsidRPr="00A047A1">
          <w:rPr>
            <w:rFonts w:ascii="inherit" w:eastAsia="Times New Roman" w:hAnsi="inherit" w:cs="Arial"/>
            <w:b/>
            <w:bCs/>
            <w:color w:val="0000FF"/>
            <w:szCs w:val="22"/>
            <w:bdr w:val="none" w:sz="0" w:space="0" w:color="auto" w:frame="1"/>
          </w:rPr>
          <w:lastRenderedPageBreak/>
          <w:fldChar w:fldCharType="begin"/>
        </w:r>
        <w:r w:rsidRPr="00A047A1">
          <w:rPr>
            <w:rFonts w:ascii="inherit" w:eastAsia="Times New Roman" w:hAnsi="inherit" w:cs="Arial"/>
            <w:b/>
            <w:bCs/>
            <w:color w:val="0000FF"/>
            <w:szCs w:val="22"/>
            <w:bdr w:val="none" w:sz="0" w:space="0" w:color="auto" w:frame="1"/>
          </w:rPr>
          <w:instrText xml:space="preserve"> HYPERLINK "http://www.code-sample.com/2014/06/difference-between-and-in-javascript.html" \t "_blank" </w:instrText>
        </w:r>
        <w:r w:rsidRPr="00A047A1">
          <w:rPr>
            <w:rFonts w:ascii="inherit" w:eastAsia="Times New Roman" w:hAnsi="inherit" w:cs="Arial"/>
            <w:b/>
            <w:bCs/>
            <w:color w:val="0000FF"/>
            <w:szCs w:val="22"/>
            <w:bdr w:val="none" w:sz="0" w:space="0" w:color="auto" w:frame="1"/>
          </w:rPr>
          <w:fldChar w:fldCharType="separate"/>
        </w:r>
        <w:r w:rsidRPr="00A047A1">
          <w:rPr>
            <w:rFonts w:ascii="inherit" w:eastAsia="Times New Roman" w:hAnsi="inherit" w:cs="Arial"/>
            <w:b/>
            <w:bCs/>
            <w:color w:val="333333"/>
            <w:szCs w:val="22"/>
            <w:bdr w:val="none" w:sz="0" w:space="0" w:color="auto" w:frame="1"/>
          </w:rPr>
          <w:t>What is the difference between “==” and “===”?</w:t>
        </w:r>
        <w:r w:rsidRPr="00A047A1">
          <w:rPr>
            <w:rFonts w:ascii="inherit" w:eastAsia="Times New Roman" w:hAnsi="inherit" w:cs="Arial"/>
            <w:b/>
            <w:bCs/>
            <w:color w:val="0000FF"/>
            <w:szCs w:val="22"/>
            <w:bdr w:val="none" w:sz="0" w:space="0" w:color="auto" w:frame="1"/>
          </w:rPr>
          <w:fldChar w:fldCharType="end"/>
        </w:r>
      </w:ins>
    </w:p>
    <w:p w:rsidR="00550F61" w:rsidRPr="00A047A1" w:rsidRDefault="00550F61" w:rsidP="00550F61">
      <w:pPr>
        <w:spacing w:after="0" w:line="384" w:lineRule="atLeast"/>
        <w:textAlignment w:val="baseline"/>
        <w:rPr>
          <w:ins w:id="65" w:author="Unknown"/>
          <w:rFonts w:ascii="inherit" w:eastAsia="Times New Roman" w:hAnsi="inherit" w:cs="Arial"/>
          <w:b/>
          <w:bCs/>
          <w:color w:val="333333"/>
          <w:szCs w:val="22"/>
        </w:rPr>
      </w:pPr>
      <w:ins w:id="66" w:author="Unknown">
        <w:r w:rsidRPr="00A047A1">
          <w:rPr>
            <w:rFonts w:ascii="inherit" w:eastAsia="Times New Roman" w:hAnsi="inherit" w:cs="Arial"/>
            <w:b/>
            <w:bCs/>
            <w:color w:val="333333"/>
            <w:szCs w:val="22"/>
            <w:bdr w:val="none" w:sz="0" w:space="0" w:color="auto" w:frame="1"/>
          </w:rPr>
          <w:br/>
          <w:t>The double equal “==” is an auto-type conversion and it checks only value not type.</w:t>
        </w:r>
      </w:ins>
    </w:p>
    <w:p w:rsidR="00550F61" w:rsidRPr="00A047A1" w:rsidRDefault="00550F61" w:rsidP="00550F61">
      <w:pPr>
        <w:spacing w:after="0" w:line="384" w:lineRule="atLeast"/>
        <w:textAlignment w:val="baseline"/>
        <w:rPr>
          <w:ins w:id="67" w:author="Unknown"/>
          <w:rFonts w:ascii="inherit" w:eastAsia="Times New Roman" w:hAnsi="inherit" w:cs="Arial"/>
          <w:b/>
          <w:bCs/>
          <w:color w:val="333333"/>
          <w:szCs w:val="22"/>
        </w:rPr>
      </w:pPr>
      <w:ins w:id="68" w:author="Unknown">
        <w:r w:rsidRPr="00A047A1">
          <w:rPr>
            <w:rFonts w:ascii="inherit" w:eastAsia="Times New Roman" w:hAnsi="inherit" w:cs="Arial"/>
            <w:b/>
            <w:bCs/>
            <w:color w:val="333333"/>
            <w:szCs w:val="22"/>
            <w:bdr w:val="none" w:sz="0" w:space="0" w:color="auto" w:frame="1"/>
          </w:rPr>
          <w:t>The three equal “===” is not auto-type conversion and it check value and type both.</w:t>
        </w:r>
        <w:r w:rsidRPr="00A047A1">
          <w:rPr>
            <w:rFonts w:ascii="Times New Roman" w:eastAsia="Times New Roman" w:hAnsi="Times New Roman" w:cs="Times New Roman"/>
            <w:b/>
            <w:bCs/>
            <w:color w:val="333333"/>
            <w:szCs w:val="22"/>
            <w:bdr w:val="none" w:sz="0" w:space="0" w:color="auto" w:frame="1"/>
          </w:rPr>
          <w:t>﻿</w:t>
        </w:r>
        <w:r w:rsidRPr="00A047A1">
          <w:rPr>
            <w:rFonts w:ascii="inherit" w:eastAsia="Times New Roman" w:hAnsi="inherit" w:cs="Arial"/>
            <w:b/>
            <w:bCs/>
            <w:color w:val="333333"/>
            <w:szCs w:val="22"/>
          </w:rPr>
          <w:br/>
        </w:r>
        <w:r w:rsidRPr="00A047A1">
          <w:rPr>
            <w:rFonts w:ascii="inherit" w:eastAsia="Times New Roman" w:hAnsi="inherit" w:cs="Arial"/>
            <w:b/>
            <w:bCs/>
            <w:color w:val="333333"/>
            <w:szCs w:val="22"/>
            <w:bdr w:val="none" w:sz="0" w:space="0" w:color="auto" w:frame="1"/>
          </w:rPr>
          <w:br/>
        </w:r>
      </w:ins>
    </w:p>
    <w:p w:rsidR="00550F61" w:rsidRPr="00A047A1" w:rsidRDefault="00550F61" w:rsidP="00550F61">
      <w:pPr>
        <w:spacing w:after="0" w:line="384" w:lineRule="atLeast"/>
        <w:textAlignment w:val="baseline"/>
        <w:rPr>
          <w:ins w:id="69" w:author="Unknown"/>
          <w:rFonts w:ascii="inherit" w:eastAsia="Times New Roman" w:hAnsi="inherit" w:cs="Arial"/>
          <w:b/>
          <w:bCs/>
          <w:color w:val="333333"/>
          <w:szCs w:val="22"/>
        </w:rPr>
      </w:pPr>
      <w:ins w:id="70" w:author="Unknown">
        <w:r w:rsidRPr="00A047A1">
          <w:rPr>
            <w:rFonts w:ascii="Century Gothic" w:eastAsia="Times New Roman" w:hAnsi="Century Gothic" w:cs="Arial"/>
            <w:b/>
            <w:bCs/>
            <w:color w:val="333333"/>
            <w:szCs w:val="22"/>
            <w:bdr w:val="none" w:sz="0" w:space="0" w:color="auto" w:frame="1"/>
          </w:rPr>
          <w:t>The real example as given below:</w:t>
        </w:r>
      </w:ins>
    </w:p>
    <w:p w:rsidR="00550F61" w:rsidRPr="00A047A1" w:rsidRDefault="00550F61" w:rsidP="00550F61">
      <w:pPr>
        <w:spacing w:after="0" w:line="384" w:lineRule="atLeast"/>
        <w:textAlignment w:val="baseline"/>
        <w:rPr>
          <w:ins w:id="71" w:author="Unknown"/>
          <w:rFonts w:ascii="inherit" w:eastAsia="Times New Roman" w:hAnsi="inherit" w:cs="Arial"/>
          <w:b/>
          <w:bCs/>
          <w:color w:val="333333"/>
          <w:szCs w:val="22"/>
        </w:rPr>
      </w:pPr>
      <w:ins w:id="72"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73" w:author="Unknown"/>
          <w:rFonts w:ascii="inherit" w:eastAsia="Times New Roman" w:hAnsi="inherit" w:cs="Arial"/>
          <w:b/>
          <w:bCs/>
          <w:color w:val="333333"/>
          <w:szCs w:val="22"/>
        </w:rPr>
      </w:pPr>
      <w:proofErr w:type="gramStart"/>
      <w:ins w:id="74" w:author="Unknown">
        <w:r w:rsidRPr="00A047A1">
          <w:rPr>
            <w:rFonts w:ascii="Century Gothic" w:eastAsia="Times New Roman" w:hAnsi="Century Gothic" w:cs="Arial"/>
            <w:b/>
            <w:bCs/>
            <w:color w:val="0000FF"/>
            <w:szCs w:val="22"/>
            <w:bdr w:val="none" w:sz="0" w:space="0" w:color="auto" w:frame="1"/>
            <w:shd w:val="clear" w:color="auto" w:fill="FFFFFF"/>
          </w:rPr>
          <w:t>if</w:t>
        </w:r>
        <w:r w:rsidRPr="00A047A1">
          <w:rPr>
            <w:rFonts w:ascii="Century Gothic" w:eastAsia="Times New Roman" w:hAnsi="Century Gothic" w:cs="Arial"/>
            <w:b/>
            <w:bCs/>
            <w:color w:val="333333"/>
            <w:szCs w:val="22"/>
            <w:bdr w:val="none" w:sz="0" w:space="0" w:color="auto" w:frame="1"/>
            <w:shd w:val="clear" w:color="auto" w:fill="FFFFFF"/>
          </w:rPr>
          <w:t>(</w:t>
        </w:r>
        <w:proofErr w:type="gramEnd"/>
        <w:r w:rsidRPr="00A047A1">
          <w:rPr>
            <w:rFonts w:ascii="Century Gothic" w:eastAsia="Times New Roman" w:hAnsi="Century Gothic" w:cs="Arial"/>
            <w:b/>
            <w:bCs/>
            <w:color w:val="333333"/>
            <w:szCs w:val="22"/>
            <w:bdr w:val="none" w:sz="0" w:space="0" w:color="auto" w:frame="1"/>
            <w:shd w:val="clear" w:color="auto" w:fill="FFFFFF"/>
          </w:rPr>
          <w:t>1 == ”1”) </w:t>
        </w:r>
        <w:r w:rsidRPr="00A047A1">
          <w:rPr>
            <w:rFonts w:ascii="Century Gothic" w:eastAsia="Times New Roman" w:hAnsi="Century Gothic" w:cs="Arial"/>
            <w:b/>
            <w:bCs/>
            <w:color w:val="008000"/>
            <w:szCs w:val="22"/>
            <w:bdr w:val="none" w:sz="0" w:space="0" w:color="auto" w:frame="1"/>
            <w:shd w:val="clear" w:color="auto" w:fill="FFFFFF"/>
          </w:rPr>
          <w:t>// Its returns true because it's an auto-type conversion and it checks only value not type.</w:t>
        </w:r>
      </w:ins>
    </w:p>
    <w:p w:rsidR="00550F61" w:rsidRPr="00A047A1" w:rsidRDefault="00550F61" w:rsidP="00550F61">
      <w:pPr>
        <w:spacing w:after="0" w:line="384" w:lineRule="atLeast"/>
        <w:textAlignment w:val="baseline"/>
        <w:rPr>
          <w:ins w:id="75"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76" w:author="Unknown"/>
          <w:rFonts w:ascii="inherit" w:eastAsia="Times New Roman" w:hAnsi="inherit" w:cs="Arial"/>
          <w:b/>
          <w:bCs/>
          <w:color w:val="333333"/>
          <w:szCs w:val="22"/>
        </w:rPr>
      </w:pPr>
      <w:proofErr w:type="gramStart"/>
      <w:ins w:id="77" w:author="Unknown">
        <w:r w:rsidRPr="00A047A1">
          <w:rPr>
            <w:rFonts w:ascii="Century Gothic" w:eastAsia="Times New Roman" w:hAnsi="Century Gothic" w:cs="Arial"/>
            <w:b/>
            <w:bCs/>
            <w:color w:val="0000FF"/>
            <w:szCs w:val="22"/>
            <w:bdr w:val="none" w:sz="0" w:space="0" w:color="auto" w:frame="1"/>
            <w:shd w:val="clear" w:color="auto" w:fill="FFFFFF"/>
          </w:rPr>
          <w:t>if</w:t>
        </w:r>
        <w:r w:rsidRPr="00A047A1">
          <w:rPr>
            <w:rFonts w:ascii="Century Gothic" w:eastAsia="Times New Roman" w:hAnsi="Century Gothic" w:cs="Arial"/>
            <w:b/>
            <w:bCs/>
            <w:color w:val="333333"/>
            <w:szCs w:val="22"/>
            <w:bdr w:val="none" w:sz="0" w:space="0" w:color="auto" w:frame="1"/>
            <w:shd w:val="clear" w:color="auto" w:fill="FFFFFF"/>
          </w:rPr>
          <w:t>(</w:t>
        </w:r>
        <w:proofErr w:type="gramEnd"/>
        <w:r w:rsidRPr="00A047A1">
          <w:rPr>
            <w:rFonts w:ascii="Century Gothic" w:eastAsia="Times New Roman" w:hAnsi="Century Gothic" w:cs="Arial"/>
            <w:b/>
            <w:bCs/>
            <w:color w:val="333333"/>
            <w:szCs w:val="22"/>
            <w:bdr w:val="none" w:sz="0" w:space="0" w:color="auto" w:frame="1"/>
            <w:shd w:val="clear" w:color="auto" w:fill="FFFFFF"/>
          </w:rPr>
          <w:t>1 === ”1”) </w:t>
        </w:r>
        <w:r w:rsidRPr="00A047A1">
          <w:rPr>
            <w:rFonts w:ascii="Century Gothic" w:eastAsia="Times New Roman" w:hAnsi="Century Gothic" w:cs="Arial"/>
            <w:b/>
            <w:bCs/>
            <w:color w:val="008000"/>
            <w:szCs w:val="22"/>
            <w:bdr w:val="none" w:sz="0" w:space="0" w:color="auto" w:frame="1"/>
            <w:shd w:val="clear" w:color="auto" w:fill="FFFFFF"/>
          </w:rPr>
          <w:t>// Its returns false because it's not auto-type conversion and it check value and type both.</w:t>
        </w:r>
      </w:ins>
    </w:p>
    <w:p w:rsidR="00550F61" w:rsidRPr="00A047A1" w:rsidRDefault="00550F61" w:rsidP="00550F61">
      <w:pPr>
        <w:spacing w:after="0" w:line="384" w:lineRule="atLeast"/>
        <w:textAlignment w:val="baseline"/>
        <w:rPr>
          <w:ins w:id="78"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79" w:author="Unknown"/>
          <w:rFonts w:ascii="inherit" w:eastAsia="Times New Roman" w:hAnsi="inherit" w:cs="Arial"/>
          <w:b/>
          <w:bCs/>
          <w:color w:val="333333"/>
          <w:szCs w:val="22"/>
        </w:rPr>
      </w:pPr>
      <w:proofErr w:type="gramStart"/>
      <w:ins w:id="80" w:author="Unknown">
        <w:r w:rsidRPr="00A047A1">
          <w:rPr>
            <w:rFonts w:ascii="Century Gothic" w:eastAsia="Times New Roman" w:hAnsi="Century Gothic" w:cs="Arial"/>
            <w:b/>
            <w:bCs/>
            <w:color w:val="333333"/>
            <w:szCs w:val="22"/>
            <w:bdr w:val="none" w:sz="0" w:space="0" w:color="auto" w:frame="1"/>
            <w:shd w:val="clear" w:color="auto" w:fill="FFFFFF"/>
          </w:rPr>
          <w:t>If(</w:t>
        </w:r>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1=== </w:t>
        </w:r>
        <w:proofErr w:type="spellStart"/>
        <w:r w:rsidRPr="00A047A1">
          <w:rPr>
            <w:rFonts w:ascii="Century Gothic" w:eastAsia="Times New Roman" w:hAnsi="Century Gothic" w:cs="Arial"/>
            <w:b/>
            <w:bCs/>
            <w:color w:val="333333"/>
            <w:szCs w:val="22"/>
            <w:bdr w:val="none" w:sz="0" w:space="0" w:color="auto" w:frame="1"/>
            <w:shd w:val="clear" w:color="auto" w:fill="FFFFFF"/>
          </w:rPr>
          <w:t>parseInt</w:t>
        </w:r>
        <w:proofErr w:type="spellEnd"/>
        <w:r w:rsidRPr="00A047A1">
          <w:rPr>
            <w:rFonts w:ascii="Century Gothic" w:eastAsia="Times New Roman" w:hAnsi="Century Gothic" w:cs="Arial"/>
            <w:b/>
            <w:bCs/>
            <w:color w:val="333333"/>
            <w:szCs w:val="22"/>
            <w:bdr w:val="none" w:sz="0" w:space="0" w:color="auto" w:frame="1"/>
            <w:shd w:val="clear" w:color="auto" w:fill="FFFFFF"/>
          </w:rPr>
          <w:t>(”1”)) </w:t>
        </w:r>
        <w:r w:rsidRPr="00A047A1">
          <w:rPr>
            <w:rFonts w:ascii="Century Gothic" w:eastAsia="Times New Roman" w:hAnsi="Century Gothic" w:cs="Arial"/>
            <w:b/>
            <w:bCs/>
            <w:color w:val="008000"/>
            <w:szCs w:val="22"/>
            <w:bdr w:val="none" w:sz="0" w:space="0" w:color="auto" w:frame="1"/>
            <w:shd w:val="clear" w:color="auto" w:fill="FFFFFF"/>
          </w:rPr>
          <w:t>// Its returns true.</w:t>
        </w:r>
        <w:r w:rsidRPr="00A047A1">
          <w:rPr>
            <w:rFonts w:ascii="inherit" w:eastAsia="Times New Roman" w:hAnsi="inherit" w:cs="Arial"/>
            <w:b/>
            <w:bCs/>
            <w:color w:val="333333"/>
            <w:szCs w:val="22"/>
          </w:rPr>
          <w:br/>
        </w:r>
        <w:r w:rsidRPr="00A047A1">
          <w:rPr>
            <w:rFonts w:ascii="Century Gothic" w:eastAsia="Times New Roman" w:hAnsi="Century Gothic" w:cs="Arial"/>
            <w:b/>
            <w:bCs/>
            <w:color w:val="008000"/>
            <w:szCs w:val="22"/>
            <w:bdr w:val="none" w:sz="0" w:space="0" w:color="auto" w:frame="1"/>
            <w:shd w:val="clear" w:color="auto" w:fill="FFFFFF"/>
          </w:rPr>
          <w:br/>
        </w:r>
        <w:r w:rsidRPr="00A047A1">
          <w:rPr>
            <w:rFonts w:ascii="inherit" w:eastAsia="Times New Roman" w:hAnsi="inherit" w:cs="Arial"/>
            <w:b/>
            <w:bCs/>
            <w:color w:val="008000"/>
            <w:szCs w:val="22"/>
            <w:bdr w:val="none" w:sz="0" w:space="0" w:color="auto" w:frame="1"/>
          </w:rPr>
          <w:t xml:space="preserve">    // </w:t>
        </w:r>
        <w:proofErr w:type="gramStart"/>
        <w:r w:rsidRPr="00A047A1">
          <w:rPr>
            <w:rFonts w:ascii="inherit" w:eastAsia="Times New Roman" w:hAnsi="inherit" w:cs="Arial"/>
            <w:b/>
            <w:bCs/>
            <w:color w:val="008000"/>
            <w:szCs w:val="22"/>
            <w:bdr w:val="none" w:sz="0" w:space="0" w:color="auto" w:frame="1"/>
          </w:rPr>
          <w:t>alert(</w:t>
        </w:r>
        <w:proofErr w:type="gramEnd"/>
        <w:r w:rsidRPr="00A047A1">
          <w:rPr>
            <w:rFonts w:ascii="inherit" w:eastAsia="Times New Roman" w:hAnsi="inherit" w:cs="Arial"/>
            <w:b/>
            <w:bCs/>
            <w:color w:val="008000"/>
            <w:szCs w:val="22"/>
            <w:bdr w:val="none" w:sz="0" w:space="0" w:color="auto" w:frame="1"/>
          </w:rPr>
          <w:t>0 == false); // return true, because both are same type.</w:t>
        </w:r>
        <w:r w:rsidRPr="00A047A1">
          <w:rPr>
            <w:rFonts w:ascii="inherit" w:eastAsia="Times New Roman" w:hAnsi="inherit" w:cs="Arial"/>
            <w:b/>
            <w:bCs/>
            <w:color w:val="333333"/>
            <w:szCs w:val="22"/>
          </w:rPr>
          <w:br/>
        </w:r>
        <w:r w:rsidRPr="00A047A1">
          <w:rPr>
            <w:rFonts w:ascii="inherit" w:eastAsia="Times New Roman" w:hAnsi="inherit" w:cs="Arial"/>
            <w:b/>
            <w:bCs/>
            <w:color w:val="008000"/>
            <w:szCs w:val="22"/>
            <w:bdr w:val="none" w:sz="0" w:space="0" w:color="auto" w:frame="1"/>
          </w:rPr>
          <w:t xml:space="preserve">    // </w:t>
        </w:r>
        <w:proofErr w:type="gramStart"/>
        <w:r w:rsidRPr="00A047A1">
          <w:rPr>
            <w:rFonts w:ascii="inherit" w:eastAsia="Times New Roman" w:hAnsi="inherit" w:cs="Arial"/>
            <w:b/>
            <w:bCs/>
            <w:color w:val="008000"/>
            <w:szCs w:val="22"/>
            <w:bdr w:val="none" w:sz="0" w:space="0" w:color="auto" w:frame="1"/>
          </w:rPr>
          <w:t>alert(</w:t>
        </w:r>
        <w:proofErr w:type="gramEnd"/>
        <w:r w:rsidRPr="00A047A1">
          <w:rPr>
            <w:rFonts w:ascii="inherit" w:eastAsia="Times New Roman" w:hAnsi="inherit" w:cs="Arial"/>
            <w:b/>
            <w:bCs/>
            <w:color w:val="008000"/>
            <w:szCs w:val="22"/>
            <w:bdr w:val="none" w:sz="0" w:space="0" w:color="auto" w:frame="1"/>
          </w:rPr>
          <w:t>0 === false); // return false, because both are of a different type.</w:t>
        </w:r>
        <w:r w:rsidRPr="00A047A1">
          <w:rPr>
            <w:rFonts w:ascii="inherit" w:eastAsia="Times New Roman" w:hAnsi="inherit" w:cs="Arial"/>
            <w:b/>
            <w:bCs/>
            <w:color w:val="333333"/>
            <w:szCs w:val="22"/>
          </w:rPr>
          <w:br/>
        </w:r>
        <w:r w:rsidRPr="00A047A1">
          <w:rPr>
            <w:rFonts w:ascii="inherit" w:eastAsia="Times New Roman" w:hAnsi="inherit" w:cs="Arial"/>
            <w:b/>
            <w:bCs/>
            <w:color w:val="008000"/>
            <w:szCs w:val="22"/>
            <w:bdr w:val="none" w:sz="0" w:space="0" w:color="auto" w:frame="1"/>
          </w:rPr>
          <w:t xml:space="preserve">    // </w:t>
        </w:r>
        <w:proofErr w:type="gramStart"/>
        <w:r w:rsidRPr="00A047A1">
          <w:rPr>
            <w:rFonts w:ascii="inherit" w:eastAsia="Times New Roman" w:hAnsi="inherit" w:cs="Arial"/>
            <w:b/>
            <w:bCs/>
            <w:color w:val="008000"/>
            <w:szCs w:val="22"/>
            <w:bdr w:val="none" w:sz="0" w:space="0" w:color="auto" w:frame="1"/>
          </w:rPr>
          <w:t>alert(</w:t>
        </w:r>
        <w:proofErr w:type="gramEnd"/>
        <w:r w:rsidRPr="00A047A1">
          <w:rPr>
            <w:rFonts w:ascii="inherit" w:eastAsia="Times New Roman" w:hAnsi="inherit" w:cs="Arial"/>
            <w:b/>
            <w:bCs/>
            <w:color w:val="008000"/>
            <w:szCs w:val="22"/>
            <w:bdr w:val="none" w:sz="0" w:space="0" w:color="auto" w:frame="1"/>
          </w:rPr>
          <w:t>1 == "1"); // return true, automatic type conversion for value only.</w:t>
        </w:r>
        <w:r w:rsidRPr="00A047A1">
          <w:rPr>
            <w:rFonts w:ascii="inherit" w:eastAsia="Times New Roman" w:hAnsi="inherit" w:cs="Arial"/>
            <w:b/>
            <w:bCs/>
            <w:color w:val="333333"/>
            <w:szCs w:val="22"/>
          </w:rPr>
          <w:br/>
        </w:r>
        <w:r w:rsidRPr="00A047A1">
          <w:rPr>
            <w:rFonts w:ascii="inherit" w:eastAsia="Times New Roman" w:hAnsi="inherit" w:cs="Arial"/>
            <w:b/>
            <w:bCs/>
            <w:color w:val="008000"/>
            <w:szCs w:val="22"/>
            <w:bdr w:val="none" w:sz="0" w:space="0" w:color="auto" w:frame="1"/>
          </w:rPr>
          <w:t xml:space="preserve">    // </w:t>
        </w:r>
        <w:proofErr w:type="gramStart"/>
        <w:r w:rsidRPr="00A047A1">
          <w:rPr>
            <w:rFonts w:ascii="inherit" w:eastAsia="Times New Roman" w:hAnsi="inherit" w:cs="Arial"/>
            <w:b/>
            <w:bCs/>
            <w:color w:val="008000"/>
            <w:szCs w:val="22"/>
            <w:bdr w:val="none" w:sz="0" w:space="0" w:color="auto" w:frame="1"/>
          </w:rPr>
          <w:t>alert(</w:t>
        </w:r>
        <w:proofErr w:type="gramEnd"/>
        <w:r w:rsidRPr="00A047A1">
          <w:rPr>
            <w:rFonts w:ascii="inherit" w:eastAsia="Times New Roman" w:hAnsi="inherit" w:cs="Arial"/>
            <w:b/>
            <w:bCs/>
            <w:color w:val="008000"/>
            <w:szCs w:val="22"/>
            <w:bdr w:val="none" w:sz="0" w:space="0" w:color="auto" w:frame="1"/>
          </w:rPr>
          <w:t>1 === "1"); // return false, because both are of a different type.</w:t>
        </w:r>
        <w:r w:rsidRPr="00A047A1">
          <w:rPr>
            <w:rFonts w:ascii="inherit" w:eastAsia="Times New Roman" w:hAnsi="inherit" w:cs="Arial"/>
            <w:b/>
            <w:bCs/>
            <w:color w:val="333333"/>
            <w:szCs w:val="22"/>
          </w:rPr>
          <w:br/>
        </w:r>
        <w:r w:rsidRPr="00A047A1">
          <w:rPr>
            <w:rFonts w:ascii="inherit" w:eastAsia="Times New Roman" w:hAnsi="inherit" w:cs="Arial"/>
            <w:b/>
            <w:bCs/>
            <w:color w:val="008000"/>
            <w:szCs w:val="22"/>
            <w:bdr w:val="none" w:sz="0" w:space="0" w:color="auto" w:frame="1"/>
          </w:rPr>
          <w:t xml:space="preserve">    // </w:t>
        </w:r>
        <w:proofErr w:type="gramStart"/>
        <w:r w:rsidRPr="00A047A1">
          <w:rPr>
            <w:rFonts w:ascii="inherit" w:eastAsia="Times New Roman" w:hAnsi="inherit" w:cs="Arial"/>
            <w:b/>
            <w:bCs/>
            <w:color w:val="008000"/>
            <w:szCs w:val="22"/>
            <w:bdr w:val="none" w:sz="0" w:space="0" w:color="auto" w:frame="1"/>
          </w:rPr>
          <w:t>alert(</w:t>
        </w:r>
        <w:proofErr w:type="gramEnd"/>
        <w:r w:rsidRPr="00A047A1">
          <w:rPr>
            <w:rFonts w:ascii="inherit" w:eastAsia="Times New Roman" w:hAnsi="inherit" w:cs="Arial"/>
            <w:b/>
            <w:bCs/>
            <w:color w:val="008000"/>
            <w:szCs w:val="22"/>
            <w:bdr w:val="none" w:sz="0" w:space="0" w:color="auto" w:frame="1"/>
          </w:rPr>
          <w:t>null == undefined); // return true.</w:t>
        </w:r>
        <w:r w:rsidRPr="00A047A1">
          <w:rPr>
            <w:rFonts w:ascii="inherit" w:eastAsia="Times New Roman" w:hAnsi="inherit" w:cs="Arial"/>
            <w:b/>
            <w:bCs/>
            <w:color w:val="333333"/>
            <w:szCs w:val="22"/>
          </w:rPr>
          <w:br/>
        </w:r>
        <w:r w:rsidRPr="00A047A1">
          <w:rPr>
            <w:rFonts w:ascii="inherit" w:eastAsia="Times New Roman" w:hAnsi="inherit" w:cs="Arial"/>
            <w:b/>
            <w:bCs/>
            <w:color w:val="008000"/>
            <w:szCs w:val="22"/>
            <w:bdr w:val="none" w:sz="0" w:space="0" w:color="auto" w:frame="1"/>
          </w:rPr>
          <w:t xml:space="preserve">    // </w:t>
        </w:r>
        <w:proofErr w:type="gramStart"/>
        <w:r w:rsidRPr="00A047A1">
          <w:rPr>
            <w:rFonts w:ascii="inherit" w:eastAsia="Times New Roman" w:hAnsi="inherit" w:cs="Arial"/>
            <w:b/>
            <w:bCs/>
            <w:color w:val="008000"/>
            <w:szCs w:val="22"/>
            <w:bdr w:val="none" w:sz="0" w:space="0" w:color="auto" w:frame="1"/>
          </w:rPr>
          <w:t>alert(</w:t>
        </w:r>
        <w:proofErr w:type="gramEnd"/>
        <w:r w:rsidRPr="00A047A1">
          <w:rPr>
            <w:rFonts w:ascii="inherit" w:eastAsia="Times New Roman" w:hAnsi="inherit" w:cs="Arial"/>
            <w:b/>
            <w:bCs/>
            <w:color w:val="008000"/>
            <w:szCs w:val="22"/>
            <w:bdr w:val="none" w:sz="0" w:space="0" w:color="auto" w:frame="1"/>
          </w:rPr>
          <w:t>null === undefined); // return false.</w:t>
        </w:r>
        <w:r w:rsidRPr="00A047A1">
          <w:rPr>
            <w:rFonts w:ascii="inherit" w:eastAsia="Times New Roman" w:hAnsi="inherit" w:cs="Arial"/>
            <w:b/>
            <w:bCs/>
            <w:color w:val="333333"/>
            <w:szCs w:val="22"/>
          </w:rPr>
          <w:br/>
        </w:r>
        <w:r w:rsidRPr="00A047A1">
          <w:rPr>
            <w:rFonts w:ascii="inherit" w:eastAsia="Times New Roman" w:hAnsi="inherit" w:cs="Arial"/>
            <w:b/>
            <w:bCs/>
            <w:color w:val="008000"/>
            <w:szCs w:val="22"/>
            <w:bdr w:val="none" w:sz="0" w:space="0" w:color="auto" w:frame="1"/>
          </w:rPr>
          <w:t>    //</w:t>
        </w:r>
        <w:proofErr w:type="gramStart"/>
        <w:r w:rsidRPr="00A047A1">
          <w:rPr>
            <w:rFonts w:ascii="inherit" w:eastAsia="Times New Roman" w:hAnsi="inherit" w:cs="Arial"/>
            <w:b/>
            <w:bCs/>
            <w:color w:val="008000"/>
            <w:szCs w:val="22"/>
            <w:bdr w:val="none" w:sz="0" w:space="0" w:color="auto" w:frame="1"/>
          </w:rPr>
          <w:t>alert(</w:t>
        </w:r>
        <w:proofErr w:type="gramEnd"/>
        <w:r w:rsidRPr="00A047A1">
          <w:rPr>
            <w:rFonts w:ascii="inherit" w:eastAsia="Times New Roman" w:hAnsi="inherit" w:cs="Arial"/>
            <w:b/>
            <w:bCs/>
            <w:color w:val="008000"/>
            <w:szCs w:val="22"/>
            <w:bdr w:val="none" w:sz="0" w:space="0" w:color="auto" w:frame="1"/>
          </w:rPr>
          <w:t>'0' == false); // return true.</w:t>
        </w:r>
        <w:r w:rsidRPr="00A047A1">
          <w:rPr>
            <w:rFonts w:ascii="inherit" w:eastAsia="Times New Roman" w:hAnsi="inherit" w:cs="Arial"/>
            <w:b/>
            <w:bCs/>
            <w:color w:val="333333"/>
            <w:szCs w:val="22"/>
          </w:rPr>
          <w:br/>
        </w:r>
        <w:r w:rsidRPr="00A047A1">
          <w:rPr>
            <w:rFonts w:ascii="inherit" w:eastAsia="Times New Roman" w:hAnsi="inherit" w:cs="Arial"/>
            <w:b/>
            <w:bCs/>
            <w:color w:val="008000"/>
            <w:szCs w:val="22"/>
            <w:bdr w:val="none" w:sz="0" w:space="0" w:color="auto" w:frame="1"/>
          </w:rPr>
          <w:t xml:space="preserve">    // </w:t>
        </w:r>
        <w:proofErr w:type="gramStart"/>
        <w:r w:rsidRPr="00A047A1">
          <w:rPr>
            <w:rFonts w:ascii="inherit" w:eastAsia="Times New Roman" w:hAnsi="inherit" w:cs="Arial"/>
            <w:b/>
            <w:bCs/>
            <w:color w:val="008000"/>
            <w:szCs w:val="22"/>
            <w:bdr w:val="none" w:sz="0" w:space="0" w:color="auto" w:frame="1"/>
          </w:rPr>
          <w:t>alert(</w:t>
        </w:r>
        <w:proofErr w:type="gramEnd"/>
        <w:r w:rsidRPr="00A047A1">
          <w:rPr>
            <w:rFonts w:ascii="inherit" w:eastAsia="Times New Roman" w:hAnsi="inherit" w:cs="Arial"/>
            <w:b/>
            <w:bCs/>
            <w:color w:val="008000"/>
            <w:szCs w:val="22"/>
            <w:bdr w:val="none" w:sz="0" w:space="0" w:color="auto" w:frame="1"/>
          </w:rPr>
          <w:t>'0' === false); // return false.</w:t>
        </w:r>
        <w:r w:rsidRPr="00A047A1">
          <w:rPr>
            <w:rFonts w:ascii="inherit" w:eastAsia="Times New Roman" w:hAnsi="inherit" w:cs="Arial"/>
            <w:b/>
            <w:bCs/>
            <w:color w:val="333333"/>
            <w:szCs w:val="22"/>
          </w:rPr>
          <w:br/>
        </w:r>
        <w:r w:rsidRPr="00A047A1">
          <w:rPr>
            <w:rFonts w:ascii="inherit" w:eastAsia="Times New Roman" w:hAnsi="inherit" w:cs="Arial"/>
            <w:b/>
            <w:bCs/>
            <w:color w:val="333333"/>
            <w:szCs w:val="22"/>
          </w:rPr>
          <w:br/>
        </w:r>
        <w:r w:rsidRPr="00A047A1">
          <w:rPr>
            <w:rFonts w:ascii="inherit" w:eastAsia="Times New Roman" w:hAnsi="inherit" w:cs="Arial"/>
            <w:b/>
            <w:bCs/>
            <w:color w:val="008000"/>
            <w:szCs w:val="22"/>
            <w:bdr w:val="none" w:sz="0" w:space="0" w:color="auto" w:frame="1"/>
          </w:rPr>
          <w:t xml:space="preserve">    // </w:t>
        </w:r>
        <w:proofErr w:type="gramStart"/>
        <w:r w:rsidRPr="00A047A1">
          <w:rPr>
            <w:rFonts w:ascii="inherit" w:eastAsia="Times New Roman" w:hAnsi="inherit" w:cs="Arial"/>
            <w:b/>
            <w:bCs/>
            <w:color w:val="008000"/>
            <w:szCs w:val="22"/>
            <w:bdr w:val="none" w:sz="0" w:space="0" w:color="auto" w:frame="1"/>
          </w:rPr>
          <w:t>alert(</w:t>
        </w:r>
        <w:proofErr w:type="gramEnd"/>
        <w:r w:rsidRPr="00A047A1">
          <w:rPr>
            <w:rFonts w:ascii="inherit" w:eastAsia="Times New Roman" w:hAnsi="inherit" w:cs="Arial"/>
            <w:b/>
            <w:bCs/>
            <w:color w:val="008000"/>
            <w:szCs w:val="22"/>
            <w:bdr w:val="none" w:sz="0" w:space="0" w:color="auto" w:frame="1"/>
          </w:rPr>
          <w:t xml:space="preserve">1=== </w:t>
        </w:r>
        <w:proofErr w:type="spellStart"/>
        <w:r w:rsidRPr="00A047A1">
          <w:rPr>
            <w:rFonts w:ascii="inherit" w:eastAsia="Times New Roman" w:hAnsi="inherit" w:cs="Arial"/>
            <w:b/>
            <w:bCs/>
            <w:color w:val="008000"/>
            <w:szCs w:val="22"/>
            <w:bdr w:val="none" w:sz="0" w:space="0" w:color="auto" w:frame="1"/>
          </w:rPr>
          <w:t>parseInt</w:t>
        </w:r>
        <w:proofErr w:type="spellEnd"/>
        <w:r w:rsidRPr="00A047A1">
          <w:rPr>
            <w:rFonts w:ascii="inherit" w:eastAsia="Times New Roman" w:hAnsi="inherit" w:cs="Arial"/>
            <w:b/>
            <w:bCs/>
            <w:color w:val="008000"/>
            <w:szCs w:val="22"/>
            <w:bdr w:val="none" w:sz="0" w:space="0" w:color="auto" w:frame="1"/>
          </w:rPr>
          <w:t>("1")); // return true.</w:t>
        </w:r>
        <w:r w:rsidRPr="00A047A1">
          <w:rPr>
            <w:rFonts w:ascii="inherit" w:eastAsia="Times New Roman" w:hAnsi="inherit" w:cs="Arial"/>
            <w:b/>
            <w:bCs/>
            <w:color w:val="333333"/>
            <w:szCs w:val="22"/>
          </w:rPr>
          <w:br/>
        </w:r>
        <w:r w:rsidRPr="00A047A1">
          <w:rPr>
            <w:rFonts w:ascii="inherit" w:eastAsia="Times New Roman" w:hAnsi="inherit" w:cs="Arial"/>
            <w:b/>
            <w:bCs/>
            <w:color w:val="008000"/>
            <w:szCs w:val="22"/>
            <w:bdr w:val="none" w:sz="0" w:space="0" w:color="auto" w:frame="1"/>
          </w:rPr>
          <w:br/>
        </w:r>
      </w:ins>
    </w:p>
    <w:p w:rsidR="00550F61" w:rsidRPr="00A047A1" w:rsidRDefault="00550F61" w:rsidP="00550F61">
      <w:pPr>
        <w:spacing w:after="0" w:line="384" w:lineRule="atLeast"/>
        <w:textAlignment w:val="baseline"/>
        <w:rPr>
          <w:ins w:id="81" w:author="Unknown"/>
          <w:rFonts w:ascii="inherit" w:eastAsia="Times New Roman" w:hAnsi="inherit" w:cs="Arial"/>
          <w:b/>
          <w:bCs/>
          <w:color w:val="333333"/>
          <w:szCs w:val="22"/>
        </w:rPr>
      </w:pPr>
      <w:ins w:id="82"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83" w:author="Unknown"/>
          <w:rFonts w:ascii="inherit" w:eastAsia="Times New Roman" w:hAnsi="inherit" w:cs="Arial"/>
          <w:b/>
          <w:bCs/>
          <w:color w:val="333333"/>
          <w:szCs w:val="22"/>
        </w:rPr>
      </w:pPr>
      <w:ins w:id="84" w:author="Unknown">
        <w:r w:rsidRPr="00A047A1">
          <w:rPr>
            <w:rFonts w:ascii="inherit" w:eastAsia="Times New Roman" w:hAnsi="inherit" w:cs="Arial"/>
            <w:b/>
            <w:bCs/>
            <w:color w:val="0000FF"/>
            <w:szCs w:val="22"/>
            <w:bdr w:val="none" w:sz="0" w:space="0" w:color="auto" w:frame="1"/>
          </w:rPr>
          <w:lastRenderedPageBreak/>
          <w:t>What is an Object?</w:t>
        </w:r>
        <w:r w:rsidRPr="00A047A1">
          <w:rPr>
            <w:rFonts w:ascii="inherit" w:eastAsia="Times New Roman" w:hAnsi="inherit" w:cs="Arial"/>
            <w:b/>
            <w:bCs/>
            <w:color w:val="333333"/>
            <w:szCs w:val="22"/>
          </w:rPr>
          <w:br/>
        </w:r>
        <w:r w:rsidRPr="00A047A1">
          <w:rPr>
            <w:rFonts w:ascii="inherit" w:eastAsia="Times New Roman" w:hAnsi="inherit" w:cs="Arial"/>
            <w:b/>
            <w:bCs/>
            <w:color w:val="0000FF"/>
            <w:szCs w:val="22"/>
            <w:bdr w:val="none" w:sz="0" w:space="0" w:color="auto" w:frame="1"/>
          </w:rPr>
          <w:br/>
        </w:r>
      </w:ins>
    </w:p>
    <w:p w:rsidR="00550F61" w:rsidRPr="00A047A1" w:rsidRDefault="00550F61" w:rsidP="00550F61">
      <w:pPr>
        <w:spacing w:after="0" w:line="384" w:lineRule="atLeast"/>
        <w:textAlignment w:val="baseline"/>
        <w:rPr>
          <w:ins w:id="85" w:author="Unknown"/>
          <w:rFonts w:ascii="inherit" w:eastAsia="Times New Roman" w:hAnsi="inherit" w:cs="Arial"/>
          <w:b/>
          <w:bCs/>
          <w:color w:val="333333"/>
          <w:szCs w:val="22"/>
        </w:rPr>
      </w:pPr>
      <w:ins w:id="86" w:author="Unknown">
        <w:r w:rsidRPr="00A047A1">
          <w:rPr>
            <w:rFonts w:ascii="Century Gothic" w:eastAsia="Times New Roman" w:hAnsi="Century Gothic" w:cs="Arial"/>
            <w:b/>
            <w:bCs/>
            <w:color w:val="333333"/>
            <w:szCs w:val="22"/>
            <w:bdr w:val="none" w:sz="0" w:space="0" w:color="auto" w:frame="1"/>
          </w:rPr>
          <w:t>The object is a collection of properties and the each property associated with the name-value pairs. The object can contain any data types (numbers, arrays, object etc.)</w:t>
        </w:r>
      </w:ins>
    </w:p>
    <w:p w:rsidR="00550F61" w:rsidRPr="00A047A1" w:rsidRDefault="00550F61" w:rsidP="00550F61">
      <w:pPr>
        <w:spacing w:after="0" w:line="384" w:lineRule="atLeast"/>
        <w:textAlignment w:val="baseline"/>
        <w:rPr>
          <w:ins w:id="87" w:author="Unknown"/>
          <w:rFonts w:ascii="inherit" w:eastAsia="Times New Roman" w:hAnsi="inherit" w:cs="Arial"/>
          <w:b/>
          <w:bCs/>
          <w:color w:val="333333"/>
          <w:szCs w:val="22"/>
        </w:rPr>
      </w:pPr>
      <w:ins w:id="88"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89" w:author="Unknown"/>
          <w:rFonts w:ascii="inherit" w:eastAsia="Times New Roman" w:hAnsi="inherit" w:cs="Arial"/>
          <w:b/>
          <w:bCs/>
          <w:color w:val="333333"/>
          <w:szCs w:val="22"/>
        </w:rPr>
      </w:pPr>
      <w:ins w:id="90" w:author="Unknown">
        <w:r w:rsidRPr="00A047A1">
          <w:rPr>
            <w:rFonts w:ascii="Century Gothic" w:eastAsia="Times New Roman" w:hAnsi="Century Gothic" w:cs="Arial"/>
            <w:b/>
            <w:bCs/>
            <w:color w:val="333333"/>
            <w:szCs w:val="22"/>
            <w:bdr w:val="none" w:sz="0" w:space="0" w:color="auto" w:frame="1"/>
          </w:rPr>
          <w:t>The example as given below</w:t>
        </w:r>
      </w:ins>
    </w:p>
    <w:p w:rsidR="00550F61" w:rsidRPr="00A047A1" w:rsidRDefault="00550F61" w:rsidP="00550F61">
      <w:pPr>
        <w:spacing w:after="0" w:line="384" w:lineRule="atLeast"/>
        <w:textAlignment w:val="baseline"/>
        <w:rPr>
          <w:ins w:id="91" w:author="Unknown"/>
          <w:rFonts w:ascii="inherit" w:eastAsia="Times New Roman" w:hAnsi="inherit" w:cs="Arial"/>
          <w:b/>
          <w:bCs/>
          <w:color w:val="333333"/>
          <w:szCs w:val="22"/>
        </w:rPr>
      </w:pPr>
      <w:ins w:id="92"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93" w:author="Unknown"/>
          <w:rFonts w:ascii="inherit" w:eastAsia="Times New Roman" w:hAnsi="inherit" w:cs="Arial"/>
          <w:b/>
          <w:bCs/>
          <w:color w:val="333333"/>
          <w:szCs w:val="22"/>
        </w:rPr>
      </w:pPr>
      <w:proofErr w:type="spellStart"/>
      <w:ins w:id="94" w:author="Unknown">
        <w:r w:rsidRPr="00A047A1">
          <w:rPr>
            <w:rFonts w:ascii="Century Gothic" w:eastAsia="Times New Roman" w:hAnsi="Century Gothic" w:cs="Arial"/>
            <w:b/>
            <w:bCs/>
            <w:color w:val="333333"/>
            <w:szCs w:val="22"/>
            <w:bdr w:val="none" w:sz="0" w:space="0" w:color="auto" w:frame="1"/>
            <w:shd w:val="clear" w:color="auto" w:fill="FFFFFF"/>
          </w:rPr>
          <w:t>Var</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r w:rsidRPr="00A047A1">
          <w:rPr>
            <w:rFonts w:ascii="Century Gothic" w:eastAsia="Times New Roman" w:hAnsi="Century Gothic" w:cs="Arial"/>
            <w:b/>
            <w:bCs/>
            <w:color w:val="333333"/>
            <w:szCs w:val="22"/>
            <w:bdr w:val="none" w:sz="0" w:space="0" w:color="auto" w:frame="1"/>
            <w:shd w:val="clear" w:color="auto" w:fill="FFFFFF"/>
          </w:rPr>
          <w:t>myObject</w:t>
        </w:r>
        <w:proofErr w:type="spellEnd"/>
        <w:r w:rsidRPr="00A047A1">
          <w:rPr>
            <w:rFonts w:ascii="Century Gothic" w:eastAsia="Times New Roman" w:hAnsi="Century Gothic" w:cs="Arial"/>
            <w:b/>
            <w:bCs/>
            <w:color w:val="333333"/>
            <w:szCs w:val="22"/>
            <w:bdr w:val="none" w:sz="0" w:space="0" w:color="auto" w:frame="1"/>
            <w:shd w:val="clear" w:color="auto" w:fill="FFFFFF"/>
          </w:rPr>
          <w:t>= {</w:t>
        </w:r>
        <w:proofErr w:type="spellStart"/>
        <w:proofErr w:type="gramStart"/>
        <w:r w:rsidRPr="00A047A1">
          <w:rPr>
            <w:rFonts w:ascii="Century Gothic" w:eastAsia="Times New Roman" w:hAnsi="Century Gothic" w:cs="Arial"/>
            <w:b/>
            <w:bCs/>
            <w:color w:val="333333"/>
            <w:szCs w:val="22"/>
            <w:bdr w:val="none" w:sz="0" w:space="0" w:color="auto" w:frame="1"/>
            <w:shd w:val="clear" w:color="auto" w:fill="FFFFFF"/>
          </w:rPr>
          <w:t>empId</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“001”, </w:t>
        </w:r>
        <w:proofErr w:type="spellStart"/>
        <w:r w:rsidRPr="00A047A1">
          <w:rPr>
            <w:rFonts w:ascii="Century Gothic" w:eastAsia="Times New Roman" w:hAnsi="Century Gothic" w:cs="Arial"/>
            <w:b/>
            <w:bCs/>
            <w:color w:val="333333"/>
            <w:szCs w:val="22"/>
            <w:bdr w:val="none" w:sz="0" w:space="0" w:color="auto" w:frame="1"/>
            <w:shd w:val="clear" w:color="auto" w:fill="FFFFFF"/>
          </w:rPr>
          <w:t>empCode</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:”X0091”};</w:t>
        </w:r>
      </w:ins>
    </w:p>
    <w:p w:rsidR="00550F61" w:rsidRPr="00A047A1" w:rsidRDefault="00550F61" w:rsidP="00550F61">
      <w:pPr>
        <w:spacing w:after="0" w:line="384" w:lineRule="atLeast"/>
        <w:textAlignment w:val="baseline"/>
        <w:rPr>
          <w:ins w:id="95" w:author="Unknown"/>
          <w:rFonts w:ascii="inherit" w:eastAsia="Times New Roman" w:hAnsi="inherit" w:cs="Arial"/>
          <w:b/>
          <w:bCs/>
          <w:color w:val="333333"/>
          <w:szCs w:val="22"/>
        </w:rPr>
      </w:pPr>
      <w:ins w:id="96" w:author="Unknown">
        <w:r w:rsidRPr="00A047A1">
          <w:rPr>
            <w:rFonts w:ascii="Century Gothic" w:eastAsia="Times New Roman" w:hAnsi="Century Gothic" w:cs="Arial"/>
            <w:b/>
            <w:bCs/>
            <w:color w:val="333333"/>
            <w:szCs w:val="22"/>
            <w:bdr w:val="none" w:sz="0" w:space="0" w:color="auto" w:frame="1"/>
            <w:shd w:val="clear" w:color="auto" w:fill="FFFF00"/>
          </w:rPr>
          <w:br/>
        </w:r>
      </w:ins>
    </w:p>
    <w:p w:rsidR="00550F61" w:rsidRPr="00A047A1" w:rsidRDefault="00550F61" w:rsidP="00550F61">
      <w:pPr>
        <w:spacing w:after="0" w:line="384" w:lineRule="atLeast"/>
        <w:textAlignment w:val="baseline"/>
        <w:rPr>
          <w:ins w:id="97" w:author="Unknown"/>
          <w:rFonts w:ascii="inherit" w:eastAsia="Times New Roman" w:hAnsi="inherit" w:cs="Arial"/>
          <w:b/>
          <w:bCs/>
          <w:color w:val="333333"/>
          <w:szCs w:val="22"/>
        </w:rPr>
      </w:pPr>
      <w:ins w:id="98" w:author="Unknown">
        <w:r w:rsidRPr="00A047A1">
          <w:rPr>
            <w:rFonts w:ascii="Century Gothic" w:eastAsia="Times New Roman" w:hAnsi="Century Gothic" w:cs="Arial"/>
            <w:b/>
            <w:bCs/>
            <w:color w:val="333333"/>
            <w:szCs w:val="22"/>
            <w:bdr w:val="none" w:sz="0" w:space="0" w:color="auto" w:frame="1"/>
          </w:rPr>
          <w:t xml:space="preserve">In the above example, here are two properties one is </w:t>
        </w:r>
        <w:proofErr w:type="spellStart"/>
        <w:r w:rsidRPr="00A047A1">
          <w:rPr>
            <w:rFonts w:ascii="Century Gothic" w:eastAsia="Times New Roman" w:hAnsi="Century Gothic" w:cs="Arial"/>
            <w:b/>
            <w:bCs/>
            <w:color w:val="333333"/>
            <w:szCs w:val="22"/>
            <w:bdr w:val="none" w:sz="0" w:space="0" w:color="auto" w:frame="1"/>
          </w:rPr>
          <w:t>empId</w:t>
        </w:r>
        <w:proofErr w:type="spellEnd"/>
        <w:r w:rsidRPr="00A047A1">
          <w:rPr>
            <w:rFonts w:ascii="Century Gothic" w:eastAsia="Times New Roman" w:hAnsi="Century Gothic" w:cs="Arial"/>
            <w:b/>
            <w:bCs/>
            <w:color w:val="333333"/>
            <w:szCs w:val="22"/>
            <w:bdr w:val="none" w:sz="0" w:space="0" w:color="auto" w:frame="1"/>
          </w:rPr>
          <w:t xml:space="preserve"> and other is </w:t>
        </w:r>
        <w:proofErr w:type="spellStart"/>
        <w:r w:rsidRPr="00A047A1">
          <w:rPr>
            <w:rFonts w:ascii="Century Gothic" w:eastAsia="Times New Roman" w:hAnsi="Century Gothic" w:cs="Arial"/>
            <w:b/>
            <w:bCs/>
            <w:color w:val="333333"/>
            <w:szCs w:val="22"/>
            <w:bdr w:val="none" w:sz="0" w:space="0" w:color="auto" w:frame="1"/>
          </w:rPr>
          <w:t>empCode</w:t>
        </w:r>
        <w:proofErr w:type="spellEnd"/>
        <w:r w:rsidRPr="00A047A1">
          <w:rPr>
            <w:rFonts w:ascii="Century Gothic" w:eastAsia="Times New Roman" w:hAnsi="Century Gothic" w:cs="Arial"/>
            <w:b/>
            <w:bCs/>
            <w:color w:val="333333"/>
            <w:szCs w:val="22"/>
            <w:bdr w:val="none" w:sz="0" w:space="0" w:color="auto" w:frame="1"/>
          </w:rPr>
          <w:t xml:space="preserve"> and its values are “001” and “X0091”.</w:t>
        </w:r>
      </w:ins>
    </w:p>
    <w:p w:rsidR="00550F61" w:rsidRPr="00A047A1" w:rsidRDefault="00550F61" w:rsidP="00550F61">
      <w:pPr>
        <w:spacing w:after="0" w:line="384" w:lineRule="atLeast"/>
        <w:textAlignment w:val="baseline"/>
        <w:rPr>
          <w:ins w:id="99" w:author="Unknown"/>
          <w:rFonts w:ascii="inherit" w:eastAsia="Times New Roman" w:hAnsi="inherit" w:cs="Arial"/>
          <w:b/>
          <w:bCs/>
          <w:color w:val="333333"/>
          <w:szCs w:val="22"/>
        </w:rPr>
      </w:pPr>
      <w:ins w:id="100"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101" w:author="Unknown"/>
          <w:rFonts w:ascii="inherit" w:eastAsia="Times New Roman" w:hAnsi="inherit" w:cs="Arial"/>
          <w:b/>
          <w:bCs/>
          <w:color w:val="333333"/>
          <w:szCs w:val="22"/>
        </w:rPr>
      </w:pPr>
      <w:ins w:id="102" w:author="Unknown">
        <w:r w:rsidRPr="00A047A1">
          <w:rPr>
            <w:rFonts w:ascii="Century Gothic" w:eastAsia="Times New Roman" w:hAnsi="Century Gothic" w:cs="Arial"/>
            <w:b/>
            <w:bCs/>
            <w:color w:val="333333"/>
            <w:szCs w:val="22"/>
            <w:bdr w:val="none" w:sz="0" w:space="0" w:color="auto" w:frame="1"/>
          </w:rPr>
          <w:t>The properties name can me string or number. If a property name is number i.e.</w:t>
        </w:r>
      </w:ins>
    </w:p>
    <w:p w:rsidR="00550F61" w:rsidRPr="00A047A1" w:rsidRDefault="00550F61" w:rsidP="00550F61">
      <w:pPr>
        <w:spacing w:after="0" w:line="384" w:lineRule="atLeast"/>
        <w:textAlignment w:val="baseline"/>
        <w:rPr>
          <w:ins w:id="103" w:author="Unknown"/>
          <w:rFonts w:ascii="inherit" w:eastAsia="Times New Roman" w:hAnsi="inherit" w:cs="Arial"/>
          <w:b/>
          <w:bCs/>
          <w:color w:val="333333"/>
          <w:szCs w:val="22"/>
        </w:rPr>
      </w:pPr>
      <w:ins w:id="104"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105" w:author="Unknown"/>
          <w:rFonts w:ascii="inherit" w:eastAsia="Times New Roman" w:hAnsi="inherit" w:cs="Arial"/>
          <w:b/>
          <w:bCs/>
          <w:color w:val="333333"/>
          <w:szCs w:val="22"/>
        </w:rPr>
      </w:pPr>
      <w:proofErr w:type="spellStart"/>
      <w:ins w:id="106" w:author="Unknown">
        <w:r w:rsidRPr="00A047A1">
          <w:rPr>
            <w:rFonts w:ascii="Century Gothic" w:eastAsia="Times New Roman" w:hAnsi="Century Gothic" w:cs="Arial"/>
            <w:b/>
            <w:bCs/>
            <w:color w:val="333333"/>
            <w:szCs w:val="22"/>
            <w:bdr w:val="none" w:sz="0" w:space="0" w:color="auto" w:frame="1"/>
            <w:shd w:val="clear" w:color="auto" w:fill="FFFFFF"/>
          </w:rPr>
          <w:t>Var</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r w:rsidRPr="00A047A1">
          <w:rPr>
            <w:rFonts w:ascii="Century Gothic" w:eastAsia="Times New Roman" w:hAnsi="Century Gothic" w:cs="Arial"/>
            <w:b/>
            <w:bCs/>
            <w:color w:val="333333"/>
            <w:szCs w:val="22"/>
            <w:bdr w:val="none" w:sz="0" w:space="0" w:color="auto" w:frame="1"/>
            <w:shd w:val="clear" w:color="auto" w:fill="FFFFFF"/>
          </w:rPr>
          <w:t>numObject</w:t>
        </w:r>
        <w:proofErr w:type="spellEnd"/>
        <w:r w:rsidRPr="00A047A1">
          <w:rPr>
            <w:rFonts w:ascii="Century Gothic" w:eastAsia="Times New Roman" w:hAnsi="Century Gothic" w:cs="Arial"/>
            <w:b/>
            <w:bCs/>
            <w:color w:val="333333"/>
            <w:szCs w:val="22"/>
            <w:bdr w:val="none" w:sz="0" w:space="0" w:color="auto" w:frame="1"/>
            <w:shd w:val="clear" w:color="auto" w:fill="FFFFFF"/>
          </w:rPr>
          <w:t>= {</w:t>
        </w:r>
        <w:proofErr w:type="gramStart"/>
        <w:r w:rsidRPr="00A047A1">
          <w:rPr>
            <w:rFonts w:ascii="Century Gothic" w:eastAsia="Times New Roman" w:hAnsi="Century Gothic" w:cs="Arial"/>
            <w:b/>
            <w:bCs/>
            <w:color w:val="333333"/>
            <w:szCs w:val="22"/>
            <w:bdr w:val="none" w:sz="0" w:space="0" w:color="auto" w:frame="1"/>
            <w:shd w:val="clear" w:color="auto" w:fill="FFFFFF"/>
          </w:rPr>
          <w:t>1 :</w:t>
        </w:r>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“001”, 2 :”X0091”};</w:t>
        </w:r>
      </w:ins>
    </w:p>
    <w:p w:rsidR="00550F61" w:rsidRPr="00A047A1" w:rsidRDefault="00550F61" w:rsidP="00550F61">
      <w:pPr>
        <w:spacing w:after="0" w:line="384" w:lineRule="atLeast"/>
        <w:textAlignment w:val="baseline"/>
        <w:rPr>
          <w:ins w:id="107" w:author="Unknown"/>
          <w:rFonts w:ascii="inherit" w:eastAsia="Times New Roman" w:hAnsi="inherit" w:cs="Arial"/>
          <w:b/>
          <w:bCs/>
          <w:color w:val="333333"/>
          <w:szCs w:val="22"/>
        </w:rPr>
      </w:pPr>
      <w:ins w:id="108" w:author="Unknown">
        <w:r w:rsidRPr="00A047A1">
          <w:rPr>
            <w:rFonts w:ascii="Century Gothic" w:eastAsia="Times New Roman" w:hAnsi="Century Gothic" w:cs="Arial"/>
            <w:b/>
            <w:bCs/>
            <w:color w:val="333333"/>
            <w:szCs w:val="22"/>
            <w:bdr w:val="none" w:sz="0" w:space="0" w:color="auto" w:frame="1"/>
            <w:shd w:val="clear" w:color="auto" w:fill="FFFF00"/>
          </w:rPr>
          <w:br/>
        </w:r>
      </w:ins>
    </w:p>
    <w:p w:rsidR="00550F61" w:rsidRPr="00A047A1" w:rsidRDefault="00550F61" w:rsidP="00550F61">
      <w:pPr>
        <w:spacing w:after="0" w:line="384" w:lineRule="atLeast"/>
        <w:textAlignment w:val="baseline"/>
        <w:rPr>
          <w:ins w:id="109" w:author="Unknown"/>
          <w:rFonts w:ascii="inherit" w:eastAsia="Times New Roman" w:hAnsi="inherit" w:cs="Arial"/>
          <w:b/>
          <w:bCs/>
          <w:color w:val="333333"/>
          <w:szCs w:val="22"/>
        </w:rPr>
      </w:pPr>
      <w:proofErr w:type="gramStart"/>
      <w:ins w:id="110" w:author="Unknown">
        <w:r w:rsidRPr="00A047A1">
          <w:rPr>
            <w:rFonts w:ascii="Century Gothic" w:eastAsia="Times New Roman" w:hAnsi="Century Gothic" w:cs="Arial"/>
            <w:b/>
            <w:bCs/>
            <w:color w:val="333333"/>
            <w:szCs w:val="22"/>
            <w:bdr w:val="none" w:sz="0" w:space="0" w:color="auto" w:frame="1"/>
            <w:shd w:val="clear" w:color="auto" w:fill="FFFFFF"/>
          </w:rPr>
          <w:t>Console.log(</w:t>
        </w:r>
        <w:proofErr w:type="gramEnd"/>
        <w:r w:rsidRPr="00A047A1">
          <w:rPr>
            <w:rFonts w:ascii="Century Gothic" w:eastAsia="Times New Roman" w:hAnsi="Century Gothic" w:cs="Arial"/>
            <w:b/>
            <w:bCs/>
            <w:color w:val="333333"/>
            <w:szCs w:val="22"/>
            <w:bdr w:val="none" w:sz="0" w:space="0" w:color="auto" w:frame="1"/>
            <w:shd w:val="clear" w:color="auto" w:fill="FFFFFF"/>
          </w:rPr>
          <w:t>numObject.1);</w:t>
        </w:r>
        <w:r w:rsidRPr="00A047A1">
          <w:rPr>
            <w:rFonts w:ascii="inherit" w:eastAsia="Times New Roman" w:hAnsi="inherit" w:cs="Arial"/>
            <w:b/>
            <w:bCs/>
            <w:color w:val="333333"/>
            <w:szCs w:val="22"/>
            <w:bdr w:val="none" w:sz="0" w:space="0" w:color="auto" w:frame="1"/>
            <w:shd w:val="clear" w:color="auto" w:fill="FFFFFF"/>
          </w:rPr>
          <w:t> </w:t>
        </w:r>
        <w:r w:rsidRPr="00A047A1">
          <w:rPr>
            <w:rFonts w:ascii="inherit" w:eastAsia="Times New Roman" w:hAnsi="inherit" w:cs="Arial"/>
            <w:b/>
            <w:bCs/>
            <w:color w:val="38761D"/>
            <w:szCs w:val="22"/>
            <w:bdr w:val="none" w:sz="0" w:space="0" w:color="auto" w:frame="1"/>
          </w:rPr>
          <w:t>//This line throw an error.</w:t>
        </w:r>
      </w:ins>
    </w:p>
    <w:p w:rsidR="00550F61" w:rsidRPr="00A047A1" w:rsidRDefault="00550F61" w:rsidP="00550F61">
      <w:pPr>
        <w:spacing w:after="0" w:line="384" w:lineRule="atLeast"/>
        <w:textAlignment w:val="baseline"/>
        <w:rPr>
          <w:ins w:id="111" w:author="Unknown"/>
          <w:rFonts w:ascii="inherit" w:eastAsia="Times New Roman" w:hAnsi="inherit" w:cs="Arial"/>
          <w:b/>
          <w:bCs/>
          <w:color w:val="333333"/>
          <w:szCs w:val="22"/>
        </w:rPr>
      </w:pPr>
      <w:ins w:id="112" w:author="Unknown">
        <w:r w:rsidRPr="00A047A1">
          <w:rPr>
            <w:rFonts w:ascii="Century Gothic" w:eastAsia="Times New Roman" w:hAnsi="Century Gothic" w:cs="Arial"/>
            <w:b/>
            <w:bCs/>
            <w:color w:val="333333"/>
            <w:szCs w:val="22"/>
            <w:bdr w:val="none" w:sz="0" w:space="0" w:color="auto" w:frame="1"/>
            <w:shd w:val="clear" w:color="auto" w:fill="FFFFFF"/>
          </w:rPr>
          <w:br/>
        </w:r>
      </w:ins>
    </w:p>
    <w:p w:rsidR="00550F61" w:rsidRPr="00A047A1" w:rsidRDefault="00550F61" w:rsidP="00550F61">
      <w:pPr>
        <w:spacing w:after="0" w:line="384" w:lineRule="atLeast"/>
        <w:textAlignment w:val="baseline"/>
        <w:rPr>
          <w:ins w:id="113" w:author="Unknown"/>
          <w:rFonts w:ascii="inherit" w:eastAsia="Times New Roman" w:hAnsi="inherit" w:cs="Arial"/>
          <w:b/>
          <w:bCs/>
          <w:color w:val="333333"/>
          <w:szCs w:val="22"/>
        </w:rPr>
      </w:pPr>
      <w:proofErr w:type="gramStart"/>
      <w:ins w:id="114" w:author="Unknown">
        <w:r w:rsidRPr="00A047A1">
          <w:rPr>
            <w:rFonts w:ascii="Century Gothic" w:eastAsia="Times New Roman" w:hAnsi="Century Gothic" w:cs="Arial"/>
            <w:b/>
            <w:bCs/>
            <w:color w:val="333333"/>
            <w:szCs w:val="22"/>
            <w:bdr w:val="none" w:sz="0" w:space="0" w:color="auto" w:frame="1"/>
            <w:shd w:val="clear" w:color="auto" w:fill="FFFFFF"/>
          </w:rPr>
          <w:t>Console.log(</w:t>
        </w:r>
        <w:proofErr w:type="spellStart"/>
        <w:proofErr w:type="gramEnd"/>
        <w:r w:rsidRPr="00A047A1">
          <w:rPr>
            <w:rFonts w:ascii="Century Gothic" w:eastAsia="Times New Roman" w:hAnsi="Century Gothic" w:cs="Arial"/>
            <w:b/>
            <w:bCs/>
            <w:color w:val="333333"/>
            <w:szCs w:val="22"/>
            <w:bdr w:val="none" w:sz="0" w:space="0" w:color="auto" w:frame="1"/>
            <w:shd w:val="clear" w:color="auto" w:fill="FFFFFF"/>
          </w:rPr>
          <w:t>numObject</w:t>
        </w:r>
        <w:proofErr w:type="spellEnd"/>
        <w:r w:rsidRPr="00A047A1">
          <w:rPr>
            <w:rFonts w:ascii="Century Gothic" w:eastAsia="Times New Roman" w:hAnsi="Century Gothic" w:cs="Arial"/>
            <w:b/>
            <w:bCs/>
            <w:color w:val="333333"/>
            <w:szCs w:val="22"/>
            <w:bdr w:val="none" w:sz="0" w:space="0" w:color="auto" w:frame="1"/>
            <w:shd w:val="clear" w:color="auto" w:fill="FFFFFF"/>
          </w:rPr>
          <w:t>[“1”]);</w:t>
        </w:r>
        <w:r w:rsidRPr="00A047A1">
          <w:rPr>
            <w:rFonts w:ascii="Century Gothic" w:eastAsia="Times New Roman" w:hAnsi="Century Gothic" w:cs="Arial"/>
            <w:b/>
            <w:bCs/>
            <w:color w:val="333333"/>
            <w:szCs w:val="22"/>
            <w:bdr w:val="none" w:sz="0" w:space="0" w:color="auto" w:frame="1"/>
          </w:rPr>
          <w:t> </w:t>
        </w:r>
        <w:r w:rsidRPr="00A047A1">
          <w:rPr>
            <w:rFonts w:ascii="inherit" w:eastAsia="Times New Roman" w:hAnsi="inherit" w:cs="Arial"/>
            <w:b/>
            <w:bCs/>
            <w:color w:val="38761D"/>
            <w:szCs w:val="22"/>
            <w:bdr w:val="none" w:sz="0" w:space="0" w:color="auto" w:frame="1"/>
          </w:rPr>
          <w:t>// will access to this line not get any error.</w:t>
        </w:r>
      </w:ins>
    </w:p>
    <w:p w:rsidR="00550F61" w:rsidRPr="00A047A1" w:rsidRDefault="00550F61" w:rsidP="00550F61">
      <w:pPr>
        <w:spacing w:after="0" w:line="384" w:lineRule="atLeast"/>
        <w:textAlignment w:val="baseline"/>
        <w:rPr>
          <w:ins w:id="115" w:author="Unknown"/>
          <w:rFonts w:ascii="inherit" w:eastAsia="Times New Roman" w:hAnsi="inherit" w:cs="Arial"/>
          <w:b/>
          <w:bCs/>
          <w:color w:val="333333"/>
          <w:szCs w:val="22"/>
        </w:rPr>
      </w:pPr>
      <w:ins w:id="116"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117" w:author="Unknown"/>
          <w:rFonts w:ascii="inherit" w:eastAsia="Times New Roman" w:hAnsi="inherit" w:cs="Arial"/>
          <w:b/>
          <w:bCs/>
          <w:color w:val="333333"/>
          <w:szCs w:val="22"/>
        </w:rPr>
      </w:pPr>
      <w:ins w:id="118" w:author="Unknown">
        <w:r w:rsidRPr="00A047A1">
          <w:rPr>
            <w:rFonts w:ascii="Century Gothic" w:eastAsia="Times New Roman" w:hAnsi="Century Gothic" w:cs="Arial"/>
            <w:b/>
            <w:bCs/>
            <w:color w:val="333333"/>
            <w:szCs w:val="22"/>
            <w:bdr w:val="none" w:sz="0" w:space="0" w:color="auto" w:frame="1"/>
          </w:rPr>
          <w:t>As per my thought, the number property name should be avoided.</w:t>
        </w:r>
      </w:ins>
    </w:p>
    <w:p w:rsidR="00550F61" w:rsidRDefault="00550F61" w:rsidP="00550F61">
      <w:pPr>
        <w:spacing w:after="0" w:line="384" w:lineRule="atLeast"/>
        <w:textAlignment w:val="baseline"/>
        <w:rPr>
          <w:rFonts w:ascii="inherit" w:eastAsia="Times New Roman" w:hAnsi="inherit" w:cs="Arial"/>
          <w:b/>
          <w:bCs/>
          <w:color w:val="333333"/>
          <w:szCs w:val="22"/>
        </w:rPr>
      </w:pPr>
      <w:ins w:id="119" w:author="Unknown">
        <w:r w:rsidRPr="00A047A1">
          <w:rPr>
            <w:rFonts w:ascii="Century Gothic" w:eastAsia="Times New Roman" w:hAnsi="Century Gothic" w:cs="Arial"/>
            <w:b/>
            <w:bCs/>
            <w:color w:val="333333"/>
            <w:szCs w:val="22"/>
            <w:bdr w:val="none" w:sz="0" w:space="0" w:color="auto" w:frame="1"/>
          </w:rPr>
          <w:br/>
        </w:r>
      </w:ins>
    </w:p>
    <w:p w:rsidR="00A047A1" w:rsidRPr="00A047A1" w:rsidRDefault="00A047A1" w:rsidP="00550F61">
      <w:pPr>
        <w:spacing w:after="0" w:line="384" w:lineRule="atLeast"/>
        <w:textAlignment w:val="baseline"/>
        <w:rPr>
          <w:ins w:id="120"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121" w:author="Unknown"/>
          <w:rFonts w:ascii="inherit" w:eastAsia="Times New Roman" w:hAnsi="inherit" w:cs="Arial"/>
          <w:b/>
          <w:bCs/>
          <w:color w:val="333333"/>
          <w:szCs w:val="22"/>
        </w:rPr>
      </w:pPr>
      <w:ins w:id="122" w:author="Unknown">
        <w:r w:rsidRPr="00A047A1">
          <w:rPr>
            <w:rFonts w:ascii="inherit" w:eastAsia="Times New Roman" w:hAnsi="inherit" w:cs="Arial"/>
            <w:b/>
            <w:bCs/>
            <w:color w:val="333333"/>
            <w:szCs w:val="22"/>
            <w:bdr w:val="none" w:sz="0" w:space="0" w:color="auto" w:frame="1"/>
          </w:rPr>
          <w:lastRenderedPageBreak/>
          <w:t>Types of creating an object</w:t>
        </w:r>
      </w:ins>
    </w:p>
    <w:p w:rsidR="00550F61" w:rsidRPr="00A047A1" w:rsidRDefault="00550F61" w:rsidP="00550F61">
      <w:pPr>
        <w:numPr>
          <w:ilvl w:val="0"/>
          <w:numId w:val="3"/>
        </w:numPr>
        <w:spacing w:after="0" w:line="384" w:lineRule="atLeast"/>
        <w:ind w:left="0" w:firstLine="0"/>
        <w:textAlignment w:val="baseline"/>
        <w:rPr>
          <w:ins w:id="123" w:author="Unknown"/>
          <w:rFonts w:ascii="inherit" w:eastAsia="Times New Roman" w:hAnsi="inherit" w:cs="Arial"/>
          <w:b/>
          <w:bCs/>
          <w:color w:val="333333"/>
          <w:szCs w:val="22"/>
        </w:rPr>
      </w:pPr>
      <w:ins w:id="124" w:author="Unknown">
        <w:r w:rsidRPr="00A047A1">
          <w:rPr>
            <w:rFonts w:ascii="Century Gothic" w:eastAsia="Times New Roman" w:hAnsi="Century Gothic" w:cs="Arial"/>
            <w:b/>
            <w:bCs/>
            <w:color w:val="333333"/>
            <w:szCs w:val="22"/>
            <w:bdr w:val="none" w:sz="0" w:space="0" w:color="auto" w:frame="1"/>
          </w:rPr>
          <w:t>Object literals</w:t>
        </w:r>
      </w:ins>
    </w:p>
    <w:p w:rsidR="00550F61" w:rsidRPr="00A047A1" w:rsidRDefault="00550F61" w:rsidP="00550F61">
      <w:pPr>
        <w:numPr>
          <w:ilvl w:val="0"/>
          <w:numId w:val="3"/>
        </w:numPr>
        <w:spacing w:after="0" w:line="384" w:lineRule="atLeast"/>
        <w:ind w:left="0" w:firstLine="0"/>
        <w:textAlignment w:val="baseline"/>
        <w:rPr>
          <w:rFonts w:ascii="inherit" w:eastAsia="Times New Roman" w:hAnsi="inherit" w:cs="Arial"/>
          <w:b/>
          <w:bCs/>
          <w:color w:val="333333"/>
          <w:szCs w:val="22"/>
        </w:rPr>
      </w:pPr>
      <w:ins w:id="125" w:author="Unknown">
        <w:r w:rsidRPr="00A047A1">
          <w:rPr>
            <w:rFonts w:ascii="Century Gothic" w:eastAsia="Times New Roman" w:hAnsi="Century Gothic" w:cs="Arial"/>
            <w:b/>
            <w:bCs/>
            <w:color w:val="333333"/>
            <w:szCs w:val="22"/>
            <w:bdr w:val="none" w:sz="0" w:space="0" w:color="auto" w:frame="1"/>
          </w:rPr>
          <w:t>Object constructor</w:t>
        </w:r>
      </w:ins>
    </w:p>
    <w:p w:rsidR="00A047A1" w:rsidRPr="00A047A1" w:rsidRDefault="00A047A1" w:rsidP="00550F61">
      <w:pPr>
        <w:numPr>
          <w:ilvl w:val="0"/>
          <w:numId w:val="3"/>
        </w:numPr>
        <w:spacing w:after="0" w:line="384" w:lineRule="atLeast"/>
        <w:ind w:left="0" w:firstLine="0"/>
        <w:textAlignment w:val="baseline"/>
        <w:rPr>
          <w:ins w:id="126" w:author="Unknown"/>
          <w:rFonts w:ascii="inherit" w:eastAsia="Times New Roman" w:hAnsi="inherit" w:cs="Arial"/>
          <w:b/>
          <w:bCs/>
          <w:color w:val="333333"/>
          <w:szCs w:val="22"/>
        </w:rPr>
      </w:pPr>
      <w:r>
        <w:rPr>
          <w:rFonts w:ascii="Century Gothic" w:eastAsia="Times New Roman" w:hAnsi="Century Gothic" w:cs="Arial"/>
          <w:b/>
          <w:bCs/>
          <w:color w:val="333333"/>
          <w:szCs w:val="22"/>
          <w:bdr w:val="none" w:sz="0" w:space="0" w:color="auto" w:frame="1"/>
        </w:rPr>
        <w:t>New keyword.</w:t>
      </w:r>
    </w:p>
    <w:p w:rsidR="00550F61" w:rsidRPr="00A047A1" w:rsidRDefault="00550F61" w:rsidP="00550F61">
      <w:pPr>
        <w:spacing w:after="0" w:line="384" w:lineRule="atLeast"/>
        <w:textAlignment w:val="baseline"/>
        <w:rPr>
          <w:ins w:id="127"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128" w:author="Unknown"/>
          <w:rFonts w:ascii="inherit" w:eastAsia="Times New Roman" w:hAnsi="inherit" w:cs="Arial"/>
          <w:b/>
          <w:bCs/>
          <w:color w:val="333333"/>
          <w:szCs w:val="22"/>
        </w:rPr>
      </w:pPr>
      <w:ins w:id="129" w:author="Unknown">
        <w:r w:rsidRPr="00A047A1">
          <w:rPr>
            <w:rFonts w:ascii="Century Gothic" w:eastAsia="Times New Roman" w:hAnsi="Century Gothic" w:cs="Arial"/>
            <w:b/>
            <w:bCs/>
            <w:color w:val="333333"/>
            <w:szCs w:val="22"/>
            <w:bdr w:val="none" w:sz="0" w:space="0" w:color="auto" w:frame="1"/>
          </w:rPr>
          <w:t>Object Literals: This is the most common way to create the object with object literal and the example as given below.</w:t>
        </w:r>
      </w:ins>
    </w:p>
    <w:p w:rsidR="00550F61" w:rsidRPr="00A047A1" w:rsidRDefault="00550F61" w:rsidP="00550F61">
      <w:pPr>
        <w:spacing w:after="0" w:line="384" w:lineRule="atLeast"/>
        <w:textAlignment w:val="baseline"/>
        <w:rPr>
          <w:ins w:id="130" w:author="Unknown"/>
          <w:rFonts w:ascii="inherit" w:eastAsia="Times New Roman" w:hAnsi="inherit" w:cs="Arial"/>
          <w:b/>
          <w:bCs/>
          <w:color w:val="333333"/>
          <w:szCs w:val="22"/>
        </w:rPr>
      </w:pPr>
      <w:ins w:id="131"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132" w:author="Unknown"/>
          <w:rFonts w:ascii="inherit" w:eastAsia="Times New Roman" w:hAnsi="inherit" w:cs="Arial"/>
          <w:b/>
          <w:bCs/>
          <w:color w:val="333333"/>
          <w:szCs w:val="22"/>
        </w:rPr>
      </w:pPr>
      <w:ins w:id="133" w:author="Unknown">
        <w:r w:rsidRPr="00A047A1">
          <w:rPr>
            <w:rFonts w:ascii="Century Gothic" w:eastAsia="Times New Roman" w:hAnsi="Century Gothic" w:cs="Arial"/>
            <w:b/>
            <w:bCs/>
            <w:color w:val="333333"/>
            <w:szCs w:val="22"/>
            <w:bdr w:val="none" w:sz="0" w:space="0" w:color="auto" w:frame="1"/>
          </w:rPr>
          <w:t>The empty object initialized using object literal i.e.</w:t>
        </w:r>
      </w:ins>
    </w:p>
    <w:p w:rsidR="00550F61" w:rsidRPr="00A047A1" w:rsidRDefault="00550F61" w:rsidP="00550F61">
      <w:pPr>
        <w:spacing w:after="0" w:line="384" w:lineRule="atLeast"/>
        <w:textAlignment w:val="baseline"/>
        <w:rPr>
          <w:ins w:id="134" w:author="Unknown"/>
          <w:rFonts w:ascii="inherit" w:eastAsia="Times New Roman" w:hAnsi="inherit" w:cs="Arial"/>
          <w:b/>
          <w:bCs/>
          <w:color w:val="333333"/>
          <w:szCs w:val="22"/>
        </w:rPr>
      </w:pPr>
      <w:ins w:id="135"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136" w:author="Unknown"/>
          <w:rFonts w:ascii="inherit" w:eastAsia="Times New Roman" w:hAnsi="inherit" w:cs="Arial"/>
          <w:b/>
          <w:bCs/>
          <w:color w:val="333333"/>
          <w:szCs w:val="22"/>
        </w:rPr>
      </w:pPr>
      <w:proofErr w:type="spellStart"/>
      <w:proofErr w:type="gramStart"/>
      <w:ins w:id="137" w:author="Unknown">
        <w:r w:rsidRPr="00A047A1">
          <w:rPr>
            <w:rFonts w:ascii="Century Gothic" w:eastAsia="Times New Roman" w:hAnsi="Century Gothic" w:cs="Arial"/>
            <w:b/>
            <w:bCs/>
            <w:color w:val="333333"/>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r w:rsidRPr="00A047A1">
          <w:rPr>
            <w:rFonts w:ascii="Century Gothic" w:eastAsia="Times New Roman" w:hAnsi="Century Gothic" w:cs="Arial"/>
            <w:b/>
            <w:bCs/>
            <w:color w:val="333333"/>
            <w:szCs w:val="22"/>
            <w:bdr w:val="none" w:sz="0" w:space="0" w:color="auto" w:frame="1"/>
            <w:shd w:val="clear" w:color="auto" w:fill="FFFFFF"/>
          </w:rPr>
          <w:t>emptyObj</w:t>
        </w:r>
        <w:proofErr w:type="spellEnd"/>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138" w:author="Unknown"/>
          <w:rFonts w:ascii="inherit" w:eastAsia="Times New Roman" w:hAnsi="inherit" w:cs="Arial"/>
          <w:b/>
          <w:bCs/>
          <w:color w:val="333333"/>
          <w:szCs w:val="22"/>
        </w:rPr>
      </w:pPr>
      <w:ins w:id="139" w:author="Unknown">
        <w:r w:rsidRPr="00A047A1">
          <w:rPr>
            <w:rFonts w:ascii="Century Gothic" w:eastAsia="Times New Roman" w:hAnsi="Century Gothic" w:cs="Arial"/>
            <w:b/>
            <w:bCs/>
            <w:color w:val="333333"/>
            <w:szCs w:val="22"/>
            <w:bdr w:val="none" w:sz="0" w:space="0" w:color="auto" w:frame="1"/>
            <w:shd w:val="clear" w:color="auto" w:fill="FFFF00"/>
          </w:rPr>
          <w:br/>
        </w:r>
      </w:ins>
    </w:p>
    <w:p w:rsidR="00550F61" w:rsidRPr="00A047A1" w:rsidRDefault="00550F61" w:rsidP="00550F61">
      <w:pPr>
        <w:spacing w:after="0" w:line="384" w:lineRule="atLeast"/>
        <w:textAlignment w:val="baseline"/>
        <w:rPr>
          <w:ins w:id="140" w:author="Unknown"/>
          <w:rFonts w:ascii="inherit" w:eastAsia="Times New Roman" w:hAnsi="inherit" w:cs="Arial"/>
          <w:b/>
          <w:bCs/>
          <w:color w:val="333333"/>
          <w:szCs w:val="22"/>
        </w:rPr>
      </w:pPr>
      <w:ins w:id="141" w:author="Unknown">
        <w:r w:rsidRPr="00A047A1">
          <w:rPr>
            <w:rFonts w:ascii="Century Gothic" w:eastAsia="Times New Roman" w:hAnsi="Century Gothic" w:cs="Arial"/>
            <w:b/>
            <w:bCs/>
            <w:color w:val="333333"/>
            <w:szCs w:val="22"/>
            <w:bdr w:val="none" w:sz="0" w:space="0" w:color="auto" w:frame="1"/>
          </w:rPr>
          <w:t>This is an object with 4 items using object literal i.e.</w:t>
        </w:r>
      </w:ins>
    </w:p>
    <w:p w:rsidR="00550F61" w:rsidRPr="00A047A1" w:rsidRDefault="00550F61" w:rsidP="00550F61">
      <w:pPr>
        <w:spacing w:after="0" w:line="384" w:lineRule="atLeast"/>
        <w:textAlignment w:val="baseline"/>
        <w:rPr>
          <w:ins w:id="142" w:author="Unknown"/>
          <w:rFonts w:ascii="inherit" w:eastAsia="Times New Roman" w:hAnsi="inherit" w:cs="Arial"/>
          <w:b/>
          <w:bCs/>
          <w:color w:val="333333"/>
          <w:szCs w:val="22"/>
        </w:rPr>
      </w:pPr>
      <w:ins w:id="143"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144" w:author="Unknown"/>
          <w:rFonts w:ascii="inherit" w:eastAsia="Times New Roman" w:hAnsi="inherit" w:cs="Arial"/>
          <w:b/>
          <w:bCs/>
          <w:color w:val="333333"/>
          <w:szCs w:val="22"/>
        </w:rPr>
      </w:pPr>
      <w:proofErr w:type="spellStart"/>
      <w:proofErr w:type="gramStart"/>
      <w:ins w:id="145" w:author="Unknown">
        <w:r w:rsidRPr="00A047A1">
          <w:rPr>
            <w:rFonts w:ascii="Century Gothic" w:eastAsia="Times New Roman" w:hAnsi="Century Gothic" w:cs="Arial"/>
            <w:b/>
            <w:bCs/>
            <w:color w:val="333333"/>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r w:rsidRPr="00A047A1">
          <w:rPr>
            <w:rFonts w:ascii="Century Gothic" w:eastAsia="Times New Roman" w:hAnsi="Century Gothic" w:cs="Arial"/>
            <w:b/>
            <w:bCs/>
            <w:color w:val="333333"/>
            <w:szCs w:val="22"/>
            <w:bdr w:val="none" w:sz="0" w:space="0" w:color="auto" w:frame="1"/>
            <w:shd w:val="clear" w:color="auto" w:fill="FFFFFF"/>
          </w:rPr>
          <w:t>emptyObj</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w:t>
        </w:r>
      </w:ins>
    </w:p>
    <w:p w:rsidR="00550F61" w:rsidRPr="00A047A1" w:rsidRDefault="00550F61" w:rsidP="00550F61">
      <w:pPr>
        <w:spacing w:after="0" w:line="384" w:lineRule="atLeast"/>
        <w:textAlignment w:val="baseline"/>
        <w:rPr>
          <w:ins w:id="146" w:author="Unknown"/>
          <w:rFonts w:ascii="inherit" w:eastAsia="Times New Roman" w:hAnsi="inherit" w:cs="Arial"/>
          <w:b/>
          <w:bCs/>
          <w:color w:val="333333"/>
          <w:szCs w:val="22"/>
        </w:rPr>
      </w:pPr>
      <w:ins w:id="147"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proofErr w:type="gramStart"/>
        <w:r w:rsidRPr="00A047A1">
          <w:rPr>
            <w:rFonts w:ascii="Century Gothic" w:eastAsia="Times New Roman" w:hAnsi="Century Gothic" w:cs="Arial"/>
            <w:b/>
            <w:bCs/>
            <w:color w:val="333333"/>
            <w:szCs w:val="22"/>
            <w:bdr w:val="none" w:sz="0" w:space="0" w:color="auto" w:frame="1"/>
            <w:shd w:val="clear" w:color="auto" w:fill="FFFFFF"/>
          </w:rPr>
          <w:t>empId</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:”Red”,</w:t>
        </w:r>
      </w:ins>
    </w:p>
    <w:p w:rsidR="00550F61" w:rsidRPr="00A047A1" w:rsidRDefault="00550F61" w:rsidP="00550F61">
      <w:pPr>
        <w:spacing w:after="0" w:line="384" w:lineRule="atLeast"/>
        <w:textAlignment w:val="baseline"/>
        <w:rPr>
          <w:ins w:id="148" w:author="Unknown"/>
          <w:rFonts w:ascii="inherit" w:eastAsia="Times New Roman" w:hAnsi="inherit" w:cs="Arial"/>
          <w:b/>
          <w:bCs/>
          <w:color w:val="333333"/>
          <w:szCs w:val="22"/>
        </w:rPr>
      </w:pPr>
      <w:ins w:id="149"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proofErr w:type="gramStart"/>
        <w:r w:rsidRPr="00A047A1">
          <w:rPr>
            <w:rFonts w:ascii="Century Gothic" w:eastAsia="Times New Roman" w:hAnsi="Century Gothic" w:cs="Arial"/>
            <w:b/>
            <w:bCs/>
            <w:color w:val="333333"/>
            <w:szCs w:val="22"/>
            <w:bdr w:val="none" w:sz="0" w:space="0" w:color="auto" w:frame="1"/>
            <w:shd w:val="clear" w:color="auto" w:fill="FFFFFF"/>
          </w:rPr>
          <w:t>empCode</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“X0091”,</w:t>
        </w:r>
      </w:ins>
    </w:p>
    <w:p w:rsidR="00550F61" w:rsidRPr="00A047A1" w:rsidRDefault="00550F61" w:rsidP="00550F61">
      <w:pPr>
        <w:spacing w:after="0" w:line="384" w:lineRule="atLeast"/>
        <w:textAlignment w:val="baseline"/>
        <w:rPr>
          <w:ins w:id="150" w:author="Unknown"/>
          <w:rFonts w:ascii="inherit" w:eastAsia="Times New Roman" w:hAnsi="inherit" w:cs="Arial"/>
          <w:b/>
          <w:bCs/>
          <w:color w:val="333333"/>
          <w:szCs w:val="22"/>
        </w:rPr>
      </w:pPr>
      <w:ins w:id="151"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proofErr w:type="gramStart"/>
        <w:r w:rsidRPr="00A047A1">
          <w:rPr>
            <w:rFonts w:ascii="Century Gothic" w:eastAsia="Times New Roman" w:hAnsi="Century Gothic" w:cs="Arial"/>
            <w:b/>
            <w:bCs/>
            <w:color w:val="333333"/>
            <w:szCs w:val="22"/>
            <w:bdr w:val="none" w:sz="0" w:space="0" w:color="auto" w:frame="1"/>
            <w:shd w:val="clear" w:color="auto" w:fill="FFFFFF"/>
          </w:rPr>
          <w:t>empDetail</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function(){</w:t>
        </w:r>
      </w:ins>
    </w:p>
    <w:p w:rsidR="00550F61" w:rsidRPr="00A047A1" w:rsidRDefault="00550F61" w:rsidP="00550F61">
      <w:pPr>
        <w:spacing w:after="0" w:line="384" w:lineRule="atLeast"/>
        <w:textAlignment w:val="baseline"/>
        <w:rPr>
          <w:ins w:id="152" w:author="Unknown"/>
          <w:rFonts w:ascii="inherit" w:eastAsia="Times New Roman" w:hAnsi="inherit" w:cs="Arial"/>
          <w:b/>
          <w:bCs/>
          <w:color w:val="333333"/>
          <w:szCs w:val="22"/>
        </w:rPr>
      </w:pPr>
      <w:ins w:id="153"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alert(</w:t>
        </w:r>
        <w:proofErr w:type="gramEnd"/>
        <w:r w:rsidRPr="00A047A1">
          <w:rPr>
            <w:rFonts w:ascii="Century Gothic" w:eastAsia="Times New Roman" w:hAnsi="Century Gothic" w:cs="Arial"/>
            <w:b/>
            <w:bCs/>
            <w:color w:val="333333"/>
            <w:szCs w:val="22"/>
            <w:bdr w:val="none" w:sz="0" w:space="0" w:color="auto" w:frame="1"/>
            <w:shd w:val="clear" w:color="auto" w:fill="FFFFFF"/>
          </w:rPr>
          <w:t>“Hi”);</w:t>
        </w:r>
      </w:ins>
    </w:p>
    <w:p w:rsidR="00550F61" w:rsidRPr="00A047A1" w:rsidRDefault="00550F61" w:rsidP="00550F61">
      <w:pPr>
        <w:spacing w:after="0" w:line="384" w:lineRule="atLeast"/>
        <w:textAlignment w:val="baseline"/>
        <w:rPr>
          <w:ins w:id="154" w:author="Unknown"/>
          <w:rFonts w:ascii="inherit" w:eastAsia="Times New Roman" w:hAnsi="inherit" w:cs="Arial"/>
          <w:b/>
          <w:bCs/>
          <w:color w:val="333333"/>
          <w:szCs w:val="22"/>
        </w:rPr>
      </w:pPr>
      <w:ins w:id="155" w:author="Unknown">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156" w:author="Unknown"/>
          <w:rFonts w:ascii="inherit" w:eastAsia="Times New Roman" w:hAnsi="inherit" w:cs="Arial"/>
          <w:b/>
          <w:bCs/>
          <w:color w:val="333333"/>
          <w:szCs w:val="22"/>
        </w:rPr>
      </w:pPr>
      <w:ins w:id="157" w:author="Unknown">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158"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159" w:author="Unknown"/>
          <w:rFonts w:ascii="inherit" w:eastAsia="Times New Roman" w:hAnsi="inherit" w:cs="Arial"/>
          <w:b/>
          <w:bCs/>
          <w:color w:val="333333"/>
          <w:szCs w:val="22"/>
        </w:rPr>
      </w:pPr>
      <w:ins w:id="160" w:author="Unknown">
        <w:r w:rsidRPr="00A047A1">
          <w:rPr>
            <w:rFonts w:ascii="Century Gothic" w:eastAsia="Times New Roman" w:hAnsi="Century Gothic" w:cs="Arial"/>
            <w:b/>
            <w:bCs/>
            <w:color w:val="333333"/>
            <w:szCs w:val="22"/>
            <w:bdr w:val="none" w:sz="0" w:space="0" w:color="auto" w:frame="1"/>
          </w:rPr>
          <w:t>Object Constructor: The second way to create object using object constructor and the constructor is a function used to initialize new object. </w:t>
        </w:r>
      </w:ins>
    </w:p>
    <w:p w:rsidR="00550F61" w:rsidRPr="00A047A1" w:rsidRDefault="00550F61" w:rsidP="00550F61">
      <w:pPr>
        <w:spacing w:after="0" w:line="384" w:lineRule="atLeast"/>
        <w:textAlignment w:val="baseline"/>
        <w:rPr>
          <w:ins w:id="161" w:author="Unknown"/>
          <w:rFonts w:ascii="inherit" w:eastAsia="Times New Roman" w:hAnsi="inherit" w:cs="Arial"/>
          <w:b/>
          <w:bCs/>
          <w:color w:val="333333"/>
          <w:szCs w:val="22"/>
        </w:rPr>
      </w:pPr>
      <w:ins w:id="162"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163" w:author="Unknown"/>
          <w:rFonts w:ascii="inherit" w:eastAsia="Times New Roman" w:hAnsi="inherit" w:cs="Arial"/>
          <w:b/>
          <w:bCs/>
          <w:color w:val="333333"/>
          <w:szCs w:val="22"/>
        </w:rPr>
      </w:pPr>
      <w:ins w:id="164" w:author="Unknown">
        <w:r w:rsidRPr="00A047A1">
          <w:rPr>
            <w:rFonts w:ascii="Century Gothic" w:eastAsia="Times New Roman" w:hAnsi="Century Gothic" w:cs="Arial"/>
            <w:b/>
            <w:bCs/>
            <w:color w:val="333333"/>
            <w:szCs w:val="22"/>
            <w:bdr w:val="none" w:sz="0" w:space="0" w:color="auto" w:frame="1"/>
          </w:rPr>
          <w:t>The example as given below</w:t>
        </w:r>
      </w:ins>
    </w:p>
    <w:p w:rsidR="00550F61" w:rsidRPr="00A047A1" w:rsidRDefault="00550F61" w:rsidP="00550F61">
      <w:pPr>
        <w:spacing w:after="0" w:line="384" w:lineRule="atLeast"/>
        <w:textAlignment w:val="baseline"/>
        <w:rPr>
          <w:ins w:id="165" w:author="Unknown"/>
          <w:rFonts w:ascii="inherit" w:eastAsia="Times New Roman" w:hAnsi="inherit" w:cs="Arial"/>
          <w:b/>
          <w:bCs/>
          <w:color w:val="333333"/>
          <w:szCs w:val="22"/>
        </w:rPr>
      </w:pPr>
      <w:ins w:id="166" w:author="Unknown">
        <w:r w:rsidRPr="00A047A1">
          <w:rPr>
            <w:rFonts w:ascii="Century Gothic" w:eastAsia="Times New Roman" w:hAnsi="Century Gothic" w:cs="Arial"/>
            <w:b/>
            <w:bCs/>
            <w:color w:val="333333"/>
            <w:szCs w:val="22"/>
            <w:bdr w:val="none" w:sz="0" w:space="0" w:color="auto" w:frame="1"/>
            <w:shd w:val="clear" w:color="auto" w:fill="FFFFFF"/>
          </w:rPr>
          <w:br/>
        </w:r>
      </w:ins>
    </w:p>
    <w:p w:rsidR="00550F61" w:rsidRPr="00A047A1" w:rsidRDefault="00550F61" w:rsidP="00550F61">
      <w:pPr>
        <w:spacing w:after="0" w:line="384" w:lineRule="atLeast"/>
        <w:textAlignment w:val="baseline"/>
        <w:rPr>
          <w:ins w:id="167" w:author="Unknown"/>
          <w:rFonts w:ascii="inherit" w:eastAsia="Times New Roman" w:hAnsi="inherit" w:cs="Arial"/>
          <w:b/>
          <w:bCs/>
          <w:color w:val="333333"/>
          <w:szCs w:val="22"/>
        </w:rPr>
      </w:pPr>
      <w:proofErr w:type="spellStart"/>
      <w:ins w:id="168" w:author="Unknown">
        <w:r w:rsidRPr="00A047A1">
          <w:rPr>
            <w:rFonts w:ascii="Century Gothic" w:eastAsia="Times New Roman" w:hAnsi="Century Gothic" w:cs="Arial"/>
            <w:b/>
            <w:bCs/>
            <w:color w:val="333333"/>
            <w:szCs w:val="22"/>
            <w:bdr w:val="none" w:sz="0" w:space="0" w:color="auto" w:frame="1"/>
            <w:shd w:val="clear" w:color="auto" w:fill="FFFFFF"/>
          </w:rPr>
          <w:lastRenderedPageBreak/>
          <w:t>Var</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r w:rsidRPr="00A047A1">
          <w:rPr>
            <w:rFonts w:ascii="Century Gothic" w:eastAsia="Times New Roman" w:hAnsi="Century Gothic" w:cs="Arial"/>
            <w:b/>
            <w:bCs/>
            <w:color w:val="333333"/>
            <w:szCs w:val="22"/>
            <w:bdr w:val="none" w:sz="0" w:space="0" w:color="auto" w:frame="1"/>
            <w:shd w:val="clear" w:color="auto" w:fill="FFFFFF"/>
          </w:rPr>
          <w:t>obj</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new </w:t>
        </w:r>
        <w:proofErr w:type="gramStart"/>
        <w:r w:rsidRPr="00A047A1">
          <w:rPr>
            <w:rFonts w:ascii="Century Gothic" w:eastAsia="Times New Roman" w:hAnsi="Century Gothic" w:cs="Arial"/>
            <w:b/>
            <w:bCs/>
            <w:color w:val="333333"/>
            <w:szCs w:val="22"/>
            <w:bdr w:val="none" w:sz="0" w:space="0" w:color="auto" w:frame="1"/>
            <w:shd w:val="clear" w:color="auto" w:fill="FFFFFF"/>
          </w:rPr>
          <w:t>Object(</w:t>
        </w:r>
        <w:proofErr w:type="gramEnd"/>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169" w:author="Unknown"/>
          <w:rFonts w:ascii="inherit" w:eastAsia="Times New Roman" w:hAnsi="inherit" w:cs="Arial"/>
          <w:b/>
          <w:bCs/>
          <w:color w:val="333333"/>
          <w:szCs w:val="22"/>
        </w:rPr>
      </w:pPr>
      <w:proofErr w:type="spellStart"/>
      <w:ins w:id="170" w:author="Unknown">
        <w:r w:rsidRPr="00A047A1">
          <w:rPr>
            <w:rFonts w:ascii="Century Gothic" w:eastAsia="Times New Roman" w:hAnsi="Century Gothic" w:cs="Arial"/>
            <w:b/>
            <w:bCs/>
            <w:color w:val="333333"/>
            <w:szCs w:val="22"/>
            <w:bdr w:val="none" w:sz="0" w:space="0" w:color="auto" w:frame="1"/>
            <w:shd w:val="clear" w:color="auto" w:fill="FFFFFF"/>
          </w:rPr>
          <w:t>Obj.empId</w:t>
        </w:r>
        <w:proofErr w:type="spellEnd"/>
        <w:r w:rsidRPr="00A047A1">
          <w:rPr>
            <w:rFonts w:ascii="Century Gothic" w:eastAsia="Times New Roman" w:hAnsi="Century Gothic" w:cs="Arial"/>
            <w:b/>
            <w:bCs/>
            <w:color w:val="333333"/>
            <w:szCs w:val="22"/>
            <w:bdr w:val="none" w:sz="0" w:space="0" w:color="auto" w:frame="1"/>
            <w:shd w:val="clear" w:color="auto" w:fill="FFFFFF"/>
          </w:rPr>
          <w:t>=”001”;</w:t>
        </w:r>
      </w:ins>
    </w:p>
    <w:p w:rsidR="00550F61" w:rsidRPr="00A047A1" w:rsidRDefault="00550F61" w:rsidP="00550F61">
      <w:pPr>
        <w:spacing w:after="0" w:line="384" w:lineRule="atLeast"/>
        <w:textAlignment w:val="baseline"/>
        <w:rPr>
          <w:ins w:id="171" w:author="Unknown"/>
          <w:rFonts w:ascii="inherit" w:eastAsia="Times New Roman" w:hAnsi="inherit" w:cs="Arial"/>
          <w:b/>
          <w:bCs/>
          <w:color w:val="333333"/>
          <w:szCs w:val="22"/>
        </w:rPr>
      </w:pPr>
      <w:proofErr w:type="spellStart"/>
      <w:ins w:id="172" w:author="Unknown">
        <w:r w:rsidRPr="00A047A1">
          <w:rPr>
            <w:rFonts w:ascii="Century Gothic" w:eastAsia="Times New Roman" w:hAnsi="Century Gothic" w:cs="Arial"/>
            <w:b/>
            <w:bCs/>
            <w:color w:val="333333"/>
            <w:szCs w:val="22"/>
            <w:bdr w:val="none" w:sz="0" w:space="0" w:color="auto" w:frame="1"/>
            <w:shd w:val="clear" w:color="auto" w:fill="FFFFFF"/>
          </w:rPr>
          <w:t>Obj.empCode</w:t>
        </w:r>
        <w:proofErr w:type="spellEnd"/>
        <w:r w:rsidRPr="00A047A1">
          <w:rPr>
            <w:rFonts w:ascii="Century Gothic" w:eastAsia="Times New Roman" w:hAnsi="Century Gothic" w:cs="Arial"/>
            <w:b/>
            <w:bCs/>
            <w:color w:val="333333"/>
            <w:szCs w:val="22"/>
            <w:bdr w:val="none" w:sz="0" w:space="0" w:color="auto" w:frame="1"/>
            <w:shd w:val="clear" w:color="auto" w:fill="FFFFFF"/>
          </w:rPr>
          <w:t>=”X0091”;</w:t>
        </w:r>
      </w:ins>
    </w:p>
    <w:p w:rsidR="00550F61" w:rsidRPr="00A047A1" w:rsidRDefault="00550F61" w:rsidP="00550F61">
      <w:pPr>
        <w:spacing w:after="0" w:line="384" w:lineRule="atLeast"/>
        <w:textAlignment w:val="baseline"/>
        <w:rPr>
          <w:ins w:id="173" w:author="Unknown"/>
          <w:rFonts w:ascii="inherit" w:eastAsia="Times New Roman" w:hAnsi="inherit" w:cs="Arial"/>
          <w:b/>
          <w:bCs/>
          <w:color w:val="333333"/>
          <w:szCs w:val="22"/>
        </w:rPr>
      </w:pPr>
      <w:proofErr w:type="spellStart"/>
      <w:ins w:id="174" w:author="Unknown">
        <w:r w:rsidRPr="00A047A1">
          <w:rPr>
            <w:rFonts w:ascii="Century Gothic" w:eastAsia="Times New Roman" w:hAnsi="Century Gothic" w:cs="Arial"/>
            <w:b/>
            <w:bCs/>
            <w:color w:val="333333"/>
            <w:szCs w:val="22"/>
            <w:bdr w:val="none" w:sz="0" w:space="0" w:color="auto" w:frame="1"/>
            <w:shd w:val="clear" w:color="auto" w:fill="FFFFFF"/>
          </w:rPr>
          <w:t>Obj.empAddressDetai</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proofErr w:type="gramStart"/>
        <w:r w:rsidRPr="00A047A1">
          <w:rPr>
            <w:rFonts w:ascii="Century Gothic" w:eastAsia="Times New Roman" w:hAnsi="Century Gothic" w:cs="Arial"/>
            <w:b/>
            <w:bCs/>
            <w:color w:val="333333"/>
            <w:szCs w:val="22"/>
            <w:bdr w:val="none" w:sz="0" w:space="0" w:color="auto" w:frame="1"/>
            <w:shd w:val="clear" w:color="auto" w:fill="FFFFFF"/>
          </w:rPr>
          <w:t>function(</w:t>
        </w:r>
        <w:proofErr w:type="gramEnd"/>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175" w:author="Unknown"/>
          <w:rFonts w:ascii="inherit" w:eastAsia="Times New Roman" w:hAnsi="inherit" w:cs="Arial"/>
          <w:b/>
          <w:bCs/>
          <w:color w:val="333333"/>
          <w:szCs w:val="22"/>
        </w:rPr>
      </w:pPr>
      <w:ins w:id="176"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Console.log(</w:t>
        </w:r>
        <w:proofErr w:type="gramEnd"/>
        <w:r w:rsidRPr="00A047A1">
          <w:rPr>
            <w:rFonts w:ascii="Century Gothic" w:eastAsia="Times New Roman" w:hAnsi="Century Gothic" w:cs="Arial"/>
            <w:b/>
            <w:bCs/>
            <w:color w:val="333333"/>
            <w:szCs w:val="22"/>
            <w:bdr w:val="none" w:sz="0" w:space="0" w:color="auto" w:frame="1"/>
            <w:shd w:val="clear" w:color="auto" w:fill="FFFFFF"/>
          </w:rPr>
          <w:t>“Hi, I Anil”);</w:t>
        </w:r>
      </w:ins>
    </w:p>
    <w:p w:rsidR="00550F61" w:rsidRPr="00A047A1" w:rsidRDefault="00550F61" w:rsidP="00550F61">
      <w:pPr>
        <w:spacing w:after="0" w:line="384" w:lineRule="atLeast"/>
        <w:textAlignment w:val="baseline"/>
        <w:rPr>
          <w:ins w:id="177" w:author="Unknown"/>
          <w:rFonts w:ascii="inherit" w:eastAsia="Times New Roman" w:hAnsi="inherit" w:cs="Arial"/>
          <w:b/>
          <w:bCs/>
          <w:color w:val="333333"/>
          <w:szCs w:val="22"/>
        </w:rPr>
      </w:pPr>
      <w:ins w:id="178" w:author="Unknown">
        <w:r w:rsidRPr="00A047A1">
          <w:rPr>
            <w:rFonts w:ascii="inherit" w:eastAsia="Times New Roman" w:hAnsi="inherit" w:cs="Arial"/>
            <w:b/>
            <w:bCs/>
            <w:color w:val="333333"/>
            <w:szCs w:val="22"/>
            <w:bdr w:val="none" w:sz="0" w:space="0" w:color="auto" w:frame="1"/>
            <w:shd w:val="clear" w:color="auto" w:fill="FFFFFF"/>
          </w:rPr>
          <w:br/>
        </w:r>
      </w:ins>
    </w:p>
    <w:p w:rsidR="00550F61" w:rsidRPr="00A047A1" w:rsidRDefault="00550F61" w:rsidP="00550F61">
      <w:pPr>
        <w:spacing w:after="0" w:line="384" w:lineRule="atLeast"/>
        <w:textAlignment w:val="baseline"/>
        <w:rPr>
          <w:ins w:id="179" w:author="Unknown"/>
          <w:rFonts w:ascii="inherit" w:eastAsia="Times New Roman" w:hAnsi="inherit" w:cs="Arial"/>
          <w:b/>
          <w:bCs/>
          <w:color w:val="333333"/>
          <w:szCs w:val="22"/>
        </w:rPr>
      </w:pPr>
      <w:ins w:id="180" w:author="Unknown">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181" w:author="Unknown"/>
          <w:rFonts w:ascii="inherit" w:eastAsia="Times New Roman" w:hAnsi="inherit" w:cs="Arial"/>
          <w:b/>
          <w:bCs/>
          <w:color w:val="333333"/>
          <w:szCs w:val="22"/>
        </w:rPr>
      </w:pPr>
      <w:ins w:id="182"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183" w:author="Unknown"/>
          <w:rFonts w:ascii="inherit" w:eastAsia="Times New Roman" w:hAnsi="inherit" w:cs="Arial"/>
          <w:b/>
          <w:bCs/>
          <w:color w:val="333333"/>
          <w:szCs w:val="22"/>
        </w:rPr>
      </w:pPr>
      <w:ins w:id="184" w:author="Unknown">
        <w:r w:rsidRPr="00A047A1">
          <w:rPr>
            <w:rFonts w:ascii="inherit" w:eastAsia="Times New Roman" w:hAnsi="inherit" w:cs="Arial"/>
            <w:b/>
            <w:bCs/>
            <w:color w:val="0000FF"/>
            <w:szCs w:val="22"/>
            <w:bdr w:val="none" w:sz="0" w:space="0" w:color="auto" w:frame="1"/>
          </w:rPr>
          <w:t>What is scope variable in JavaScript?</w:t>
        </w:r>
      </w:ins>
    </w:p>
    <w:p w:rsidR="00550F61" w:rsidRPr="00A047A1" w:rsidRDefault="00550F61" w:rsidP="00550F61">
      <w:pPr>
        <w:spacing w:after="0" w:line="384" w:lineRule="atLeast"/>
        <w:textAlignment w:val="baseline"/>
        <w:rPr>
          <w:ins w:id="185" w:author="Unknown"/>
          <w:rFonts w:ascii="inherit" w:eastAsia="Times New Roman" w:hAnsi="inherit" w:cs="Arial"/>
          <w:b/>
          <w:bCs/>
          <w:color w:val="333333"/>
          <w:szCs w:val="22"/>
        </w:rPr>
      </w:pPr>
      <w:ins w:id="186" w:author="Unknown">
        <w:r w:rsidRPr="00A047A1">
          <w:rPr>
            <w:rFonts w:ascii="Century Gothic" w:eastAsia="Times New Roman" w:hAnsi="Century Gothic" w:cs="Arial"/>
            <w:b/>
            <w:bCs/>
            <w:color w:val="333333"/>
            <w:szCs w:val="22"/>
            <w:bdr w:val="none" w:sz="0" w:space="0" w:color="auto" w:frame="1"/>
          </w:rPr>
          <w:t>The scope is set of objects, variables and function and the JavaScript can have global scope variable and local scope variable.</w:t>
        </w:r>
      </w:ins>
    </w:p>
    <w:p w:rsidR="00550F61" w:rsidRPr="00A047A1" w:rsidRDefault="00550F61" w:rsidP="00550F61">
      <w:pPr>
        <w:spacing w:after="0" w:line="384" w:lineRule="atLeast"/>
        <w:textAlignment w:val="baseline"/>
        <w:rPr>
          <w:ins w:id="187" w:author="Unknown"/>
          <w:rFonts w:ascii="inherit" w:eastAsia="Times New Roman" w:hAnsi="inherit" w:cs="Arial"/>
          <w:b/>
          <w:bCs/>
          <w:color w:val="333333"/>
          <w:szCs w:val="22"/>
        </w:rPr>
      </w:pPr>
      <w:ins w:id="188"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189" w:author="Unknown"/>
          <w:rFonts w:ascii="inherit" w:eastAsia="Times New Roman" w:hAnsi="inherit" w:cs="Arial"/>
          <w:b/>
          <w:bCs/>
          <w:color w:val="333333"/>
          <w:szCs w:val="22"/>
        </w:rPr>
      </w:pPr>
      <w:ins w:id="190" w:author="Unknown">
        <w:r w:rsidRPr="00A047A1">
          <w:rPr>
            <w:rFonts w:ascii="Century Gothic" w:eastAsia="Times New Roman" w:hAnsi="Century Gothic" w:cs="Arial"/>
            <w:b/>
            <w:bCs/>
            <w:color w:val="333333"/>
            <w:szCs w:val="22"/>
            <w:bdr w:val="none" w:sz="0" w:space="0" w:color="auto" w:frame="1"/>
          </w:rPr>
          <w:t xml:space="preserve">The global scope is a window object and </w:t>
        </w:r>
        <w:proofErr w:type="gramStart"/>
        <w:r w:rsidRPr="00A047A1">
          <w:rPr>
            <w:rFonts w:ascii="Century Gothic" w:eastAsia="Times New Roman" w:hAnsi="Century Gothic" w:cs="Arial"/>
            <w:b/>
            <w:bCs/>
            <w:color w:val="333333"/>
            <w:szCs w:val="22"/>
            <w:bdr w:val="none" w:sz="0" w:space="0" w:color="auto" w:frame="1"/>
          </w:rPr>
          <w:t>its</w:t>
        </w:r>
        <w:proofErr w:type="gramEnd"/>
        <w:r w:rsidRPr="00A047A1">
          <w:rPr>
            <w:rFonts w:ascii="Century Gothic" w:eastAsia="Times New Roman" w:hAnsi="Century Gothic" w:cs="Arial"/>
            <w:b/>
            <w:bCs/>
            <w:color w:val="333333"/>
            <w:szCs w:val="22"/>
            <w:bdr w:val="none" w:sz="0" w:space="0" w:color="auto" w:frame="1"/>
          </w:rPr>
          <w:t xml:space="preserve"> used out of function and within the functions.</w:t>
        </w:r>
      </w:ins>
    </w:p>
    <w:p w:rsidR="00550F61" w:rsidRPr="00A047A1" w:rsidRDefault="00550F61" w:rsidP="00550F61">
      <w:pPr>
        <w:spacing w:after="0" w:line="384" w:lineRule="atLeast"/>
        <w:textAlignment w:val="baseline"/>
        <w:rPr>
          <w:ins w:id="191" w:author="Unknown"/>
          <w:rFonts w:ascii="inherit" w:eastAsia="Times New Roman" w:hAnsi="inherit" w:cs="Arial"/>
          <w:b/>
          <w:bCs/>
          <w:color w:val="333333"/>
          <w:szCs w:val="22"/>
        </w:rPr>
      </w:pPr>
      <w:ins w:id="192" w:author="Unknown">
        <w:r w:rsidRPr="00A047A1">
          <w:rPr>
            <w:rFonts w:ascii="Century Gothic" w:eastAsia="Times New Roman" w:hAnsi="Century Gothic" w:cs="Arial"/>
            <w:b/>
            <w:bCs/>
            <w:color w:val="333333"/>
            <w:szCs w:val="22"/>
            <w:bdr w:val="none" w:sz="0" w:space="0" w:color="auto" w:frame="1"/>
          </w:rPr>
          <w:t xml:space="preserve">The local scope is a function object and </w:t>
        </w:r>
        <w:proofErr w:type="gramStart"/>
        <w:r w:rsidRPr="00A047A1">
          <w:rPr>
            <w:rFonts w:ascii="Century Gothic" w:eastAsia="Times New Roman" w:hAnsi="Century Gothic" w:cs="Arial"/>
            <w:b/>
            <w:bCs/>
            <w:color w:val="333333"/>
            <w:szCs w:val="22"/>
            <w:bdr w:val="none" w:sz="0" w:space="0" w:color="auto" w:frame="1"/>
          </w:rPr>
          <w:t>its</w:t>
        </w:r>
        <w:proofErr w:type="gramEnd"/>
        <w:r w:rsidRPr="00A047A1">
          <w:rPr>
            <w:rFonts w:ascii="Century Gothic" w:eastAsia="Times New Roman" w:hAnsi="Century Gothic" w:cs="Arial"/>
            <w:b/>
            <w:bCs/>
            <w:color w:val="333333"/>
            <w:szCs w:val="22"/>
            <w:bdr w:val="none" w:sz="0" w:space="0" w:color="auto" w:frame="1"/>
          </w:rPr>
          <w:t xml:space="preserve"> used within the functions.</w:t>
        </w:r>
      </w:ins>
    </w:p>
    <w:p w:rsidR="00550F61" w:rsidRPr="00A047A1" w:rsidRDefault="00550F61" w:rsidP="00550F61">
      <w:pPr>
        <w:spacing w:after="0" w:line="384" w:lineRule="atLeast"/>
        <w:textAlignment w:val="baseline"/>
        <w:rPr>
          <w:ins w:id="193" w:author="Unknown"/>
          <w:rFonts w:ascii="inherit" w:eastAsia="Times New Roman" w:hAnsi="inherit" w:cs="Arial"/>
          <w:b/>
          <w:bCs/>
          <w:color w:val="333333"/>
          <w:szCs w:val="22"/>
        </w:rPr>
      </w:pPr>
      <w:ins w:id="194"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195" w:author="Unknown"/>
          <w:rFonts w:ascii="inherit" w:eastAsia="Times New Roman" w:hAnsi="inherit" w:cs="Arial"/>
          <w:b/>
          <w:bCs/>
          <w:color w:val="333333"/>
          <w:szCs w:val="22"/>
        </w:rPr>
      </w:pPr>
      <w:ins w:id="196" w:author="Unknown">
        <w:r w:rsidRPr="00A047A1">
          <w:rPr>
            <w:rFonts w:ascii="Century Gothic" w:eastAsia="Times New Roman" w:hAnsi="Century Gothic" w:cs="Arial"/>
            <w:b/>
            <w:bCs/>
            <w:i/>
            <w:iCs/>
            <w:color w:val="333333"/>
            <w:szCs w:val="22"/>
            <w:u w:val="single"/>
            <w:bdr w:val="none" w:sz="0" w:space="0" w:color="auto" w:frame="1"/>
          </w:rPr>
          <w:t>The example for global scope variable</w:t>
        </w:r>
      </w:ins>
    </w:p>
    <w:p w:rsidR="00550F61" w:rsidRPr="00A047A1" w:rsidRDefault="00550F61" w:rsidP="00550F61">
      <w:pPr>
        <w:spacing w:after="0" w:line="384" w:lineRule="atLeast"/>
        <w:textAlignment w:val="baseline"/>
        <w:rPr>
          <w:ins w:id="197" w:author="Unknown"/>
          <w:rFonts w:ascii="inherit" w:eastAsia="Times New Roman" w:hAnsi="inherit" w:cs="Arial"/>
          <w:b/>
          <w:bCs/>
          <w:color w:val="333333"/>
          <w:szCs w:val="22"/>
        </w:rPr>
      </w:pPr>
      <w:ins w:id="198" w:author="Unknown">
        <w:r w:rsidRPr="00A047A1">
          <w:rPr>
            <w:rFonts w:ascii="Century Gothic" w:eastAsia="Times New Roman" w:hAnsi="Century Gothic" w:cs="Arial"/>
            <w:b/>
            <w:bCs/>
            <w:i/>
            <w:iCs/>
            <w:color w:val="333333"/>
            <w:szCs w:val="22"/>
            <w:u w:val="single"/>
            <w:bdr w:val="none" w:sz="0" w:space="0" w:color="auto" w:frame="1"/>
          </w:rPr>
          <w:br/>
        </w:r>
      </w:ins>
    </w:p>
    <w:p w:rsidR="00550F61" w:rsidRPr="00A047A1" w:rsidRDefault="00550F61" w:rsidP="00550F61">
      <w:pPr>
        <w:spacing w:after="0" w:line="384" w:lineRule="atLeast"/>
        <w:textAlignment w:val="baseline"/>
        <w:rPr>
          <w:ins w:id="199" w:author="Unknown"/>
          <w:rFonts w:ascii="inherit" w:eastAsia="Times New Roman" w:hAnsi="inherit" w:cs="Arial"/>
          <w:b/>
          <w:bCs/>
          <w:color w:val="333333"/>
          <w:szCs w:val="22"/>
        </w:rPr>
      </w:pPr>
      <w:ins w:id="200"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proofErr w:type="gramStart"/>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gblVar</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A31515"/>
            <w:szCs w:val="22"/>
            <w:bdr w:val="none" w:sz="0" w:space="0" w:color="auto" w:frame="1"/>
            <w:shd w:val="clear" w:color="auto" w:fill="FFFFFF"/>
          </w:rPr>
          <w:t>"Anil Singh"</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201"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202" w:author="Unknown"/>
          <w:rFonts w:ascii="inherit" w:eastAsia="Times New Roman" w:hAnsi="inherit" w:cs="Arial"/>
          <w:b/>
          <w:bCs/>
          <w:color w:val="333333"/>
          <w:szCs w:val="22"/>
        </w:rPr>
      </w:pPr>
      <w:ins w:id="203" w:author="Unknown">
        <w:r w:rsidRPr="00A047A1">
          <w:rPr>
            <w:rFonts w:ascii="Century Gothic" w:eastAsia="Times New Roman" w:hAnsi="Century Gothic" w:cs="Arial"/>
            <w:b/>
            <w:bCs/>
            <w:color w:val="333333"/>
            <w:szCs w:val="22"/>
            <w:bdr w:val="none" w:sz="0" w:space="0" w:color="auto" w:frame="1"/>
            <w:shd w:val="clear" w:color="auto" w:fill="FFFFFF"/>
          </w:rPr>
          <w:t>    </w:t>
        </w:r>
        <w:proofErr w:type="gramStart"/>
        <w:r w:rsidRPr="00A047A1">
          <w:rPr>
            <w:rFonts w:ascii="Century Gothic" w:eastAsia="Times New Roman" w:hAnsi="Century Gothic" w:cs="Arial"/>
            <w:b/>
            <w:bCs/>
            <w:color w:val="0000FF"/>
            <w:szCs w:val="22"/>
            <w:bdr w:val="none" w:sz="0" w:space="0" w:color="auto" w:frame="1"/>
            <w:shd w:val="clear" w:color="auto" w:fill="FFFFFF"/>
          </w:rPr>
          <w:t>function</w:t>
        </w:r>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getDetail</w:t>
        </w:r>
        <w:proofErr w:type="spellEnd"/>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204" w:author="Unknown"/>
          <w:rFonts w:ascii="inherit" w:eastAsia="Times New Roman" w:hAnsi="inherit" w:cs="Arial"/>
          <w:b/>
          <w:bCs/>
          <w:color w:val="333333"/>
          <w:szCs w:val="22"/>
        </w:rPr>
      </w:pPr>
      <w:ins w:id="205"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console.log(</w:t>
        </w:r>
        <w:proofErr w:type="spellStart"/>
        <w:proofErr w:type="gramEnd"/>
        <w:r w:rsidRPr="00A047A1">
          <w:rPr>
            <w:rFonts w:ascii="Century Gothic" w:eastAsia="Times New Roman" w:hAnsi="Century Gothic" w:cs="Arial"/>
            <w:b/>
            <w:bCs/>
            <w:color w:val="333333"/>
            <w:szCs w:val="22"/>
            <w:bdr w:val="none" w:sz="0" w:space="0" w:color="auto" w:frame="1"/>
            <w:shd w:val="clear" w:color="auto" w:fill="FFFFFF"/>
          </w:rPr>
          <w:t>gblVar</w:t>
        </w:r>
        <w:proofErr w:type="spellEnd"/>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206" w:author="Unknown"/>
          <w:rFonts w:ascii="inherit" w:eastAsia="Times New Roman" w:hAnsi="inherit" w:cs="Arial"/>
          <w:b/>
          <w:bCs/>
          <w:color w:val="333333"/>
          <w:szCs w:val="22"/>
        </w:rPr>
      </w:pPr>
      <w:ins w:id="207" w:author="Unknown">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208" w:author="Unknown"/>
          <w:rFonts w:ascii="inherit" w:eastAsia="Times New Roman" w:hAnsi="inherit" w:cs="Arial"/>
          <w:b/>
          <w:bCs/>
          <w:color w:val="333333"/>
          <w:szCs w:val="22"/>
        </w:rPr>
      </w:pPr>
      <w:ins w:id="209" w:author="Unknown">
        <w:r w:rsidRPr="00A047A1">
          <w:rPr>
            <w:rFonts w:ascii="Century Gothic" w:eastAsia="Times New Roman" w:hAnsi="Century Gothic" w:cs="Arial"/>
            <w:b/>
            <w:bCs/>
            <w:color w:val="333333"/>
            <w:szCs w:val="22"/>
            <w:bdr w:val="none" w:sz="0" w:space="0" w:color="auto" w:frame="1"/>
            <w:shd w:val="clear" w:color="auto" w:fill="FFFFFF"/>
          </w:rPr>
          <w:br/>
        </w:r>
      </w:ins>
    </w:p>
    <w:p w:rsidR="00550F61" w:rsidRPr="00A047A1" w:rsidRDefault="00550F61" w:rsidP="00550F61">
      <w:pPr>
        <w:spacing w:after="0" w:line="384" w:lineRule="atLeast"/>
        <w:textAlignment w:val="baseline"/>
        <w:rPr>
          <w:ins w:id="210" w:author="Unknown"/>
          <w:rFonts w:ascii="inherit" w:eastAsia="Times New Roman" w:hAnsi="inherit" w:cs="Arial"/>
          <w:b/>
          <w:bCs/>
          <w:color w:val="333333"/>
          <w:szCs w:val="22"/>
        </w:rPr>
      </w:pPr>
      <w:proofErr w:type="gramStart"/>
      <w:ins w:id="211" w:author="Unknown">
        <w:r w:rsidRPr="00A047A1">
          <w:rPr>
            <w:rFonts w:ascii="Century Gothic" w:eastAsia="Times New Roman" w:hAnsi="Century Gothic" w:cs="Arial"/>
            <w:b/>
            <w:bCs/>
            <w:color w:val="333333"/>
            <w:szCs w:val="22"/>
            <w:bdr w:val="none" w:sz="0" w:space="0" w:color="auto" w:frame="1"/>
          </w:rPr>
          <w:t>and</w:t>
        </w:r>
        <w:proofErr w:type="gramEnd"/>
        <w:r w:rsidRPr="00A047A1">
          <w:rPr>
            <w:rFonts w:ascii="Century Gothic" w:eastAsia="Times New Roman" w:hAnsi="Century Gothic" w:cs="Arial"/>
            <w:b/>
            <w:bCs/>
            <w:color w:val="333333"/>
            <w:szCs w:val="22"/>
            <w:bdr w:val="none" w:sz="0" w:space="0" w:color="auto" w:frame="1"/>
          </w:rPr>
          <w:t xml:space="preserve"> other example for global</w:t>
        </w:r>
      </w:ins>
    </w:p>
    <w:p w:rsidR="00550F61" w:rsidRPr="00A047A1" w:rsidRDefault="00550F61" w:rsidP="00550F61">
      <w:pPr>
        <w:spacing w:after="0" w:line="384" w:lineRule="atLeast"/>
        <w:textAlignment w:val="baseline"/>
        <w:rPr>
          <w:ins w:id="212" w:author="Unknown"/>
          <w:rFonts w:ascii="inherit" w:eastAsia="Times New Roman" w:hAnsi="inherit" w:cs="Arial"/>
          <w:b/>
          <w:bCs/>
          <w:color w:val="333333"/>
          <w:szCs w:val="22"/>
        </w:rPr>
      </w:pPr>
      <w:ins w:id="213"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214" w:author="Unknown"/>
          <w:rFonts w:ascii="inherit" w:eastAsia="Times New Roman" w:hAnsi="inherit" w:cs="Arial"/>
          <w:b/>
          <w:bCs/>
          <w:color w:val="333333"/>
          <w:szCs w:val="22"/>
        </w:rPr>
      </w:pPr>
      <w:ins w:id="215" w:author="Unknown">
        <w:r w:rsidRPr="00A047A1">
          <w:rPr>
            <w:rFonts w:ascii="Century Gothic" w:eastAsia="Times New Roman" w:hAnsi="Century Gothic" w:cs="Arial"/>
            <w:b/>
            <w:bCs/>
            <w:color w:val="333333"/>
            <w:szCs w:val="22"/>
            <w:bdr w:val="none" w:sz="0" w:space="0" w:color="auto" w:frame="1"/>
            <w:shd w:val="clear" w:color="auto" w:fill="FFFFFF"/>
          </w:rPr>
          <w:lastRenderedPageBreak/>
          <w:t>    </w:t>
        </w:r>
        <w:proofErr w:type="gramStart"/>
        <w:r w:rsidRPr="00A047A1">
          <w:rPr>
            <w:rFonts w:ascii="Century Gothic" w:eastAsia="Times New Roman" w:hAnsi="Century Gothic" w:cs="Arial"/>
            <w:b/>
            <w:bCs/>
            <w:color w:val="0000FF"/>
            <w:szCs w:val="22"/>
            <w:bdr w:val="none" w:sz="0" w:space="0" w:color="auto" w:frame="1"/>
            <w:shd w:val="clear" w:color="auto" w:fill="FFFFFF"/>
          </w:rPr>
          <w:t>function</w:t>
        </w:r>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demoTest</w:t>
        </w:r>
        <w:proofErr w:type="spellEnd"/>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216" w:author="Unknown"/>
          <w:rFonts w:ascii="inherit" w:eastAsia="Times New Roman" w:hAnsi="inherit" w:cs="Arial"/>
          <w:b/>
          <w:bCs/>
          <w:color w:val="333333"/>
          <w:szCs w:val="22"/>
        </w:rPr>
      </w:pPr>
      <w:ins w:id="217" w:author="Unknown">
        <w:r w:rsidRPr="00A047A1">
          <w:rPr>
            <w:rFonts w:ascii="Century Gothic" w:eastAsia="Times New Roman" w:hAnsi="Century Gothic" w:cs="Arial"/>
            <w:b/>
            <w:bCs/>
            <w:color w:val="333333"/>
            <w:szCs w:val="22"/>
            <w:bdr w:val="none" w:sz="0" w:space="0" w:color="auto" w:frame="1"/>
            <w:shd w:val="clear" w:color="auto" w:fill="FFFFFF"/>
          </w:rPr>
          <w:t>        x = 15;</w:t>
        </w:r>
      </w:ins>
    </w:p>
    <w:p w:rsidR="00550F61" w:rsidRPr="00A047A1" w:rsidRDefault="00550F61" w:rsidP="00550F61">
      <w:pPr>
        <w:spacing w:after="0" w:line="384" w:lineRule="atLeast"/>
        <w:textAlignment w:val="baseline"/>
        <w:rPr>
          <w:ins w:id="218" w:author="Unknown"/>
          <w:rFonts w:ascii="inherit" w:eastAsia="Times New Roman" w:hAnsi="inherit" w:cs="Arial"/>
          <w:b/>
          <w:bCs/>
          <w:color w:val="333333"/>
          <w:szCs w:val="22"/>
        </w:rPr>
      </w:pPr>
      <w:ins w:id="219" w:author="Unknown">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220" w:author="Unknown"/>
          <w:rFonts w:ascii="inherit" w:eastAsia="Times New Roman" w:hAnsi="inherit" w:cs="Arial"/>
          <w:b/>
          <w:bCs/>
          <w:color w:val="333333"/>
          <w:szCs w:val="22"/>
        </w:rPr>
      </w:pPr>
      <w:ins w:id="221" w:author="Unknown">
        <w:r w:rsidRPr="00A047A1">
          <w:rPr>
            <w:rFonts w:ascii="Century Gothic" w:eastAsia="Times New Roman" w:hAnsi="Century Gothic" w:cs="Arial"/>
            <w:b/>
            <w:bCs/>
            <w:color w:val="333333"/>
            <w:szCs w:val="22"/>
            <w:bdr w:val="none" w:sz="0" w:space="0" w:color="auto" w:frame="1"/>
            <w:shd w:val="clear" w:color="auto" w:fill="FFFFFF"/>
          </w:rPr>
          <w:t>    console.log(x); </w:t>
        </w:r>
        <w:r w:rsidRPr="00A047A1">
          <w:rPr>
            <w:rFonts w:ascii="Century Gothic" w:eastAsia="Times New Roman" w:hAnsi="Century Gothic" w:cs="Arial"/>
            <w:b/>
            <w:bCs/>
            <w:color w:val="008000"/>
            <w:szCs w:val="22"/>
            <w:bdr w:val="none" w:sz="0" w:space="0" w:color="auto" w:frame="1"/>
            <w:shd w:val="clear" w:color="auto" w:fill="FFFFFF"/>
          </w:rPr>
          <w:t>//</w:t>
        </w:r>
        <w:proofErr w:type="spellStart"/>
        <w:r w:rsidRPr="00A047A1">
          <w:rPr>
            <w:rFonts w:ascii="Century Gothic" w:eastAsia="Times New Roman" w:hAnsi="Century Gothic" w:cs="Arial"/>
            <w:b/>
            <w:bCs/>
            <w:color w:val="008000"/>
            <w:szCs w:val="22"/>
            <w:bdr w:val="none" w:sz="0" w:space="0" w:color="auto" w:frame="1"/>
            <w:shd w:val="clear" w:color="auto" w:fill="FFFFFF"/>
          </w:rPr>
          <w:t>out put</w:t>
        </w:r>
        <w:proofErr w:type="spellEnd"/>
        <w:r w:rsidRPr="00A047A1">
          <w:rPr>
            <w:rFonts w:ascii="Century Gothic" w:eastAsia="Times New Roman" w:hAnsi="Century Gothic" w:cs="Arial"/>
            <w:b/>
            <w:bCs/>
            <w:color w:val="008000"/>
            <w:szCs w:val="22"/>
            <w:bdr w:val="none" w:sz="0" w:space="0" w:color="auto" w:frame="1"/>
            <w:shd w:val="clear" w:color="auto" w:fill="FFFFFF"/>
          </w:rPr>
          <w:t xml:space="preserve"> is 15</w:t>
        </w:r>
      </w:ins>
    </w:p>
    <w:p w:rsidR="00550F61" w:rsidRPr="00A047A1" w:rsidRDefault="00550F61" w:rsidP="00550F61">
      <w:pPr>
        <w:spacing w:after="0" w:line="384" w:lineRule="atLeast"/>
        <w:textAlignment w:val="baseline"/>
        <w:rPr>
          <w:ins w:id="222" w:author="Unknown"/>
          <w:rFonts w:ascii="inherit" w:eastAsia="Times New Roman" w:hAnsi="inherit" w:cs="Arial"/>
          <w:b/>
          <w:bCs/>
          <w:color w:val="333333"/>
          <w:szCs w:val="22"/>
        </w:rPr>
      </w:pPr>
      <w:ins w:id="223" w:author="Unknown">
        <w:r w:rsidRPr="00A047A1">
          <w:rPr>
            <w:rFonts w:ascii="Century Gothic" w:eastAsia="Times New Roman" w:hAnsi="Century Gothic" w:cs="Arial"/>
            <w:b/>
            <w:bCs/>
            <w:color w:val="008000"/>
            <w:szCs w:val="22"/>
            <w:bdr w:val="none" w:sz="0" w:space="0" w:color="auto" w:frame="1"/>
            <w:shd w:val="clear" w:color="auto" w:fill="FFFFFF"/>
          </w:rPr>
          <w:br/>
        </w:r>
      </w:ins>
    </w:p>
    <w:p w:rsidR="00550F61" w:rsidRPr="00A047A1" w:rsidRDefault="00550F61" w:rsidP="00550F61">
      <w:pPr>
        <w:spacing w:after="0" w:line="384" w:lineRule="atLeast"/>
        <w:textAlignment w:val="baseline"/>
        <w:rPr>
          <w:ins w:id="224" w:author="Unknown"/>
          <w:rFonts w:ascii="inherit" w:eastAsia="Times New Roman" w:hAnsi="inherit" w:cs="Arial"/>
          <w:b/>
          <w:bCs/>
          <w:color w:val="333333"/>
          <w:szCs w:val="22"/>
        </w:rPr>
      </w:pPr>
      <w:ins w:id="225" w:author="Unknown">
        <w:r w:rsidRPr="00A047A1">
          <w:rPr>
            <w:rFonts w:ascii="Century Gothic" w:eastAsia="Times New Roman" w:hAnsi="Century Gothic" w:cs="Arial"/>
            <w:b/>
            <w:bCs/>
            <w:i/>
            <w:iCs/>
            <w:color w:val="333333"/>
            <w:szCs w:val="22"/>
            <w:u w:val="single"/>
            <w:bdr w:val="none" w:sz="0" w:space="0" w:color="auto" w:frame="1"/>
          </w:rPr>
          <w:t>The example for local scope variable</w:t>
        </w:r>
      </w:ins>
    </w:p>
    <w:p w:rsidR="00550F61" w:rsidRPr="00A047A1" w:rsidRDefault="00550F61" w:rsidP="00550F61">
      <w:pPr>
        <w:spacing w:after="0" w:line="384" w:lineRule="atLeast"/>
        <w:textAlignment w:val="baseline"/>
        <w:rPr>
          <w:ins w:id="226" w:author="Unknown"/>
          <w:rFonts w:ascii="inherit" w:eastAsia="Times New Roman" w:hAnsi="inherit" w:cs="Arial"/>
          <w:b/>
          <w:bCs/>
          <w:color w:val="333333"/>
          <w:szCs w:val="22"/>
        </w:rPr>
      </w:pPr>
      <w:ins w:id="227" w:author="Unknown">
        <w:r w:rsidRPr="00A047A1">
          <w:rPr>
            <w:rFonts w:ascii="Century Gothic" w:eastAsia="Times New Roman" w:hAnsi="Century Gothic" w:cs="Arial"/>
            <w:b/>
            <w:bCs/>
            <w:i/>
            <w:iCs/>
            <w:color w:val="333333"/>
            <w:szCs w:val="22"/>
            <w:u w:val="single"/>
            <w:bdr w:val="none" w:sz="0" w:space="0" w:color="auto" w:frame="1"/>
          </w:rPr>
          <w:br/>
        </w:r>
      </w:ins>
    </w:p>
    <w:p w:rsidR="00550F61" w:rsidRPr="00A047A1" w:rsidRDefault="00550F61" w:rsidP="00550F61">
      <w:pPr>
        <w:spacing w:after="0" w:line="384" w:lineRule="atLeast"/>
        <w:textAlignment w:val="baseline"/>
        <w:rPr>
          <w:ins w:id="228" w:author="Unknown"/>
          <w:rFonts w:ascii="inherit" w:eastAsia="Times New Roman" w:hAnsi="inherit" w:cs="Arial"/>
          <w:b/>
          <w:bCs/>
          <w:color w:val="333333"/>
          <w:szCs w:val="22"/>
        </w:rPr>
      </w:pPr>
      <w:ins w:id="229" w:author="Unknown">
        <w:r w:rsidRPr="00A047A1">
          <w:rPr>
            <w:rFonts w:ascii="Century Gothic" w:eastAsia="Times New Roman" w:hAnsi="Century Gothic" w:cs="Arial"/>
            <w:b/>
            <w:bCs/>
            <w:color w:val="333333"/>
            <w:szCs w:val="22"/>
            <w:bdr w:val="none" w:sz="0" w:space="0" w:color="auto" w:frame="1"/>
            <w:shd w:val="clear" w:color="auto" w:fill="FFFFFF"/>
          </w:rPr>
          <w:t>    </w:t>
        </w:r>
        <w:proofErr w:type="gramStart"/>
        <w:r w:rsidRPr="00A047A1">
          <w:rPr>
            <w:rFonts w:ascii="Century Gothic" w:eastAsia="Times New Roman" w:hAnsi="Century Gothic" w:cs="Arial"/>
            <w:b/>
            <w:bCs/>
            <w:color w:val="0000FF"/>
            <w:szCs w:val="22"/>
            <w:bdr w:val="none" w:sz="0" w:space="0" w:color="auto" w:frame="1"/>
            <w:shd w:val="clear" w:color="auto" w:fill="FFFFFF"/>
          </w:rPr>
          <w:t>function</w:t>
        </w:r>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getDetail</w:t>
        </w:r>
        <w:proofErr w:type="spellEnd"/>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230" w:author="Unknown"/>
          <w:rFonts w:ascii="inherit" w:eastAsia="Times New Roman" w:hAnsi="inherit" w:cs="Arial"/>
          <w:b/>
          <w:bCs/>
          <w:color w:val="333333"/>
          <w:szCs w:val="22"/>
        </w:rPr>
      </w:pPr>
      <w:ins w:id="231"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proofErr w:type="gramStart"/>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gblVar</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A31515"/>
            <w:szCs w:val="22"/>
            <w:bdr w:val="none" w:sz="0" w:space="0" w:color="auto" w:frame="1"/>
            <w:shd w:val="clear" w:color="auto" w:fill="FFFFFF"/>
          </w:rPr>
          <w:t>"Anil Singh"</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232" w:author="Unknown"/>
          <w:rFonts w:ascii="inherit" w:eastAsia="Times New Roman" w:hAnsi="inherit" w:cs="Arial"/>
          <w:b/>
          <w:bCs/>
          <w:color w:val="333333"/>
          <w:szCs w:val="22"/>
        </w:rPr>
      </w:pPr>
      <w:ins w:id="233"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console.log(</w:t>
        </w:r>
        <w:proofErr w:type="spellStart"/>
        <w:proofErr w:type="gramEnd"/>
        <w:r w:rsidRPr="00A047A1">
          <w:rPr>
            <w:rFonts w:ascii="Century Gothic" w:eastAsia="Times New Roman" w:hAnsi="Century Gothic" w:cs="Arial"/>
            <w:b/>
            <w:bCs/>
            <w:color w:val="333333"/>
            <w:szCs w:val="22"/>
            <w:bdr w:val="none" w:sz="0" w:space="0" w:color="auto" w:frame="1"/>
            <w:shd w:val="clear" w:color="auto" w:fill="FFFFFF"/>
          </w:rPr>
          <w:t>gblVar</w:t>
        </w:r>
        <w:proofErr w:type="spellEnd"/>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234" w:author="Unknown"/>
          <w:rFonts w:ascii="inherit" w:eastAsia="Times New Roman" w:hAnsi="inherit" w:cs="Arial"/>
          <w:b/>
          <w:bCs/>
          <w:color w:val="333333"/>
          <w:szCs w:val="22"/>
        </w:rPr>
      </w:pPr>
      <w:ins w:id="235" w:author="Unknown">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236" w:author="Unknown"/>
          <w:rFonts w:ascii="inherit" w:eastAsia="Times New Roman" w:hAnsi="inherit" w:cs="Arial"/>
          <w:b/>
          <w:bCs/>
          <w:color w:val="333333"/>
          <w:szCs w:val="22"/>
        </w:rPr>
      </w:pPr>
      <w:ins w:id="237" w:author="Unknown">
        <w:r w:rsidRPr="00A047A1">
          <w:rPr>
            <w:rFonts w:ascii="Century Gothic" w:eastAsia="Times New Roman" w:hAnsi="Century Gothic" w:cs="Arial"/>
            <w:b/>
            <w:bCs/>
            <w:color w:val="333333"/>
            <w:szCs w:val="22"/>
            <w:bdr w:val="none" w:sz="0" w:space="0" w:color="auto" w:frame="1"/>
            <w:shd w:val="clear" w:color="auto" w:fill="FFFFFF"/>
          </w:rPr>
          <w:br/>
        </w:r>
      </w:ins>
    </w:p>
    <w:p w:rsidR="00550F61" w:rsidRPr="00A047A1" w:rsidRDefault="00550F61" w:rsidP="00550F61">
      <w:pPr>
        <w:spacing w:after="0" w:line="384" w:lineRule="atLeast"/>
        <w:textAlignment w:val="baseline"/>
        <w:rPr>
          <w:ins w:id="238" w:author="Unknown"/>
          <w:rFonts w:ascii="inherit" w:eastAsia="Times New Roman" w:hAnsi="inherit" w:cs="Arial"/>
          <w:b/>
          <w:bCs/>
          <w:color w:val="333333"/>
          <w:szCs w:val="22"/>
        </w:rPr>
      </w:pPr>
      <w:proofErr w:type="gramStart"/>
      <w:ins w:id="239" w:author="Unknown">
        <w:r w:rsidRPr="00A047A1">
          <w:rPr>
            <w:rFonts w:ascii="Century Gothic" w:eastAsia="Times New Roman" w:hAnsi="Century Gothic" w:cs="Arial"/>
            <w:b/>
            <w:bCs/>
            <w:color w:val="333333"/>
            <w:szCs w:val="22"/>
            <w:bdr w:val="none" w:sz="0" w:space="0" w:color="auto" w:frame="1"/>
          </w:rPr>
          <w:t>and</w:t>
        </w:r>
        <w:proofErr w:type="gramEnd"/>
        <w:r w:rsidRPr="00A047A1">
          <w:rPr>
            <w:rFonts w:ascii="Century Gothic" w:eastAsia="Times New Roman" w:hAnsi="Century Gothic" w:cs="Arial"/>
            <w:b/>
            <w:bCs/>
            <w:color w:val="333333"/>
            <w:szCs w:val="22"/>
            <w:bdr w:val="none" w:sz="0" w:space="0" w:color="auto" w:frame="1"/>
          </w:rPr>
          <w:t xml:space="preserve"> other example for local</w:t>
        </w:r>
      </w:ins>
    </w:p>
    <w:p w:rsidR="00550F61" w:rsidRPr="00A047A1" w:rsidRDefault="00550F61" w:rsidP="00550F61">
      <w:pPr>
        <w:spacing w:after="0" w:line="384" w:lineRule="atLeast"/>
        <w:textAlignment w:val="baseline"/>
        <w:rPr>
          <w:ins w:id="240" w:author="Unknown"/>
          <w:rFonts w:ascii="inherit" w:eastAsia="Times New Roman" w:hAnsi="inherit" w:cs="Arial"/>
          <w:b/>
          <w:bCs/>
          <w:color w:val="333333"/>
          <w:szCs w:val="22"/>
        </w:rPr>
      </w:pPr>
      <w:ins w:id="241"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242" w:author="Unknown"/>
          <w:rFonts w:ascii="inherit" w:eastAsia="Times New Roman" w:hAnsi="inherit" w:cs="Arial"/>
          <w:b/>
          <w:bCs/>
          <w:color w:val="333333"/>
          <w:szCs w:val="22"/>
        </w:rPr>
      </w:pPr>
      <w:ins w:id="243" w:author="Unknown">
        <w:r w:rsidRPr="00A047A1">
          <w:rPr>
            <w:rFonts w:ascii="Century Gothic" w:eastAsia="Times New Roman" w:hAnsi="Century Gothic" w:cs="Arial"/>
            <w:b/>
            <w:bCs/>
            <w:color w:val="333333"/>
            <w:szCs w:val="22"/>
            <w:bdr w:val="none" w:sz="0" w:space="0" w:color="auto" w:frame="1"/>
            <w:shd w:val="clear" w:color="auto" w:fill="FFFFFF"/>
          </w:rPr>
          <w:t>    </w:t>
        </w:r>
        <w:proofErr w:type="gramStart"/>
        <w:r w:rsidRPr="00A047A1">
          <w:rPr>
            <w:rFonts w:ascii="Century Gothic" w:eastAsia="Times New Roman" w:hAnsi="Century Gothic" w:cs="Arial"/>
            <w:b/>
            <w:bCs/>
            <w:color w:val="0000FF"/>
            <w:szCs w:val="22"/>
            <w:bdr w:val="none" w:sz="0" w:space="0" w:color="auto" w:frame="1"/>
            <w:shd w:val="clear" w:color="auto" w:fill="FFFFFF"/>
          </w:rPr>
          <w:t>function</w:t>
        </w:r>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demoText</w:t>
        </w:r>
        <w:proofErr w:type="spellEnd"/>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244" w:author="Unknown"/>
          <w:rFonts w:ascii="inherit" w:eastAsia="Times New Roman" w:hAnsi="inherit" w:cs="Arial"/>
          <w:b/>
          <w:bCs/>
          <w:color w:val="333333"/>
          <w:szCs w:val="22"/>
        </w:rPr>
      </w:pPr>
      <w:ins w:id="245"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proofErr w:type="gramStart"/>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x = 15;</w:t>
        </w:r>
      </w:ins>
    </w:p>
    <w:p w:rsidR="00550F61" w:rsidRPr="00A047A1" w:rsidRDefault="00550F61" w:rsidP="00550F61">
      <w:pPr>
        <w:spacing w:after="0" w:line="384" w:lineRule="atLeast"/>
        <w:textAlignment w:val="baseline"/>
        <w:rPr>
          <w:ins w:id="246" w:author="Unknown"/>
          <w:rFonts w:ascii="inherit" w:eastAsia="Times New Roman" w:hAnsi="inherit" w:cs="Arial"/>
          <w:b/>
          <w:bCs/>
          <w:color w:val="333333"/>
          <w:szCs w:val="22"/>
        </w:rPr>
      </w:pPr>
      <w:ins w:id="247" w:author="Unknown">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248" w:author="Unknown"/>
          <w:rFonts w:ascii="inherit" w:eastAsia="Times New Roman" w:hAnsi="inherit" w:cs="Arial"/>
          <w:b/>
          <w:bCs/>
          <w:color w:val="333333"/>
          <w:szCs w:val="22"/>
        </w:rPr>
      </w:pPr>
      <w:ins w:id="249" w:author="Unknown">
        <w:r w:rsidRPr="00A047A1">
          <w:rPr>
            <w:rFonts w:ascii="Century Gothic" w:eastAsia="Times New Roman" w:hAnsi="Century Gothic" w:cs="Arial"/>
            <w:b/>
            <w:bCs/>
            <w:color w:val="333333"/>
            <w:szCs w:val="22"/>
            <w:bdr w:val="none" w:sz="0" w:space="0" w:color="auto" w:frame="1"/>
            <w:shd w:val="clear" w:color="auto" w:fill="FFFFFF"/>
          </w:rPr>
          <w:t>    console.log(x); </w:t>
        </w:r>
        <w:r w:rsidRPr="00A047A1">
          <w:rPr>
            <w:rFonts w:ascii="Century Gothic" w:eastAsia="Times New Roman" w:hAnsi="Century Gothic" w:cs="Arial"/>
            <w:b/>
            <w:bCs/>
            <w:color w:val="008000"/>
            <w:szCs w:val="22"/>
            <w:bdr w:val="none" w:sz="0" w:space="0" w:color="auto" w:frame="1"/>
            <w:shd w:val="clear" w:color="auto" w:fill="FFFFFF"/>
          </w:rPr>
          <w:t>//undefined</w:t>
        </w:r>
      </w:ins>
    </w:p>
    <w:p w:rsidR="00550F61" w:rsidRPr="00A047A1" w:rsidRDefault="00550F61" w:rsidP="00550F61">
      <w:pPr>
        <w:spacing w:after="0" w:line="384" w:lineRule="atLeast"/>
        <w:textAlignment w:val="baseline"/>
        <w:rPr>
          <w:ins w:id="250" w:author="Unknown"/>
          <w:rFonts w:ascii="inherit" w:eastAsia="Times New Roman" w:hAnsi="inherit" w:cs="Arial"/>
          <w:b/>
          <w:bCs/>
          <w:color w:val="333333"/>
          <w:szCs w:val="22"/>
        </w:rPr>
      </w:pPr>
      <w:ins w:id="251" w:author="Unknown">
        <w:r w:rsidRPr="00A047A1">
          <w:rPr>
            <w:rFonts w:ascii="Century Gothic" w:eastAsia="Times New Roman" w:hAnsi="Century Gothic" w:cs="Arial"/>
            <w:b/>
            <w:bCs/>
            <w:color w:val="008000"/>
            <w:szCs w:val="22"/>
            <w:bdr w:val="none" w:sz="0" w:space="0" w:color="auto" w:frame="1"/>
            <w:shd w:val="clear" w:color="auto" w:fill="FFFFFF"/>
          </w:rPr>
          <w:br/>
        </w:r>
      </w:ins>
    </w:p>
    <w:p w:rsidR="00550F61" w:rsidRPr="00A047A1" w:rsidRDefault="00550F61" w:rsidP="00550F61">
      <w:pPr>
        <w:spacing w:after="0" w:line="384" w:lineRule="atLeast"/>
        <w:textAlignment w:val="baseline"/>
        <w:rPr>
          <w:ins w:id="252" w:author="Unknown"/>
          <w:rFonts w:ascii="inherit" w:eastAsia="Times New Roman" w:hAnsi="inherit" w:cs="Arial"/>
          <w:b/>
          <w:bCs/>
          <w:color w:val="333333"/>
          <w:szCs w:val="22"/>
        </w:rPr>
      </w:pPr>
      <w:ins w:id="253" w:author="Unknown">
        <w:r w:rsidRPr="00A047A1">
          <w:rPr>
            <w:rFonts w:ascii="inherit" w:eastAsia="Times New Roman" w:hAnsi="inherit" w:cs="Arial"/>
            <w:b/>
            <w:bCs/>
            <w:color w:val="0000FF"/>
            <w:szCs w:val="22"/>
            <w:bdr w:val="none" w:sz="0" w:space="0" w:color="auto" w:frame="1"/>
          </w:rPr>
          <w:t xml:space="preserve">What </w:t>
        </w:r>
        <w:proofErr w:type="gramStart"/>
        <w:r w:rsidRPr="00A047A1">
          <w:rPr>
            <w:rFonts w:ascii="inherit" w:eastAsia="Times New Roman" w:hAnsi="inherit" w:cs="Arial"/>
            <w:b/>
            <w:bCs/>
            <w:color w:val="0000FF"/>
            <w:szCs w:val="22"/>
            <w:bdr w:val="none" w:sz="0" w:space="0" w:color="auto" w:frame="1"/>
          </w:rPr>
          <w:t>is associative arrays</w:t>
        </w:r>
        <w:proofErr w:type="gramEnd"/>
        <w:r w:rsidRPr="00A047A1">
          <w:rPr>
            <w:rFonts w:ascii="inherit" w:eastAsia="Times New Roman" w:hAnsi="inherit" w:cs="Arial"/>
            <w:b/>
            <w:bCs/>
            <w:color w:val="0000FF"/>
            <w:szCs w:val="22"/>
            <w:bdr w:val="none" w:sz="0" w:space="0" w:color="auto" w:frame="1"/>
          </w:rPr>
          <w:t xml:space="preserve"> in JavaScript?</w:t>
        </w:r>
      </w:ins>
    </w:p>
    <w:p w:rsidR="00550F61" w:rsidRPr="00A047A1" w:rsidRDefault="00550F61" w:rsidP="00550F61">
      <w:pPr>
        <w:spacing w:after="0" w:line="384" w:lineRule="atLeast"/>
        <w:textAlignment w:val="baseline"/>
        <w:rPr>
          <w:ins w:id="254" w:author="Unknown"/>
          <w:rFonts w:ascii="inherit" w:eastAsia="Times New Roman" w:hAnsi="inherit" w:cs="Arial"/>
          <w:b/>
          <w:bCs/>
          <w:color w:val="333333"/>
          <w:szCs w:val="22"/>
        </w:rPr>
      </w:pPr>
      <w:ins w:id="255" w:author="Unknown">
        <w:r w:rsidRPr="00A047A1">
          <w:rPr>
            <w:rFonts w:ascii="Century Gothic" w:eastAsia="Times New Roman" w:hAnsi="Century Gothic" w:cs="Arial"/>
            <w:b/>
            <w:bCs/>
            <w:color w:val="333333"/>
            <w:szCs w:val="22"/>
            <w:bdr w:val="none" w:sz="0" w:space="0" w:color="auto" w:frame="1"/>
          </w:rPr>
          <w:t>What is array? Array is a collection of index items and it is a number indexes.</w:t>
        </w:r>
      </w:ins>
    </w:p>
    <w:p w:rsidR="00550F61" w:rsidRPr="00A047A1" w:rsidRDefault="00550F61" w:rsidP="00550F61">
      <w:pPr>
        <w:spacing w:after="0" w:line="384" w:lineRule="atLeast"/>
        <w:textAlignment w:val="baseline"/>
        <w:rPr>
          <w:ins w:id="256" w:author="Unknown"/>
          <w:rFonts w:ascii="inherit" w:eastAsia="Times New Roman" w:hAnsi="inherit" w:cs="Arial"/>
          <w:b/>
          <w:bCs/>
          <w:color w:val="333333"/>
          <w:szCs w:val="22"/>
        </w:rPr>
      </w:pPr>
      <w:ins w:id="257"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258" w:author="Unknown"/>
          <w:rFonts w:ascii="inherit" w:eastAsia="Times New Roman" w:hAnsi="inherit" w:cs="Arial"/>
          <w:b/>
          <w:bCs/>
          <w:color w:val="333333"/>
          <w:szCs w:val="22"/>
        </w:rPr>
      </w:pPr>
      <w:ins w:id="259" w:author="Unknown">
        <w:r w:rsidRPr="00A047A1">
          <w:rPr>
            <w:rFonts w:ascii="Century Gothic" w:eastAsia="Times New Roman" w:hAnsi="Century Gothic" w:cs="Arial"/>
            <w:b/>
            <w:bCs/>
            <w:color w:val="333333"/>
            <w:szCs w:val="22"/>
            <w:bdr w:val="none" w:sz="0" w:space="0" w:color="auto" w:frame="1"/>
          </w:rPr>
          <w:t>Some of programming language support array as named indexes and the JavaScript not support the array as name indexes and its provide only number indexes but provide this feature using the associative array.</w:t>
        </w:r>
      </w:ins>
    </w:p>
    <w:p w:rsidR="00550F61" w:rsidRPr="00A047A1" w:rsidRDefault="00550F61" w:rsidP="00550F61">
      <w:pPr>
        <w:spacing w:after="0" w:line="384" w:lineRule="atLeast"/>
        <w:textAlignment w:val="baseline"/>
        <w:rPr>
          <w:ins w:id="260" w:author="Unknown"/>
          <w:rFonts w:ascii="inherit" w:eastAsia="Times New Roman" w:hAnsi="inherit" w:cs="Arial"/>
          <w:b/>
          <w:bCs/>
          <w:color w:val="333333"/>
          <w:szCs w:val="22"/>
        </w:rPr>
      </w:pPr>
      <w:ins w:id="261"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262" w:author="Unknown"/>
          <w:rFonts w:ascii="inherit" w:eastAsia="Times New Roman" w:hAnsi="inherit" w:cs="Arial"/>
          <w:b/>
          <w:bCs/>
          <w:color w:val="FF0000"/>
          <w:szCs w:val="22"/>
        </w:rPr>
      </w:pPr>
      <w:ins w:id="263" w:author="Unknown">
        <w:r w:rsidRPr="00A047A1">
          <w:rPr>
            <w:rFonts w:ascii="Century Gothic" w:eastAsia="Times New Roman" w:hAnsi="Century Gothic" w:cs="Arial"/>
            <w:b/>
            <w:bCs/>
            <w:color w:val="FF0000"/>
            <w:szCs w:val="22"/>
            <w:bdr w:val="none" w:sz="0" w:space="0" w:color="auto" w:frame="1"/>
          </w:rPr>
          <w:lastRenderedPageBreak/>
          <w:t>The array with name indexes are called associative array and the associative array is provide a ways to store the information.</w:t>
        </w:r>
      </w:ins>
    </w:p>
    <w:p w:rsidR="00550F61" w:rsidRPr="00A047A1" w:rsidRDefault="00550F61" w:rsidP="00550F61">
      <w:pPr>
        <w:spacing w:after="0" w:line="384" w:lineRule="atLeast"/>
        <w:textAlignment w:val="baseline"/>
        <w:rPr>
          <w:ins w:id="264" w:author="Unknown"/>
          <w:rFonts w:ascii="inherit" w:eastAsia="Times New Roman" w:hAnsi="inherit" w:cs="Arial"/>
          <w:b/>
          <w:bCs/>
          <w:color w:val="333333"/>
          <w:szCs w:val="22"/>
        </w:rPr>
      </w:pPr>
      <w:ins w:id="265" w:author="Unknown">
        <w:r w:rsidRPr="00A047A1">
          <w:rPr>
            <w:rFonts w:ascii="Century Gothic" w:eastAsia="Times New Roman" w:hAnsi="Century Gothic" w:cs="Arial"/>
            <w:b/>
            <w:bCs/>
            <w:color w:val="FF0000"/>
            <w:szCs w:val="22"/>
            <w:bdr w:val="none" w:sz="0" w:space="0" w:color="auto" w:frame="1"/>
          </w:rPr>
          <w:br/>
        </w:r>
      </w:ins>
    </w:p>
    <w:p w:rsidR="00550F61" w:rsidRPr="00A047A1" w:rsidRDefault="00550F61" w:rsidP="00550F61">
      <w:pPr>
        <w:spacing w:after="0" w:line="384" w:lineRule="atLeast"/>
        <w:textAlignment w:val="baseline"/>
        <w:rPr>
          <w:ins w:id="266" w:author="Unknown"/>
          <w:rFonts w:ascii="inherit" w:eastAsia="Times New Roman" w:hAnsi="inherit" w:cs="Arial"/>
          <w:b/>
          <w:bCs/>
          <w:color w:val="333333"/>
          <w:szCs w:val="22"/>
        </w:rPr>
      </w:pPr>
      <w:ins w:id="267" w:author="Unknown">
        <w:r w:rsidRPr="00A047A1">
          <w:rPr>
            <w:rFonts w:ascii="Century Gothic" w:eastAsia="Times New Roman" w:hAnsi="Century Gothic" w:cs="Arial"/>
            <w:b/>
            <w:bCs/>
            <w:i/>
            <w:iCs/>
            <w:color w:val="333333"/>
            <w:szCs w:val="22"/>
            <w:u w:val="single"/>
            <w:bdr w:val="none" w:sz="0" w:space="0" w:color="auto" w:frame="1"/>
          </w:rPr>
          <w:t>The number index array example as given below</w:t>
        </w:r>
      </w:ins>
    </w:p>
    <w:p w:rsidR="00550F61" w:rsidRPr="00A047A1" w:rsidRDefault="00550F61" w:rsidP="00550F61">
      <w:pPr>
        <w:spacing w:after="0" w:line="384" w:lineRule="atLeast"/>
        <w:textAlignment w:val="baseline"/>
        <w:rPr>
          <w:ins w:id="268" w:author="Unknown"/>
          <w:rFonts w:ascii="inherit" w:eastAsia="Times New Roman" w:hAnsi="inherit" w:cs="Arial"/>
          <w:b/>
          <w:bCs/>
          <w:color w:val="333333"/>
          <w:szCs w:val="22"/>
        </w:rPr>
      </w:pPr>
      <w:ins w:id="269" w:author="Unknown">
        <w:r w:rsidRPr="00A047A1">
          <w:rPr>
            <w:rFonts w:ascii="Century Gothic" w:eastAsia="Times New Roman" w:hAnsi="Century Gothic" w:cs="Arial"/>
            <w:b/>
            <w:bCs/>
            <w:i/>
            <w:iCs/>
            <w:color w:val="333333"/>
            <w:szCs w:val="22"/>
            <w:u w:val="single"/>
            <w:bdr w:val="none" w:sz="0" w:space="0" w:color="auto" w:frame="1"/>
          </w:rPr>
          <w:br/>
        </w:r>
      </w:ins>
    </w:p>
    <w:p w:rsidR="00550F61" w:rsidRPr="00A047A1" w:rsidRDefault="00550F61" w:rsidP="00550F61">
      <w:pPr>
        <w:spacing w:after="0" w:line="384" w:lineRule="atLeast"/>
        <w:textAlignment w:val="baseline"/>
        <w:rPr>
          <w:ins w:id="270" w:author="Unknown"/>
          <w:rFonts w:ascii="inherit" w:eastAsia="Times New Roman" w:hAnsi="inherit" w:cs="Arial"/>
          <w:b/>
          <w:bCs/>
          <w:color w:val="333333"/>
          <w:szCs w:val="22"/>
        </w:rPr>
      </w:pPr>
      <w:ins w:id="271"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proofErr w:type="gramStart"/>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users = </w:t>
        </w:r>
        <w:r w:rsidRPr="00A047A1">
          <w:rPr>
            <w:rFonts w:ascii="Century Gothic" w:eastAsia="Times New Roman" w:hAnsi="Century Gothic" w:cs="Arial"/>
            <w:b/>
            <w:bCs/>
            <w:color w:val="0000FF"/>
            <w:szCs w:val="22"/>
            <w:bdr w:val="none" w:sz="0" w:space="0" w:color="auto" w:frame="1"/>
            <w:shd w:val="clear" w:color="auto" w:fill="FFFFFF"/>
          </w:rPr>
          <w:t>new</w:t>
        </w:r>
        <w:r w:rsidRPr="00A047A1">
          <w:rPr>
            <w:rFonts w:ascii="Century Gothic" w:eastAsia="Times New Roman" w:hAnsi="Century Gothic" w:cs="Arial"/>
            <w:b/>
            <w:bCs/>
            <w:color w:val="333333"/>
            <w:szCs w:val="22"/>
            <w:bdr w:val="none" w:sz="0" w:space="0" w:color="auto" w:frame="1"/>
            <w:shd w:val="clear" w:color="auto" w:fill="FFFFFF"/>
          </w:rPr>
          <w:t> Object();</w:t>
        </w:r>
      </w:ins>
    </w:p>
    <w:p w:rsidR="00550F61" w:rsidRPr="00A047A1" w:rsidRDefault="00550F61" w:rsidP="00550F61">
      <w:pPr>
        <w:spacing w:after="0" w:line="384" w:lineRule="atLeast"/>
        <w:textAlignment w:val="baseline"/>
        <w:rPr>
          <w:ins w:id="272" w:author="Unknown"/>
          <w:rFonts w:ascii="inherit" w:eastAsia="Times New Roman" w:hAnsi="inherit" w:cs="Arial"/>
          <w:b/>
          <w:bCs/>
          <w:color w:val="333333"/>
          <w:szCs w:val="22"/>
        </w:rPr>
      </w:pPr>
      <w:ins w:id="273"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users[</w:t>
        </w:r>
        <w:proofErr w:type="gramEnd"/>
        <w:r w:rsidRPr="00A047A1">
          <w:rPr>
            <w:rFonts w:ascii="Century Gothic" w:eastAsia="Times New Roman" w:hAnsi="Century Gothic" w:cs="Arial"/>
            <w:b/>
            <w:bCs/>
            <w:color w:val="A31515"/>
            <w:szCs w:val="22"/>
            <w:bdr w:val="none" w:sz="0" w:space="0" w:color="auto" w:frame="1"/>
            <w:shd w:val="clear" w:color="auto" w:fill="FFFFFF"/>
          </w:rPr>
          <w:t>"Name1"</w:t>
        </w:r>
        <w:r w:rsidRPr="00A047A1">
          <w:rPr>
            <w:rFonts w:ascii="Century Gothic" w:eastAsia="Times New Roman" w:hAnsi="Century Gothic" w:cs="Arial"/>
            <w:b/>
            <w:bCs/>
            <w:color w:val="333333"/>
            <w:szCs w:val="22"/>
            <w:bdr w:val="none" w:sz="0" w:space="0" w:color="auto" w:frame="1"/>
            <w:shd w:val="clear" w:color="auto" w:fill="FFFFFF"/>
          </w:rPr>
          <w:t>] = </w:t>
        </w:r>
        <w:r w:rsidRPr="00A047A1">
          <w:rPr>
            <w:rFonts w:ascii="Century Gothic" w:eastAsia="Times New Roman" w:hAnsi="Century Gothic" w:cs="Arial"/>
            <w:b/>
            <w:bCs/>
            <w:color w:val="A31515"/>
            <w:szCs w:val="22"/>
            <w:bdr w:val="none" w:sz="0" w:space="0" w:color="auto" w:frame="1"/>
            <w:shd w:val="clear" w:color="auto" w:fill="FFFFFF"/>
          </w:rPr>
          <w:t>"Anil 1"</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274" w:author="Unknown"/>
          <w:rFonts w:ascii="inherit" w:eastAsia="Times New Roman" w:hAnsi="inherit" w:cs="Arial"/>
          <w:b/>
          <w:bCs/>
          <w:color w:val="333333"/>
          <w:szCs w:val="22"/>
        </w:rPr>
      </w:pPr>
      <w:ins w:id="275"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users[</w:t>
        </w:r>
        <w:proofErr w:type="gramEnd"/>
        <w:r w:rsidRPr="00A047A1">
          <w:rPr>
            <w:rFonts w:ascii="Century Gothic" w:eastAsia="Times New Roman" w:hAnsi="Century Gothic" w:cs="Arial"/>
            <w:b/>
            <w:bCs/>
            <w:color w:val="A31515"/>
            <w:szCs w:val="22"/>
            <w:bdr w:val="none" w:sz="0" w:space="0" w:color="auto" w:frame="1"/>
            <w:shd w:val="clear" w:color="auto" w:fill="FFFFFF"/>
          </w:rPr>
          <w:t>"Name2"</w:t>
        </w:r>
        <w:r w:rsidRPr="00A047A1">
          <w:rPr>
            <w:rFonts w:ascii="Century Gothic" w:eastAsia="Times New Roman" w:hAnsi="Century Gothic" w:cs="Arial"/>
            <w:b/>
            <w:bCs/>
            <w:color w:val="333333"/>
            <w:szCs w:val="22"/>
            <w:bdr w:val="none" w:sz="0" w:space="0" w:color="auto" w:frame="1"/>
            <w:shd w:val="clear" w:color="auto" w:fill="FFFFFF"/>
          </w:rPr>
          <w:t>] = </w:t>
        </w:r>
        <w:r w:rsidRPr="00A047A1">
          <w:rPr>
            <w:rFonts w:ascii="Century Gothic" w:eastAsia="Times New Roman" w:hAnsi="Century Gothic" w:cs="Arial"/>
            <w:b/>
            <w:bCs/>
            <w:color w:val="A31515"/>
            <w:szCs w:val="22"/>
            <w:bdr w:val="none" w:sz="0" w:space="0" w:color="auto" w:frame="1"/>
            <w:shd w:val="clear" w:color="auto" w:fill="FFFFFF"/>
          </w:rPr>
          <w:t>"Anil 2"</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276" w:author="Unknown"/>
          <w:rFonts w:ascii="inherit" w:eastAsia="Times New Roman" w:hAnsi="inherit" w:cs="Arial"/>
          <w:b/>
          <w:bCs/>
          <w:color w:val="333333"/>
          <w:szCs w:val="22"/>
        </w:rPr>
      </w:pPr>
      <w:ins w:id="277"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users[</w:t>
        </w:r>
        <w:proofErr w:type="gramEnd"/>
        <w:r w:rsidRPr="00A047A1">
          <w:rPr>
            <w:rFonts w:ascii="Century Gothic" w:eastAsia="Times New Roman" w:hAnsi="Century Gothic" w:cs="Arial"/>
            <w:b/>
            <w:bCs/>
            <w:color w:val="A31515"/>
            <w:szCs w:val="22"/>
            <w:bdr w:val="none" w:sz="0" w:space="0" w:color="auto" w:frame="1"/>
            <w:shd w:val="clear" w:color="auto" w:fill="FFFFFF"/>
          </w:rPr>
          <w:t>"Age"</w:t>
        </w:r>
        <w:r w:rsidRPr="00A047A1">
          <w:rPr>
            <w:rFonts w:ascii="Century Gothic" w:eastAsia="Times New Roman" w:hAnsi="Century Gothic" w:cs="Arial"/>
            <w:b/>
            <w:bCs/>
            <w:color w:val="333333"/>
            <w:szCs w:val="22"/>
            <w:bdr w:val="none" w:sz="0" w:space="0" w:color="auto" w:frame="1"/>
            <w:shd w:val="clear" w:color="auto" w:fill="FFFFFF"/>
          </w:rPr>
          <w:t>] = 33;</w:t>
        </w:r>
      </w:ins>
    </w:p>
    <w:p w:rsidR="00550F61" w:rsidRPr="00A047A1" w:rsidRDefault="00550F61" w:rsidP="00550F61">
      <w:pPr>
        <w:spacing w:after="0" w:line="384" w:lineRule="atLeast"/>
        <w:textAlignment w:val="baseline"/>
        <w:rPr>
          <w:ins w:id="278" w:author="Unknown"/>
          <w:rFonts w:ascii="inherit" w:eastAsia="Times New Roman" w:hAnsi="inherit" w:cs="Arial"/>
          <w:b/>
          <w:bCs/>
          <w:color w:val="333333"/>
          <w:szCs w:val="22"/>
        </w:rPr>
      </w:pPr>
      <w:ins w:id="279"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alert(</w:t>
        </w:r>
        <w:proofErr w:type="spellStart"/>
        <w:proofErr w:type="gramEnd"/>
        <w:r w:rsidRPr="00A047A1">
          <w:rPr>
            <w:rFonts w:ascii="Century Gothic" w:eastAsia="Times New Roman" w:hAnsi="Century Gothic" w:cs="Arial"/>
            <w:b/>
            <w:bCs/>
            <w:color w:val="333333"/>
            <w:szCs w:val="22"/>
            <w:bdr w:val="none" w:sz="0" w:space="0" w:color="auto" w:frame="1"/>
            <w:shd w:val="clear" w:color="auto" w:fill="FFFFFF"/>
          </w:rPr>
          <w:t>Object.keys</w:t>
        </w:r>
        <w:proofErr w:type="spellEnd"/>
        <w:r w:rsidRPr="00A047A1">
          <w:rPr>
            <w:rFonts w:ascii="Century Gothic" w:eastAsia="Times New Roman" w:hAnsi="Century Gothic" w:cs="Arial"/>
            <w:b/>
            <w:bCs/>
            <w:color w:val="333333"/>
            <w:szCs w:val="22"/>
            <w:bdr w:val="none" w:sz="0" w:space="0" w:color="auto" w:frame="1"/>
            <w:shd w:val="clear" w:color="auto" w:fill="FFFFFF"/>
          </w:rPr>
          <w:t>(users).length); </w:t>
        </w:r>
        <w:r w:rsidRPr="00A047A1">
          <w:rPr>
            <w:rFonts w:ascii="Century Gothic" w:eastAsia="Times New Roman" w:hAnsi="Century Gothic" w:cs="Arial"/>
            <w:b/>
            <w:bCs/>
            <w:color w:val="008000"/>
            <w:szCs w:val="22"/>
            <w:bdr w:val="none" w:sz="0" w:space="0" w:color="auto" w:frame="1"/>
            <w:shd w:val="clear" w:color="auto" w:fill="FFFFFF"/>
          </w:rPr>
          <w:t>//output is 3.</w:t>
        </w:r>
      </w:ins>
    </w:p>
    <w:p w:rsidR="00550F61" w:rsidRPr="00A047A1" w:rsidRDefault="00550F61" w:rsidP="00550F61">
      <w:pPr>
        <w:spacing w:after="0" w:line="384" w:lineRule="atLeast"/>
        <w:textAlignment w:val="baseline"/>
        <w:rPr>
          <w:ins w:id="280" w:author="Unknown"/>
          <w:rFonts w:ascii="inherit" w:eastAsia="Times New Roman" w:hAnsi="inherit" w:cs="Arial"/>
          <w:b/>
          <w:bCs/>
          <w:color w:val="333333"/>
          <w:szCs w:val="22"/>
        </w:rPr>
      </w:pPr>
      <w:ins w:id="281" w:author="Unknown">
        <w:r w:rsidRPr="00A047A1">
          <w:rPr>
            <w:rFonts w:ascii="inherit" w:eastAsia="Times New Roman" w:hAnsi="inherit" w:cs="Arial"/>
            <w:b/>
            <w:bCs/>
            <w:color w:val="333333"/>
            <w:szCs w:val="22"/>
            <w:bdr w:val="none" w:sz="0" w:space="0" w:color="auto" w:frame="1"/>
            <w:shd w:val="clear" w:color="auto" w:fill="FFFFFF"/>
          </w:rPr>
          <w:t>    </w:t>
        </w:r>
        <w:proofErr w:type="spellStart"/>
        <w:proofErr w:type="gramStart"/>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000000"/>
            <w:szCs w:val="22"/>
            <w:bdr w:val="none" w:sz="0" w:space="0" w:color="auto" w:frame="1"/>
            <w:shd w:val="clear" w:color="auto" w:fill="FFFFFF"/>
          </w:rPr>
          <w:t> length = </w:t>
        </w:r>
        <w:proofErr w:type="spellStart"/>
        <w:r w:rsidRPr="00A047A1">
          <w:rPr>
            <w:rFonts w:ascii="Century Gothic" w:eastAsia="Times New Roman" w:hAnsi="Century Gothic" w:cs="Arial"/>
            <w:b/>
            <w:bCs/>
            <w:color w:val="000000"/>
            <w:szCs w:val="22"/>
            <w:bdr w:val="none" w:sz="0" w:space="0" w:color="auto" w:frame="1"/>
            <w:shd w:val="clear" w:color="auto" w:fill="FFFFFF"/>
          </w:rPr>
          <w:t>Object.keys</w:t>
        </w:r>
        <w:proofErr w:type="spellEnd"/>
        <w:r w:rsidRPr="00A047A1">
          <w:rPr>
            <w:rFonts w:ascii="Century Gothic" w:eastAsia="Times New Roman" w:hAnsi="Century Gothic" w:cs="Arial"/>
            <w:b/>
            <w:bCs/>
            <w:color w:val="000000"/>
            <w:szCs w:val="22"/>
            <w:bdr w:val="none" w:sz="0" w:space="0" w:color="auto" w:frame="1"/>
            <w:shd w:val="clear" w:color="auto" w:fill="FFFFFF"/>
          </w:rPr>
          <w:t>(users).length; </w:t>
        </w:r>
        <w:r w:rsidRPr="00A047A1">
          <w:rPr>
            <w:rFonts w:ascii="inherit" w:eastAsia="Times New Roman" w:hAnsi="inherit" w:cs="Arial"/>
            <w:b/>
            <w:bCs/>
            <w:color w:val="008000"/>
            <w:szCs w:val="22"/>
            <w:bdr w:val="none" w:sz="0" w:space="0" w:color="auto" w:frame="1"/>
            <w:shd w:val="clear" w:color="auto" w:fill="FFFFFF"/>
          </w:rPr>
          <w:t> // 3</w:t>
        </w:r>
        <w:r w:rsidRPr="00A047A1">
          <w:rPr>
            <w:rFonts w:ascii="inherit" w:eastAsia="Times New Roman" w:hAnsi="inherit" w:cs="Arial"/>
            <w:b/>
            <w:bCs/>
            <w:color w:val="333333"/>
            <w:szCs w:val="22"/>
          </w:rPr>
          <w:br/>
        </w:r>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inherit" w:eastAsia="Times New Roman" w:hAnsi="inherit" w:cs="Arial"/>
            <w:b/>
            <w:bCs/>
            <w:color w:val="333333"/>
            <w:szCs w:val="22"/>
          </w:rPr>
          <w:br/>
        </w:r>
        <w:r w:rsidRPr="00A047A1">
          <w:rPr>
            <w:rFonts w:ascii="Century Gothic" w:eastAsia="Times New Roman" w:hAnsi="Century Gothic" w:cs="Arial"/>
            <w:b/>
            <w:bCs/>
            <w:i/>
            <w:iCs/>
            <w:color w:val="333333"/>
            <w:szCs w:val="22"/>
            <w:u w:val="single"/>
            <w:bdr w:val="none" w:sz="0" w:space="0" w:color="auto" w:frame="1"/>
          </w:rPr>
          <w:t>The name index array example as given below</w:t>
        </w:r>
      </w:ins>
    </w:p>
    <w:p w:rsidR="00550F61" w:rsidRPr="00A047A1" w:rsidRDefault="00550F61" w:rsidP="00550F61">
      <w:pPr>
        <w:spacing w:after="0" w:line="384" w:lineRule="atLeast"/>
        <w:textAlignment w:val="baseline"/>
        <w:rPr>
          <w:ins w:id="282" w:author="Unknown"/>
          <w:rFonts w:ascii="inherit" w:eastAsia="Times New Roman" w:hAnsi="inherit" w:cs="Arial"/>
          <w:b/>
          <w:bCs/>
          <w:color w:val="333333"/>
          <w:szCs w:val="22"/>
        </w:rPr>
      </w:pPr>
      <w:ins w:id="283" w:author="Unknown">
        <w:r w:rsidRPr="00A047A1">
          <w:rPr>
            <w:rFonts w:ascii="Century Gothic" w:eastAsia="Times New Roman" w:hAnsi="Century Gothic" w:cs="Arial"/>
            <w:b/>
            <w:bCs/>
            <w:i/>
            <w:iCs/>
            <w:color w:val="333333"/>
            <w:szCs w:val="22"/>
            <w:u w:val="single"/>
            <w:bdr w:val="none" w:sz="0" w:space="0" w:color="auto" w:frame="1"/>
          </w:rPr>
          <w:br/>
        </w:r>
      </w:ins>
    </w:p>
    <w:p w:rsidR="00550F61" w:rsidRPr="00A047A1" w:rsidRDefault="00550F61" w:rsidP="00550F61">
      <w:pPr>
        <w:spacing w:after="0" w:line="384" w:lineRule="atLeast"/>
        <w:textAlignment w:val="baseline"/>
        <w:rPr>
          <w:ins w:id="284" w:author="Unknown"/>
          <w:rFonts w:ascii="inherit" w:eastAsia="Times New Roman" w:hAnsi="inherit" w:cs="Arial"/>
          <w:b/>
          <w:bCs/>
          <w:color w:val="333333"/>
          <w:szCs w:val="22"/>
        </w:rPr>
      </w:pPr>
      <w:ins w:id="285"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proofErr w:type="gramStart"/>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users = [];</w:t>
        </w:r>
      </w:ins>
    </w:p>
    <w:p w:rsidR="00550F61" w:rsidRPr="00A047A1" w:rsidRDefault="00550F61" w:rsidP="00550F61">
      <w:pPr>
        <w:spacing w:after="0" w:line="384" w:lineRule="atLeast"/>
        <w:textAlignment w:val="baseline"/>
        <w:rPr>
          <w:ins w:id="286" w:author="Unknown"/>
          <w:rFonts w:ascii="inherit" w:eastAsia="Times New Roman" w:hAnsi="inherit" w:cs="Arial"/>
          <w:b/>
          <w:bCs/>
          <w:color w:val="333333"/>
          <w:szCs w:val="22"/>
        </w:rPr>
      </w:pPr>
      <w:ins w:id="287"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users[</w:t>
        </w:r>
        <w:proofErr w:type="gramEnd"/>
        <w:r w:rsidRPr="00A047A1">
          <w:rPr>
            <w:rFonts w:ascii="Century Gothic" w:eastAsia="Times New Roman" w:hAnsi="Century Gothic" w:cs="Arial"/>
            <w:b/>
            <w:bCs/>
            <w:color w:val="333333"/>
            <w:szCs w:val="22"/>
            <w:bdr w:val="none" w:sz="0" w:space="0" w:color="auto" w:frame="1"/>
            <w:shd w:val="clear" w:color="auto" w:fill="FFFFFF"/>
          </w:rPr>
          <w:t>"Name1"] = </w:t>
        </w:r>
        <w:r w:rsidRPr="00A047A1">
          <w:rPr>
            <w:rFonts w:ascii="Century Gothic" w:eastAsia="Times New Roman" w:hAnsi="Century Gothic" w:cs="Arial"/>
            <w:b/>
            <w:bCs/>
            <w:color w:val="A31515"/>
            <w:szCs w:val="22"/>
            <w:bdr w:val="none" w:sz="0" w:space="0" w:color="auto" w:frame="1"/>
            <w:shd w:val="clear" w:color="auto" w:fill="FFFFFF"/>
          </w:rPr>
          <w:t>"Anil 1"</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288" w:author="Unknown"/>
          <w:rFonts w:ascii="inherit" w:eastAsia="Times New Roman" w:hAnsi="inherit" w:cs="Arial"/>
          <w:b/>
          <w:bCs/>
          <w:color w:val="333333"/>
          <w:szCs w:val="22"/>
        </w:rPr>
      </w:pPr>
      <w:ins w:id="289"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users[</w:t>
        </w:r>
        <w:proofErr w:type="gramEnd"/>
        <w:r w:rsidRPr="00A047A1">
          <w:rPr>
            <w:rFonts w:ascii="Century Gothic" w:eastAsia="Times New Roman" w:hAnsi="Century Gothic" w:cs="Arial"/>
            <w:b/>
            <w:bCs/>
            <w:color w:val="333333"/>
            <w:szCs w:val="22"/>
            <w:bdr w:val="none" w:sz="0" w:space="0" w:color="auto" w:frame="1"/>
            <w:shd w:val="clear" w:color="auto" w:fill="FFFFFF"/>
          </w:rPr>
          <w:t>"Name2"] = </w:t>
        </w:r>
        <w:r w:rsidRPr="00A047A1">
          <w:rPr>
            <w:rFonts w:ascii="Century Gothic" w:eastAsia="Times New Roman" w:hAnsi="Century Gothic" w:cs="Arial"/>
            <w:b/>
            <w:bCs/>
            <w:color w:val="A31515"/>
            <w:szCs w:val="22"/>
            <w:bdr w:val="none" w:sz="0" w:space="0" w:color="auto" w:frame="1"/>
            <w:shd w:val="clear" w:color="auto" w:fill="FFFFFF"/>
          </w:rPr>
          <w:t>"Anil 2"</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290" w:author="Unknown"/>
          <w:rFonts w:ascii="inherit" w:eastAsia="Times New Roman" w:hAnsi="inherit" w:cs="Arial"/>
          <w:b/>
          <w:bCs/>
          <w:color w:val="333333"/>
          <w:szCs w:val="22"/>
        </w:rPr>
      </w:pPr>
      <w:ins w:id="291"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users[</w:t>
        </w:r>
        <w:proofErr w:type="gramEnd"/>
        <w:r w:rsidRPr="00A047A1">
          <w:rPr>
            <w:rFonts w:ascii="Century Gothic" w:eastAsia="Times New Roman" w:hAnsi="Century Gothic" w:cs="Arial"/>
            <w:b/>
            <w:bCs/>
            <w:color w:val="333333"/>
            <w:szCs w:val="22"/>
            <w:bdr w:val="none" w:sz="0" w:space="0" w:color="auto" w:frame="1"/>
            <w:shd w:val="clear" w:color="auto" w:fill="FFFFFF"/>
          </w:rPr>
          <w:t>"Age"] = 33;</w:t>
        </w:r>
      </w:ins>
    </w:p>
    <w:p w:rsidR="00550F61" w:rsidRPr="00A047A1" w:rsidRDefault="00550F61" w:rsidP="00550F61">
      <w:pPr>
        <w:spacing w:after="0" w:line="384" w:lineRule="atLeast"/>
        <w:textAlignment w:val="baseline"/>
        <w:rPr>
          <w:ins w:id="292" w:author="Unknown"/>
          <w:rFonts w:ascii="inherit" w:eastAsia="Times New Roman" w:hAnsi="inherit" w:cs="Arial"/>
          <w:b/>
          <w:bCs/>
          <w:color w:val="333333"/>
          <w:szCs w:val="22"/>
        </w:rPr>
      </w:pPr>
      <w:ins w:id="293"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proofErr w:type="gramStart"/>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length = </w:t>
        </w:r>
        <w:proofErr w:type="spellStart"/>
        <w:r w:rsidRPr="00A047A1">
          <w:rPr>
            <w:rFonts w:ascii="Century Gothic" w:eastAsia="Times New Roman" w:hAnsi="Century Gothic" w:cs="Arial"/>
            <w:b/>
            <w:bCs/>
            <w:color w:val="333333"/>
            <w:szCs w:val="22"/>
            <w:bdr w:val="none" w:sz="0" w:space="0" w:color="auto" w:frame="1"/>
            <w:shd w:val="clear" w:color="auto" w:fill="FFFFFF"/>
          </w:rPr>
          <w:t>users.length</w:t>
        </w:r>
        <w:proofErr w:type="spell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 xml:space="preserve">// </w:t>
        </w:r>
        <w:proofErr w:type="spellStart"/>
        <w:r w:rsidRPr="00A047A1">
          <w:rPr>
            <w:rFonts w:ascii="Century Gothic" w:eastAsia="Times New Roman" w:hAnsi="Century Gothic" w:cs="Arial"/>
            <w:b/>
            <w:bCs/>
            <w:color w:val="008000"/>
            <w:szCs w:val="22"/>
            <w:bdr w:val="none" w:sz="0" w:space="0" w:color="auto" w:frame="1"/>
            <w:shd w:val="clear" w:color="auto" w:fill="FFFFFF"/>
          </w:rPr>
          <w:t>users.length</w:t>
        </w:r>
        <w:proofErr w:type="spellEnd"/>
        <w:r w:rsidRPr="00A047A1">
          <w:rPr>
            <w:rFonts w:ascii="Century Gothic" w:eastAsia="Times New Roman" w:hAnsi="Century Gothic" w:cs="Arial"/>
            <w:b/>
            <w:bCs/>
            <w:color w:val="008000"/>
            <w:szCs w:val="22"/>
            <w:bdr w:val="none" w:sz="0" w:space="0" w:color="auto" w:frame="1"/>
            <w:shd w:val="clear" w:color="auto" w:fill="FFFFFF"/>
          </w:rPr>
          <w:t xml:space="preserve"> will return 0</w:t>
        </w:r>
      </w:ins>
    </w:p>
    <w:p w:rsidR="00550F61" w:rsidRPr="00A047A1" w:rsidRDefault="00550F61" w:rsidP="00550F61">
      <w:pPr>
        <w:spacing w:after="0" w:line="384" w:lineRule="atLeast"/>
        <w:textAlignment w:val="baseline"/>
        <w:rPr>
          <w:ins w:id="294" w:author="Unknown"/>
          <w:rFonts w:ascii="inherit" w:eastAsia="Times New Roman" w:hAnsi="inherit" w:cs="Arial"/>
          <w:b/>
          <w:bCs/>
          <w:color w:val="333333"/>
          <w:szCs w:val="22"/>
        </w:rPr>
      </w:pPr>
      <w:ins w:id="295"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proofErr w:type="gramStart"/>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detail = users[0];             </w:t>
        </w:r>
        <w:r w:rsidRPr="00A047A1">
          <w:rPr>
            <w:rFonts w:ascii="Century Gothic" w:eastAsia="Times New Roman" w:hAnsi="Century Gothic" w:cs="Arial"/>
            <w:b/>
            <w:bCs/>
            <w:color w:val="008000"/>
            <w:szCs w:val="22"/>
            <w:bdr w:val="none" w:sz="0" w:space="0" w:color="auto" w:frame="1"/>
            <w:shd w:val="clear" w:color="auto" w:fill="FFFFFF"/>
          </w:rPr>
          <w:t>// users[0] will return </w:t>
        </w:r>
        <w:r w:rsidRPr="00A047A1">
          <w:rPr>
            <w:rFonts w:ascii="Century Gothic" w:eastAsia="Times New Roman" w:hAnsi="Century Gothic" w:cs="Arial"/>
            <w:b/>
            <w:bCs/>
            <w:color w:val="008000"/>
            <w:szCs w:val="22"/>
            <w:bdr w:val="none" w:sz="0" w:space="0" w:color="auto" w:frame="1"/>
          </w:rPr>
          <w:t>undefined</w:t>
        </w:r>
      </w:ins>
    </w:p>
    <w:p w:rsidR="00550F61" w:rsidRPr="00A047A1" w:rsidRDefault="00550F61" w:rsidP="00550F61">
      <w:pPr>
        <w:spacing w:after="0" w:line="384" w:lineRule="atLeast"/>
        <w:textAlignment w:val="baseline"/>
        <w:rPr>
          <w:ins w:id="296" w:author="Unknown"/>
          <w:rFonts w:ascii="inherit" w:eastAsia="Times New Roman" w:hAnsi="inherit" w:cs="Arial"/>
          <w:b/>
          <w:bCs/>
          <w:color w:val="333333"/>
          <w:szCs w:val="22"/>
        </w:rPr>
      </w:pPr>
      <w:ins w:id="297" w:author="Unknown">
        <w:r w:rsidRPr="00A047A1">
          <w:rPr>
            <w:rFonts w:ascii="Century Gothic" w:eastAsia="Times New Roman" w:hAnsi="Century Gothic" w:cs="Arial"/>
            <w:b/>
            <w:bCs/>
            <w:color w:val="008000"/>
            <w:szCs w:val="22"/>
            <w:bdr w:val="none" w:sz="0" w:space="0" w:color="auto" w:frame="1"/>
          </w:rPr>
          <w:br/>
        </w:r>
      </w:ins>
    </w:p>
    <w:p w:rsidR="00550F61" w:rsidRPr="00A047A1" w:rsidRDefault="00550F61" w:rsidP="00550F61">
      <w:pPr>
        <w:spacing w:after="0" w:line="384" w:lineRule="atLeast"/>
        <w:textAlignment w:val="baseline"/>
        <w:rPr>
          <w:ins w:id="298" w:author="Unknown"/>
          <w:rFonts w:ascii="inherit" w:eastAsia="Times New Roman" w:hAnsi="inherit" w:cs="Arial"/>
          <w:b/>
          <w:bCs/>
          <w:color w:val="333333"/>
          <w:szCs w:val="22"/>
        </w:rPr>
      </w:pPr>
      <w:ins w:id="299" w:author="Unknown">
        <w:r w:rsidRPr="00A047A1">
          <w:rPr>
            <w:rFonts w:ascii="inherit" w:eastAsia="Times New Roman" w:hAnsi="inherit" w:cs="Arial"/>
            <w:b/>
            <w:bCs/>
            <w:color w:val="0000FF"/>
            <w:szCs w:val="22"/>
            <w:bdr w:val="none" w:sz="0" w:space="0" w:color="auto" w:frame="1"/>
          </w:rPr>
          <w:t>Where to use the associate array?</w:t>
        </w:r>
      </w:ins>
    </w:p>
    <w:p w:rsidR="00550F61" w:rsidRPr="00A047A1" w:rsidRDefault="00550F61" w:rsidP="00550F61">
      <w:pPr>
        <w:spacing w:after="0" w:line="384" w:lineRule="atLeast"/>
        <w:textAlignment w:val="baseline"/>
        <w:rPr>
          <w:ins w:id="300" w:author="Unknown"/>
          <w:rFonts w:ascii="inherit" w:eastAsia="Times New Roman" w:hAnsi="inherit" w:cs="Arial"/>
          <w:b/>
          <w:bCs/>
          <w:color w:val="333333"/>
          <w:szCs w:val="22"/>
        </w:rPr>
      </w:pPr>
      <w:ins w:id="301" w:author="Unknown">
        <w:r w:rsidRPr="00A047A1">
          <w:rPr>
            <w:rFonts w:ascii="Century Gothic" w:eastAsia="Times New Roman" w:hAnsi="Century Gothic" w:cs="Arial"/>
            <w:b/>
            <w:bCs/>
            <w:color w:val="333333"/>
            <w:szCs w:val="22"/>
            <w:bdr w:val="none" w:sz="0" w:space="0" w:color="auto" w:frame="1"/>
          </w:rPr>
          <w:t xml:space="preserve">I am going to explain the associate array over the database table columns. </w:t>
        </w:r>
        <w:proofErr w:type="gramStart"/>
        <w:r w:rsidRPr="00A047A1">
          <w:rPr>
            <w:rFonts w:ascii="Century Gothic" w:eastAsia="Times New Roman" w:hAnsi="Century Gothic" w:cs="Arial"/>
            <w:b/>
            <w:bCs/>
            <w:color w:val="333333"/>
            <w:szCs w:val="22"/>
            <w:bdr w:val="none" w:sz="0" w:space="0" w:color="auto" w:frame="1"/>
          </w:rPr>
          <w:t>A table have</w:t>
        </w:r>
        <w:proofErr w:type="gramEnd"/>
        <w:r w:rsidRPr="00A047A1">
          <w:rPr>
            <w:rFonts w:ascii="Century Gothic" w:eastAsia="Times New Roman" w:hAnsi="Century Gothic" w:cs="Arial"/>
            <w:b/>
            <w:bCs/>
            <w:color w:val="333333"/>
            <w:szCs w:val="22"/>
            <w:bdr w:val="none" w:sz="0" w:space="0" w:color="auto" w:frame="1"/>
          </w:rPr>
          <w:t xml:space="preserve"> some columns and its type. </w:t>
        </w:r>
        <w:proofErr w:type="gramStart"/>
        <w:r w:rsidRPr="00A047A1">
          <w:rPr>
            <w:rFonts w:ascii="Century Gothic" w:eastAsia="Times New Roman" w:hAnsi="Century Gothic" w:cs="Arial"/>
            <w:b/>
            <w:bCs/>
            <w:color w:val="333333"/>
            <w:szCs w:val="22"/>
            <w:bdr w:val="none" w:sz="0" w:space="0" w:color="auto" w:frame="1"/>
          </w:rPr>
          <w:t>i.e.</w:t>
        </w:r>
        <w:proofErr w:type="gramEnd"/>
      </w:ins>
    </w:p>
    <w:p w:rsidR="00550F61" w:rsidRPr="00A047A1" w:rsidRDefault="00550F61" w:rsidP="00550F61">
      <w:pPr>
        <w:spacing w:after="0" w:line="384" w:lineRule="atLeast"/>
        <w:textAlignment w:val="baseline"/>
        <w:rPr>
          <w:ins w:id="302" w:author="Unknown"/>
          <w:rFonts w:ascii="inherit" w:eastAsia="Times New Roman" w:hAnsi="inherit" w:cs="Arial"/>
          <w:b/>
          <w:bCs/>
          <w:color w:val="333333"/>
          <w:szCs w:val="22"/>
        </w:rPr>
      </w:pPr>
      <w:ins w:id="303"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304" w:author="Unknown"/>
          <w:rFonts w:ascii="inherit" w:eastAsia="Times New Roman" w:hAnsi="inherit" w:cs="Arial"/>
          <w:b/>
          <w:bCs/>
          <w:color w:val="333333"/>
          <w:szCs w:val="22"/>
        </w:rPr>
      </w:pPr>
      <w:proofErr w:type="gramStart"/>
      <w:ins w:id="305" w:author="Unknown">
        <w:r w:rsidRPr="00A047A1">
          <w:rPr>
            <w:rFonts w:ascii="Century Gothic" w:eastAsia="Times New Roman" w:hAnsi="Century Gothic" w:cs="Arial"/>
            <w:b/>
            <w:bCs/>
            <w:color w:val="333333"/>
            <w:szCs w:val="22"/>
            <w:bdr w:val="none" w:sz="0" w:space="0" w:color="auto" w:frame="1"/>
          </w:rPr>
          <w:t xml:space="preserve">The </w:t>
        </w:r>
        <w:proofErr w:type="spellStart"/>
        <w:r w:rsidRPr="00A047A1">
          <w:rPr>
            <w:rFonts w:ascii="Century Gothic" w:eastAsia="Times New Roman" w:hAnsi="Century Gothic" w:cs="Arial"/>
            <w:b/>
            <w:bCs/>
            <w:color w:val="333333"/>
            <w:szCs w:val="22"/>
            <w:bdr w:val="none" w:sz="0" w:space="0" w:color="auto" w:frame="1"/>
          </w:rPr>
          <w:t>empName</w:t>
        </w:r>
        <w:proofErr w:type="spellEnd"/>
        <w:r w:rsidRPr="00A047A1">
          <w:rPr>
            <w:rFonts w:ascii="Century Gothic" w:eastAsia="Times New Roman" w:hAnsi="Century Gothic" w:cs="Arial"/>
            <w:b/>
            <w:bCs/>
            <w:color w:val="333333"/>
            <w:szCs w:val="22"/>
            <w:bdr w:val="none" w:sz="0" w:space="0" w:color="auto" w:frame="1"/>
          </w:rPr>
          <w:t xml:space="preserve"> as text type, </w:t>
        </w:r>
        <w:proofErr w:type="spellStart"/>
        <w:r w:rsidRPr="00A047A1">
          <w:rPr>
            <w:rFonts w:ascii="Century Gothic" w:eastAsia="Times New Roman" w:hAnsi="Century Gothic" w:cs="Arial"/>
            <w:b/>
            <w:bCs/>
            <w:color w:val="333333"/>
            <w:szCs w:val="22"/>
            <w:bdr w:val="none" w:sz="0" w:space="0" w:color="auto" w:frame="1"/>
          </w:rPr>
          <w:t>empAge</w:t>
        </w:r>
        <w:proofErr w:type="spellEnd"/>
        <w:r w:rsidRPr="00A047A1">
          <w:rPr>
            <w:rFonts w:ascii="Century Gothic" w:eastAsia="Times New Roman" w:hAnsi="Century Gothic" w:cs="Arial"/>
            <w:b/>
            <w:bCs/>
            <w:color w:val="333333"/>
            <w:szCs w:val="22"/>
            <w:bdr w:val="none" w:sz="0" w:space="0" w:color="auto" w:frame="1"/>
          </w:rPr>
          <w:t xml:space="preserve"> as number type and </w:t>
        </w:r>
        <w:proofErr w:type="spellStart"/>
        <w:r w:rsidRPr="00A047A1">
          <w:rPr>
            <w:rFonts w:ascii="Century Gothic" w:eastAsia="Times New Roman" w:hAnsi="Century Gothic" w:cs="Arial"/>
            <w:b/>
            <w:bCs/>
            <w:color w:val="333333"/>
            <w:szCs w:val="22"/>
            <w:bdr w:val="none" w:sz="0" w:space="0" w:color="auto" w:frame="1"/>
          </w:rPr>
          <w:t>enpDOB</w:t>
        </w:r>
        <w:proofErr w:type="spellEnd"/>
        <w:r w:rsidRPr="00A047A1">
          <w:rPr>
            <w:rFonts w:ascii="Century Gothic" w:eastAsia="Times New Roman" w:hAnsi="Century Gothic" w:cs="Arial"/>
            <w:b/>
            <w:bCs/>
            <w:color w:val="333333"/>
            <w:szCs w:val="22"/>
            <w:bdr w:val="none" w:sz="0" w:space="0" w:color="auto" w:frame="1"/>
          </w:rPr>
          <w:t xml:space="preserve"> as date type.</w:t>
        </w:r>
        <w:proofErr w:type="gramEnd"/>
      </w:ins>
    </w:p>
    <w:p w:rsidR="00550F61" w:rsidRPr="00A047A1" w:rsidRDefault="00550F61" w:rsidP="00550F61">
      <w:pPr>
        <w:spacing w:after="0" w:line="384" w:lineRule="atLeast"/>
        <w:textAlignment w:val="baseline"/>
        <w:rPr>
          <w:ins w:id="306" w:author="Unknown"/>
          <w:rFonts w:ascii="inherit" w:eastAsia="Times New Roman" w:hAnsi="inherit" w:cs="Arial"/>
          <w:b/>
          <w:bCs/>
          <w:color w:val="333333"/>
          <w:szCs w:val="22"/>
        </w:rPr>
      </w:pPr>
      <w:ins w:id="307"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308" w:author="Unknown"/>
          <w:rFonts w:ascii="inherit" w:eastAsia="Times New Roman" w:hAnsi="inherit" w:cs="Arial"/>
          <w:b/>
          <w:bCs/>
          <w:color w:val="333333"/>
          <w:szCs w:val="22"/>
        </w:rPr>
      </w:pPr>
      <w:ins w:id="309" w:author="Unknown">
        <w:r w:rsidRPr="00A047A1">
          <w:rPr>
            <w:rFonts w:ascii="Century Gothic" w:eastAsia="Times New Roman" w:hAnsi="Century Gothic" w:cs="Arial"/>
            <w:b/>
            <w:bCs/>
            <w:color w:val="333333"/>
            <w:szCs w:val="22"/>
            <w:bdr w:val="none" w:sz="0" w:space="0" w:color="auto" w:frame="1"/>
          </w:rPr>
          <w:lastRenderedPageBreak/>
          <w:t xml:space="preserve">If we need to find the type of a column that time we can create the associate array. </w:t>
        </w:r>
        <w:proofErr w:type="gramStart"/>
        <w:r w:rsidRPr="00A047A1">
          <w:rPr>
            <w:rFonts w:ascii="Century Gothic" w:eastAsia="Times New Roman" w:hAnsi="Century Gothic" w:cs="Arial"/>
            <w:b/>
            <w:bCs/>
            <w:color w:val="333333"/>
            <w:szCs w:val="22"/>
            <w:bdr w:val="none" w:sz="0" w:space="0" w:color="auto" w:frame="1"/>
          </w:rPr>
          <w:t>i.e.</w:t>
        </w:r>
        <w:proofErr w:type="gramEnd"/>
      </w:ins>
    </w:p>
    <w:p w:rsidR="00550F61" w:rsidRPr="00A047A1" w:rsidRDefault="00550F61" w:rsidP="00550F61">
      <w:pPr>
        <w:spacing w:after="0" w:line="384" w:lineRule="atLeast"/>
        <w:textAlignment w:val="baseline"/>
        <w:rPr>
          <w:ins w:id="310" w:author="Unknown"/>
          <w:rFonts w:ascii="inherit" w:eastAsia="Times New Roman" w:hAnsi="inherit" w:cs="Arial"/>
          <w:b/>
          <w:bCs/>
          <w:color w:val="333333"/>
          <w:szCs w:val="22"/>
        </w:rPr>
      </w:pPr>
      <w:ins w:id="311"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312" w:author="Unknown"/>
          <w:rFonts w:ascii="inherit" w:eastAsia="Times New Roman" w:hAnsi="inherit" w:cs="Arial"/>
          <w:b/>
          <w:bCs/>
          <w:color w:val="333333"/>
          <w:szCs w:val="22"/>
        </w:rPr>
      </w:pPr>
      <w:proofErr w:type="spellStart"/>
      <w:proofErr w:type="gramStart"/>
      <w:ins w:id="313"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empDetailType</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0000FF"/>
            <w:szCs w:val="22"/>
            <w:bdr w:val="none" w:sz="0" w:space="0" w:color="auto" w:frame="1"/>
            <w:shd w:val="clear" w:color="auto" w:fill="FFFFFF"/>
          </w:rPr>
          <w:t>new</w:t>
        </w:r>
        <w:r w:rsidRPr="00A047A1">
          <w:rPr>
            <w:rFonts w:ascii="Century Gothic" w:eastAsia="Times New Roman" w:hAnsi="Century Gothic" w:cs="Arial"/>
            <w:b/>
            <w:bCs/>
            <w:color w:val="333333"/>
            <w:szCs w:val="22"/>
            <w:bdr w:val="none" w:sz="0" w:space="0" w:color="auto" w:frame="1"/>
            <w:shd w:val="clear" w:color="auto" w:fill="FFFFFF"/>
          </w:rPr>
          <w:t> Array();</w:t>
        </w:r>
      </w:ins>
    </w:p>
    <w:p w:rsidR="00550F61" w:rsidRPr="00A047A1" w:rsidRDefault="00550F61" w:rsidP="00550F61">
      <w:pPr>
        <w:spacing w:after="0" w:line="384" w:lineRule="atLeast"/>
        <w:textAlignment w:val="baseline"/>
        <w:rPr>
          <w:ins w:id="314"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315" w:author="Unknown"/>
          <w:rFonts w:ascii="inherit" w:eastAsia="Times New Roman" w:hAnsi="inherit" w:cs="Arial"/>
          <w:b/>
          <w:bCs/>
          <w:color w:val="333333"/>
          <w:szCs w:val="22"/>
        </w:rPr>
      </w:pPr>
      <w:proofErr w:type="spellStart"/>
      <w:proofErr w:type="gramStart"/>
      <w:ins w:id="316" w:author="Unknown">
        <w:r w:rsidRPr="00A047A1">
          <w:rPr>
            <w:rFonts w:ascii="Century Gothic" w:eastAsia="Times New Roman" w:hAnsi="Century Gothic" w:cs="Arial"/>
            <w:b/>
            <w:bCs/>
            <w:color w:val="333333"/>
            <w:szCs w:val="22"/>
            <w:bdr w:val="none" w:sz="0" w:space="0" w:color="auto" w:frame="1"/>
            <w:shd w:val="clear" w:color="auto" w:fill="FFFFFF"/>
          </w:rPr>
          <w:t>empDetailType</w:t>
        </w:r>
        <w:proofErr w:type="spellEnd"/>
        <w:r w:rsidRPr="00A047A1">
          <w:rPr>
            <w:rFonts w:ascii="Century Gothic" w:eastAsia="Times New Roman" w:hAnsi="Century Gothic" w:cs="Arial"/>
            <w:b/>
            <w:bCs/>
            <w:color w:val="333333"/>
            <w:szCs w:val="22"/>
            <w:bdr w:val="none" w:sz="0" w:space="0" w:color="auto" w:frame="1"/>
            <w:shd w:val="clear" w:color="auto" w:fill="FFFFFF"/>
          </w:rPr>
          <w:t>[</w:t>
        </w:r>
        <w:proofErr w:type="gramEnd"/>
        <w:r w:rsidRPr="00A047A1">
          <w:rPr>
            <w:rFonts w:ascii="Century Gothic" w:eastAsia="Times New Roman" w:hAnsi="Century Gothic" w:cs="Arial"/>
            <w:b/>
            <w:bCs/>
            <w:color w:val="A31515"/>
            <w:szCs w:val="22"/>
            <w:bdr w:val="none" w:sz="0" w:space="0" w:color="auto" w:frame="1"/>
            <w:shd w:val="clear" w:color="auto" w:fill="FFFFFF"/>
          </w:rPr>
          <w:t>"</w:t>
        </w:r>
        <w:proofErr w:type="spellStart"/>
        <w:r w:rsidRPr="00A047A1">
          <w:rPr>
            <w:rFonts w:ascii="Century Gothic" w:eastAsia="Times New Roman" w:hAnsi="Century Gothic" w:cs="Arial"/>
            <w:b/>
            <w:bCs/>
            <w:color w:val="A31515"/>
            <w:szCs w:val="22"/>
            <w:bdr w:val="none" w:sz="0" w:space="0" w:color="auto" w:frame="1"/>
            <w:shd w:val="clear" w:color="auto" w:fill="FFFFFF"/>
          </w:rPr>
          <w:t>empName</w:t>
        </w:r>
        <w:proofErr w:type="spellEnd"/>
        <w:r w:rsidRPr="00A047A1">
          <w:rPr>
            <w:rFonts w:ascii="Century Gothic" w:eastAsia="Times New Roman" w:hAnsi="Century Gothic" w:cs="Arial"/>
            <w:b/>
            <w:bCs/>
            <w:color w:val="A31515"/>
            <w:szCs w:val="22"/>
            <w:bdr w:val="none" w:sz="0" w:space="0" w:color="auto" w:frame="1"/>
            <w:shd w:val="clear" w:color="auto" w:fill="FFFFFF"/>
          </w:rPr>
          <w:t>"</w:t>
        </w:r>
        <w:r w:rsidRPr="00A047A1">
          <w:rPr>
            <w:rFonts w:ascii="Century Gothic" w:eastAsia="Times New Roman" w:hAnsi="Century Gothic" w:cs="Arial"/>
            <w:b/>
            <w:bCs/>
            <w:color w:val="333333"/>
            <w:szCs w:val="22"/>
            <w:bdr w:val="none" w:sz="0" w:space="0" w:color="auto" w:frame="1"/>
            <w:shd w:val="clear" w:color="auto" w:fill="FFFFFF"/>
          </w:rPr>
          <w:t>] = </w:t>
        </w:r>
        <w:r w:rsidRPr="00A047A1">
          <w:rPr>
            <w:rFonts w:ascii="Century Gothic" w:eastAsia="Times New Roman" w:hAnsi="Century Gothic" w:cs="Arial"/>
            <w:b/>
            <w:bCs/>
            <w:color w:val="A31515"/>
            <w:szCs w:val="22"/>
            <w:bdr w:val="none" w:sz="0" w:space="0" w:color="auto" w:frame="1"/>
            <w:shd w:val="clear" w:color="auto" w:fill="FFFFFF"/>
          </w:rPr>
          <w:t>"</w:t>
        </w:r>
        <w:proofErr w:type="spellStart"/>
        <w:r w:rsidRPr="00A047A1">
          <w:rPr>
            <w:rFonts w:ascii="Century Gothic" w:eastAsia="Times New Roman" w:hAnsi="Century Gothic" w:cs="Arial"/>
            <w:b/>
            <w:bCs/>
            <w:color w:val="A31515"/>
            <w:szCs w:val="22"/>
            <w:bdr w:val="none" w:sz="0" w:space="0" w:color="auto" w:frame="1"/>
            <w:shd w:val="clear" w:color="auto" w:fill="FFFFFF"/>
          </w:rPr>
          <w:t>ANil</w:t>
        </w:r>
        <w:proofErr w:type="spellEnd"/>
        <w:r w:rsidRPr="00A047A1">
          <w:rPr>
            <w:rFonts w:ascii="Century Gothic" w:eastAsia="Times New Roman" w:hAnsi="Century Gothic" w:cs="Arial"/>
            <w:b/>
            <w:bCs/>
            <w:color w:val="A31515"/>
            <w:szCs w:val="22"/>
            <w:bdr w:val="none" w:sz="0" w:space="0" w:color="auto" w:frame="1"/>
            <w:shd w:val="clear" w:color="auto" w:fill="FFFFFF"/>
          </w:rPr>
          <w:t>"</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317" w:author="Unknown"/>
          <w:rFonts w:ascii="inherit" w:eastAsia="Times New Roman" w:hAnsi="inherit" w:cs="Arial"/>
          <w:b/>
          <w:bCs/>
          <w:color w:val="333333"/>
          <w:szCs w:val="22"/>
        </w:rPr>
      </w:pPr>
      <w:proofErr w:type="spellStart"/>
      <w:proofErr w:type="gramStart"/>
      <w:ins w:id="318" w:author="Unknown">
        <w:r w:rsidRPr="00A047A1">
          <w:rPr>
            <w:rFonts w:ascii="Century Gothic" w:eastAsia="Times New Roman" w:hAnsi="Century Gothic" w:cs="Arial"/>
            <w:b/>
            <w:bCs/>
            <w:color w:val="333333"/>
            <w:szCs w:val="22"/>
            <w:bdr w:val="none" w:sz="0" w:space="0" w:color="auto" w:frame="1"/>
            <w:shd w:val="clear" w:color="auto" w:fill="FFFFFF"/>
          </w:rPr>
          <w:t>empDetailType</w:t>
        </w:r>
        <w:proofErr w:type="spellEnd"/>
        <w:r w:rsidRPr="00A047A1">
          <w:rPr>
            <w:rFonts w:ascii="Century Gothic" w:eastAsia="Times New Roman" w:hAnsi="Century Gothic" w:cs="Arial"/>
            <w:b/>
            <w:bCs/>
            <w:color w:val="333333"/>
            <w:szCs w:val="22"/>
            <w:bdr w:val="none" w:sz="0" w:space="0" w:color="auto" w:frame="1"/>
            <w:shd w:val="clear" w:color="auto" w:fill="FFFFFF"/>
          </w:rPr>
          <w:t>[</w:t>
        </w:r>
        <w:proofErr w:type="gramEnd"/>
        <w:r w:rsidRPr="00A047A1">
          <w:rPr>
            <w:rFonts w:ascii="Century Gothic" w:eastAsia="Times New Roman" w:hAnsi="Century Gothic" w:cs="Arial"/>
            <w:b/>
            <w:bCs/>
            <w:color w:val="A31515"/>
            <w:szCs w:val="22"/>
            <w:bdr w:val="none" w:sz="0" w:space="0" w:color="auto" w:frame="1"/>
            <w:shd w:val="clear" w:color="auto" w:fill="FFFFFF"/>
          </w:rPr>
          <w:t>"</w:t>
        </w:r>
        <w:proofErr w:type="spellStart"/>
        <w:r w:rsidRPr="00A047A1">
          <w:rPr>
            <w:rFonts w:ascii="Century Gothic" w:eastAsia="Times New Roman" w:hAnsi="Century Gothic" w:cs="Arial"/>
            <w:b/>
            <w:bCs/>
            <w:color w:val="A31515"/>
            <w:szCs w:val="22"/>
            <w:bdr w:val="none" w:sz="0" w:space="0" w:color="auto" w:frame="1"/>
            <w:shd w:val="clear" w:color="auto" w:fill="FFFFFF"/>
          </w:rPr>
          <w:t>empAge</w:t>
        </w:r>
        <w:proofErr w:type="spellEnd"/>
        <w:r w:rsidRPr="00A047A1">
          <w:rPr>
            <w:rFonts w:ascii="Century Gothic" w:eastAsia="Times New Roman" w:hAnsi="Century Gothic" w:cs="Arial"/>
            <w:b/>
            <w:bCs/>
            <w:color w:val="A31515"/>
            <w:szCs w:val="22"/>
            <w:bdr w:val="none" w:sz="0" w:space="0" w:color="auto" w:frame="1"/>
            <w:shd w:val="clear" w:color="auto" w:fill="FFFFFF"/>
          </w:rPr>
          <w:t>"</w:t>
        </w:r>
        <w:r w:rsidRPr="00A047A1">
          <w:rPr>
            <w:rFonts w:ascii="Century Gothic" w:eastAsia="Times New Roman" w:hAnsi="Century Gothic" w:cs="Arial"/>
            <w:b/>
            <w:bCs/>
            <w:color w:val="333333"/>
            <w:szCs w:val="22"/>
            <w:bdr w:val="none" w:sz="0" w:space="0" w:color="auto" w:frame="1"/>
            <w:shd w:val="clear" w:color="auto" w:fill="FFFFFF"/>
          </w:rPr>
          <w:t>] = 30;</w:t>
        </w:r>
      </w:ins>
    </w:p>
    <w:p w:rsidR="00550F61" w:rsidRPr="00A047A1" w:rsidRDefault="00550F61" w:rsidP="00550F61">
      <w:pPr>
        <w:spacing w:after="0" w:line="384" w:lineRule="atLeast"/>
        <w:textAlignment w:val="baseline"/>
        <w:rPr>
          <w:ins w:id="319" w:author="Unknown"/>
          <w:rFonts w:ascii="inherit" w:eastAsia="Times New Roman" w:hAnsi="inherit" w:cs="Arial"/>
          <w:b/>
          <w:bCs/>
          <w:color w:val="333333"/>
          <w:szCs w:val="22"/>
        </w:rPr>
      </w:pPr>
      <w:proofErr w:type="spellStart"/>
      <w:proofErr w:type="gramStart"/>
      <w:ins w:id="320" w:author="Unknown">
        <w:r w:rsidRPr="00A047A1">
          <w:rPr>
            <w:rFonts w:ascii="Century Gothic" w:eastAsia="Times New Roman" w:hAnsi="Century Gothic" w:cs="Arial"/>
            <w:b/>
            <w:bCs/>
            <w:color w:val="333333"/>
            <w:szCs w:val="22"/>
            <w:bdr w:val="none" w:sz="0" w:space="0" w:color="auto" w:frame="1"/>
            <w:shd w:val="clear" w:color="auto" w:fill="FFFFFF"/>
          </w:rPr>
          <w:t>empDetailType</w:t>
        </w:r>
        <w:proofErr w:type="spellEnd"/>
        <w:r w:rsidRPr="00A047A1">
          <w:rPr>
            <w:rFonts w:ascii="Century Gothic" w:eastAsia="Times New Roman" w:hAnsi="Century Gothic" w:cs="Arial"/>
            <w:b/>
            <w:bCs/>
            <w:color w:val="333333"/>
            <w:szCs w:val="22"/>
            <w:bdr w:val="none" w:sz="0" w:space="0" w:color="auto" w:frame="1"/>
            <w:shd w:val="clear" w:color="auto" w:fill="FFFFFF"/>
          </w:rPr>
          <w:t>[</w:t>
        </w:r>
        <w:proofErr w:type="gramEnd"/>
        <w:r w:rsidRPr="00A047A1">
          <w:rPr>
            <w:rFonts w:ascii="Century Gothic" w:eastAsia="Times New Roman" w:hAnsi="Century Gothic" w:cs="Arial"/>
            <w:b/>
            <w:bCs/>
            <w:color w:val="A31515"/>
            <w:szCs w:val="22"/>
            <w:bdr w:val="none" w:sz="0" w:space="0" w:color="auto" w:frame="1"/>
            <w:shd w:val="clear" w:color="auto" w:fill="FFFFFF"/>
          </w:rPr>
          <w:t>"</w:t>
        </w:r>
        <w:proofErr w:type="spellStart"/>
        <w:r w:rsidRPr="00A047A1">
          <w:rPr>
            <w:rFonts w:ascii="Century Gothic" w:eastAsia="Times New Roman" w:hAnsi="Century Gothic" w:cs="Arial"/>
            <w:b/>
            <w:bCs/>
            <w:color w:val="A31515"/>
            <w:szCs w:val="22"/>
            <w:bdr w:val="none" w:sz="0" w:space="0" w:color="auto" w:frame="1"/>
            <w:shd w:val="clear" w:color="auto" w:fill="FFFFFF"/>
          </w:rPr>
          <w:t>empDOB</w:t>
        </w:r>
        <w:proofErr w:type="spellEnd"/>
        <w:r w:rsidRPr="00A047A1">
          <w:rPr>
            <w:rFonts w:ascii="Century Gothic" w:eastAsia="Times New Roman" w:hAnsi="Century Gothic" w:cs="Arial"/>
            <w:b/>
            <w:bCs/>
            <w:color w:val="A31515"/>
            <w:szCs w:val="22"/>
            <w:bdr w:val="none" w:sz="0" w:space="0" w:color="auto" w:frame="1"/>
            <w:shd w:val="clear" w:color="auto" w:fill="FFFFFF"/>
          </w:rPr>
          <w:t>"</w:t>
        </w:r>
        <w:r w:rsidRPr="00A047A1">
          <w:rPr>
            <w:rFonts w:ascii="Century Gothic" w:eastAsia="Times New Roman" w:hAnsi="Century Gothic" w:cs="Arial"/>
            <w:b/>
            <w:bCs/>
            <w:color w:val="333333"/>
            <w:szCs w:val="22"/>
            <w:bdr w:val="none" w:sz="0" w:space="0" w:color="auto" w:frame="1"/>
            <w:shd w:val="clear" w:color="auto" w:fill="FFFFFF"/>
          </w:rPr>
          <w:t>] = </w:t>
        </w:r>
        <w:r w:rsidRPr="00A047A1">
          <w:rPr>
            <w:rFonts w:ascii="Century Gothic" w:eastAsia="Times New Roman" w:hAnsi="Century Gothic" w:cs="Arial"/>
            <w:b/>
            <w:bCs/>
            <w:color w:val="A31515"/>
            <w:szCs w:val="22"/>
            <w:bdr w:val="none" w:sz="0" w:space="0" w:color="auto" w:frame="1"/>
            <w:shd w:val="clear" w:color="auto" w:fill="FFFFFF"/>
          </w:rPr>
          <w:t>"10/03/1984"</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321"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322" w:author="Unknown"/>
          <w:rFonts w:ascii="inherit" w:eastAsia="Times New Roman" w:hAnsi="inherit" w:cs="Arial"/>
          <w:b/>
          <w:bCs/>
          <w:color w:val="333333"/>
          <w:szCs w:val="22"/>
        </w:rPr>
      </w:pPr>
      <w:proofErr w:type="gramStart"/>
      <w:ins w:id="323" w:author="Unknown">
        <w:r w:rsidRPr="00A047A1">
          <w:rPr>
            <w:rFonts w:ascii="Century Gothic" w:eastAsia="Times New Roman" w:hAnsi="Century Gothic" w:cs="Arial"/>
            <w:b/>
            <w:bCs/>
            <w:color w:val="333333"/>
            <w:szCs w:val="22"/>
            <w:bdr w:val="none" w:sz="0" w:space="0" w:color="auto" w:frame="1"/>
            <w:shd w:val="clear" w:color="auto" w:fill="FFFFFF"/>
          </w:rPr>
          <w:t>console.log(</w:t>
        </w:r>
        <w:proofErr w:type="gramEnd"/>
        <w:r w:rsidRPr="00A047A1">
          <w:rPr>
            <w:rFonts w:ascii="Century Gothic" w:eastAsia="Times New Roman" w:hAnsi="Century Gothic" w:cs="Arial"/>
            <w:b/>
            <w:bCs/>
            <w:color w:val="A31515"/>
            <w:szCs w:val="22"/>
            <w:bdr w:val="none" w:sz="0" w:space="0" w:color="auto" w:frame="1"/>
            <w:shd w:val="clear" w:color="auto" w:fill="FFFFFF"/>
          </w:rPr>
          <w:t xml:space="preserve">"Find the </w:t>
        </w:r>
        <w:proofErr w:type="spellStart"/>
        <w:r w:rsidRPr="00A047A1">
          <w:rPr>
            <w:rFonts w:ascii="Century Gothic" w:eastAsia="Times New Roman" w:hAnsi="Century Gothic" w:cs="Arial"/>
            <w:b/>
            <w:bCs/>
            <w:color w:val="A31515"/>
            <w:szCs w:val="22"/>
            <w:bdr w:val="none" w:sz="0" w:space="0" w:color="auto" w:frame="1"/>
            <w:shd w:val="clear" w:color="auto" w:fill="FFFFFF"/>
          </w:rPr>
          <w:t>emp</w:t>
        </w:r>
        <w:proofErr w:type="spellEnd"/>
        <w:r w:rsidRPr="00A047A1">
          <w:rPr>
            <w:rFonts w:ascii="Century Gothic" w:eastAsia="Times New Roman" w:hAnsi="Century Gothic" w:cs="Arial"/>
            <w:b/>
            <w:bCs/>
            <w:color w:val="A31515"/>
            <w:szCs w:val="22"/>
            <w:bdr w:val="none" w:sz="0" w:space="0" w:color="auto" w:frame="1"/>
            <w:shd w:val="clear" w:color="auto" w:fill="FFFFFF"/>
          </w:rPr>
          <w:t xml:space="preserve"> age type :"</w:t>
        </w:r>
        <w:r w:rsidRPr="00A047A1">
          <w:rPr>
            <w:rFonts w:ascii="Century Gothic" w:eastAsia="Times New Roman" w:hAnsi="Century Gothic" w:cs="Arial"/>
            <w:b/>
            <w:bCs/>
            <w:color w:val="333333"/>
            <w:szCs w:val="22"/>
            <w:bdr w:val="none" w:sz="0" w:space="0" w:color="auto" w:frame="1"/>
            <w:shd w:val="clear" w:color="auto" w:fill="FFFFFF"/>
          </w:rPr>
          <w:t xml:space="preserve"> + </w:t>
        </w:r>
        <w:proofErr w:type="spellStart"/>
        <w:r w:rsidRPr="00A047A1">
          <w:rPr>
            <w:rFonts w:ascii="Century Gothic" w:eastAsia="Times New Roman" w:hAnsi="Century Gothic" w:cs="Arial"/>
            <w:b/>
            <w:bCs/>
            <w:color w:val="333333"/>
            <w:szCs w:val="22"/>
            <w:bdr w:val="none" w:sz="0" w:space="0" w:color="auto" w:frame="1"/>
            <w:shd w:val="clear" w:color="auto" w:fill="FFFFFF"/>
          </w:rPr>
          <w:t>empDetailType</w:t>
        </w:r>
        <w:proofErr w:type="spellEnd"/>
        <w:r w:rsidRPr="00A047A1">
          <w:rPr>
            <w:rFonts w:ascii="Century Gothic" w:eastAsia="Times New Roman" w:hAnsi="Century Gothic" w:cs="Arial"/>
            <w:b/>
            <w:bCs/>
            <w:color w:val="333333"/>
            <w:szCs w:val="22"/>
            <w:bdr w:val="none" w:sz="0" w:space="0" w:color="auto" w:frame="1"/>
            <w:shd w:val="clear" w:color="auto" w:fill="FFFFFF"/>
          </w:rPr>
          <w:t>[</w:t>
        </w:r>
        <w:r w:rsidRPr="00A047A1">
          <w:rPr>
            <w:rFonts w:ascii="Century Gothic" w:eastAsia="Times New Roman" w:hAnsi="Century Gothic" w:cs="Arial"/>
            <w:b/>
            <w:bCs/>
            <w:color w:val="A31515"/>
            <w:szCs w:val="22"/>
            <w:bdr w:val="none" w:sz="0" w:space="0" w:color="auto" w:frame="1"/>
            <w:shd w:val="clear" w:color="auto" w:fill="FFFFFF"/>
          </w:rPr>
          <w:t>"</w:t>
        </w:r>
        <w:proofErr w:type="spellStart"/>
        <w:r w:rsidRPr="00A047A1">
          <w:rPr>
            <w:rFonts w:ascii="Century Gothic" w:eastAsia="Times New Roman" w:hAnsi="Century Gothic" w:cs="Arial"/>
            <w:b/>
            <w:bCs/>
            <w:color w:val="A31515"/>
            <w:szCs w:val="22"/>
            <w:bdr w:val="none" w:sz="0" w:space="0" w:color="auto" w:frame="1"/>
            <w:shd w:val="clear" w:color="auto" w:fill="FFFFFF"/>
          </w:rPr>
          <w:t>empAge</w:t>
        </w:r>
        <w:proofErr w:type="spellEnd"/>
        <w:r w:rsidRPr="00A047A1">
          <w:rPr>
            <w:rFonts w:ascii="Century Gothic" w:eastAsia="Times New Roman" w:hAnsi="Century Gothic" w:cs="Arial"/>
            <w:b/>
            <w:bCs/>
            <w:color w:val="A31515"/>
            <w:szCs w:val="22"/>
            <w:bdr w:val="none" w:sz="0" w:space="0" w:color="auto" w:frame="1"/>
            <w:shd w:val="clear" w:color="auto" w:fill="FFFFFF"/>
          </w:rPr>
          <w:t>"</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324" w:author="Unknown"/>
          <w:rFonts w:ascii="inherit" w:eastAsia="Times New Roman" w:hAnsi="inherit" w:cs="Arial"/>
          <w:b/>
          <w:bCs/>
          <w:color w:val="333333"/>
          <w:szCs w:val="22"/>
        </w:rPr>
      </w:pPr>
      <w:ins w:id="325" w:author="Unknown">
        <w:r w:rsidRPr="00A047A1">
          <w:rPr>
            <w:rFonts w:ascii="Century Gothic" w:eastAsia="Times New Roman" w:hAnsi="Century Gothic" w:cs="Arial"/>
            <w:b/>
            <w:bCs/>
            <w:color w:val="333333"/>
            <w:szCs w:val="22"/>
            <w:bdr w:val="none" w:sz="0" w:space="0" w:color="auto" w:frame="1"/>
            <w:shd w:val="clear" w:color="auto" w:fill="FFFFFF"/>
          </w:rPr>
          <w:br/>
        </w:r>
      </w:ins>
    </w:p>
    <w:p w:rsidR="00550F61" w:rsidRPr="00A047A1" w:rsidRDefault="00550F61" w:rsidP="00550F61">
      <w:pPr>
        <w:spacing w:after="0" w:line="384" w:lineRule="atLeast"/>
        <w:textAlignment w:val="baseline"/>
        <w:rPr>
          <w:ins w:id="326" w:author="Unknown"/>
          <w:rFonts w:ascii="inherit" w:eastAsia="Times New Roman" w:hAnsi="inherit" w:cs="Arial"/>
          <w:b/>
          <w:bCs/>
          <w:color w:val="333333"/>
          <w:szCs w:val="22"/>
        </w:rPr>
      </w:pPr>
      <w:ins w:id="327" w:author="Unknown">
        <w:r w:rsidRPr="00A047A1">
          <w:rPr>
            <w:rFonts w:ascii="inherit" w:eastAsia="Times New Roman" w:hAnsi="inherit" w:cs="Arial"/>
            <w:b/>
            <w:bCs/>
            <w:color w:val="0000FF"/>
            <w:szCs w:val="22"/>
            <w:bdr w:val="none" w:sz="0" w:space="0" w:color="auto" w:frame="1"/>
          </w:rPr>
          <w:t>How to achieve inheritance in JavaScript?</w:t>
        </w:r>
      </w:ins>
    </w:p>
    <w:p w:rsidR="00550F61" w:rsidRPr="00A047A1" w:rsidRDefault="00550F61" w:rsidP="00550F61">
      <w:pPr>
        <w:spacing w:after="0" w:line="384" w:lineRule="atLeast"/>
        <w:textAlignment w:val="baseline"/>
        <w:rPr>
          <w:ins w:id="328" w:author="Unknown"/>
          <w:rFonts w:ascii="inherit" w:eastAsia="Times New Roman" w:hAnsi="inherit" w:cs="Arial"/>
          <w:b/>
          <w:bCs/>
          <w:color w:val="333333"/>
          <w:szCs w:val="22"/>
        </w:rPr>
      </w:pPr>
      <w:ins w:id="329" w:author="Unknown">
        <w:r w:rsidRPr="00A047A1">
          <w:rPr>
            <w:rFonts w:ascii="Century Gothic" w:eastAsia="Times New Roman" w:hAnsi="Century Gothic" w:cs="Arial"/>
            <w:b/>
            <w:bCs/>
            <w:color w:val="333333"/>
            <w:szCs w:val="22"/>
            <w:bdr w:val="none" w:sz="0" w:space="0" w:color="auto" w:frame="1"/>
          </w:rPr>
          <w:t xml:space="preserve">In the JavaScript, we can implement the inheritance using the some alternative ways and we cannot define a class keyword but we create a constructor function and using new keyword </w:t>
        </w:r>
        <w:proofErr w:type="gramStart"/>
        <w:r w:rsidRPr="00A047A1">
          <w:rPr>
            <w:rFonts w:ascii="Century Gothic" w:eastAsia="Times New Roman" w:hAnsi="Century Gothic" w:cs="Arial"/>
            <w:b/>
            <w:bCs/>
            <w:color w:val="333333"/>
            <w:szCs w:val="22"/>
            <w:bdr w:val="none" w:sz="0" w:space="0" w:color="auto" w:frame="1"/>
          </w:rPr>
          <w:t>achieve</w:t>
        </w:r>
        <w:proofErr w:type="gramEnd"/>
        <w:r w:rsidRPr="00A047A1">
          <w:rPr>
            <w:rFonts w:ascii="Century Gothic" w:eastAsia="Times New Roman" w:hAnsi="Century Gothic" w:cs="Arial"/>
            <w:b/>
            <w:bCs/>
            <w:color w:val="333333"/>
            <w:szCs w:val="22"/>
            <w:bdr w:val="none" w:sz="0" w:space="0" w:color="auto" w:frame="1"/>
          </w:rPr>
          <w:t xml:space="preserve"> it.  </w:t>
        </w:r>
      </w:ins>
    </w:p>
    <w:p w:rsidR="00550F61" w:rsidRPr="00A047A1" w:rsidRDefault="00550F61" w:rsidP="00550F61">
      <w:pPr>
        <w:spacing w:after="0" w:line="384" w:lineRule="atLeast"/>
        <w:textAlignment w:val="baseline"/>
        <w:rPr>
          <w:ins w:id="330" w:author="Unknown"/>
          <w:rFonts w:ascii="inherit" w:eastAsia="Times New Roman" w:hAnsi="inherit" w:cs="Arial"/>
          <w:b/>
          <w:bCs/>
          <w:color w:val="333333"/>
          <w:szCs w:val="22"/>
        </w:rPr>
      </w:pPr>
      <w:ins w:id="331"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332" w:author="Unknown"/>
          <w:rFonts w:ascii="inherit" w:eastAsia="Times New Roman" w:hAnsi="inherit" w:cs="Arial"/>
          <w:b/>
          <w:bCs/>
          <w:color w:val="333333"/>
          <w:szCs w:val="22"/>
        </w:rPr>
      </w:pPr>
      <w:ins w:id="333" w:author="Unknown">
        <w:r w:rsidRPr="00A047A1">
          <w:rPr>
            <w:rFonts w:ascii="Century Gothic" w:eastAsia="Times New Roman" w:hAnsi="Century Gothic" w:cs="Arial"/>
            <w:b/>
            <w:bCs/>
            <w:color w:val="333333"/>
            <w:szCs w:val="22"/>
            <w:bdr w:val="none" w:sz="0" w:space="0" w:color="auto" w:frame="1"/>
          </w:rPr>
          <w:t>The some alternative ways as given</w:t>
        </w:r>
        <w:proofErr w:type="gramStart"/>
        <w:r w:rsidRPr="00A047A1">
          <w:rPr>
            <w:rFonts w:ascii="Century Gothic" w:eastAsia="Times New Roman" w:hAnsi="Century Gothic" w:cs="Arial"/>
            <w:b/>
            <w:bCs/>
            <w:color w:val="333333"/>
            <w:szCs w:val="22"/>
            <w:bdr w:val="none" w:sz="0" w:space="0" w:color="auto" w:frame="1"/>
          </w:rPr>
          <w:t>  below</w:t>
        </w:r>
        <w:proofErr w:type="gramEnd"/>
        <w:r w:rsidRPr="00A047A1">
          <w:rPr>
            <w:rFonts w:ascii="Century Gothic" w:eastAsia="Times New Roman" w:hAnsi="Century Gothic" w:cs="Arial"/>
            <w:b/>
            <w:bCs/>
            <w:color w:val="333333"/>
            <w:szCs w:val="22"/>
            <w:bdr w:val="none" w:sz="0" w:space="0" w:color="auto" w:frame="1"/>
          </w:rPr>
          <w:t>.</w:t>
        </w:r>
      </w:ins>
    </w:p>
    <w:p w:rsidR="00550F61" w:rsidRPr="00A047A1" w:rsidRDefault="00550F61" w:rsidP="00550F61">
      <w:pPr>
        <w:numPr>
          <w:ilvl w:val="0"/>
          <w:numId w:val="4"/>
        </w:numPr>
        <w:spacing w:after="0" w:line="384" w:lineRule="atLeast"/>
        <w:ind w:left="0" w:firstLine="0"/>
        <w:textAlignment w:val="baseline"/>
        <w:rPr>
          <w:ins w:id="334" w:author="Unknown"/>
          <w:rFonts w:ascii="inherit" w:eastAsia="Times New Roman" w:hAnsi="inherit" w:cs="Arial"/>
          <w:b/>
          <w:bCs/>
          <w:color w:val="333333"/>
          <w:szCs w:val="22"/>
        </w:rPr>
      </w:pPr>
      <w:ins w:id="335" w:author="Unknown">
        <w:r w:rsidRPr="00A047A1">
          <w:rPr>
            <w:rFonts w:ascii="Century Gothic" w:eastAsia="Times New Roman" w:hAnsi="Century Gothic" w:cs="Arial"/>
            <w:b/>
            <w:bCs/>
            <w:color w:val="333333"/>
            <w:szCs w:val="22"/>
            <w:bdr w:val="none" w:sz="0" w:space="0" w:color="auto" w:frame="1"/>
          </w:rPr>
          <w:t>Pseudo classical inheritance</w:t>
        </w:r>
      </w:ins>
    </w:p>
    <w:p w:rsidR="00550F61" w:rsidRPr="00A047A1" w:rsidRDefault="00550F61" w:rsidP="00550F61">
      <w:pPr>
        <w:numPr>
          <w:ilvl w:val="0"/>
          <w:numId w:val="4"/>
        </w:numPr>
        <w:spacing w:after="0" w:line="384" w:lineRule="atLeast"/>
        <w:ind w:left="0" w:firstLine="0"/>
        <w:textAlignment w:val="baseline"/>
        <w:rPr>
          <w:ins w:id="336" w:author="Unknown"/>
          <w:rFonts w:ascii="inherit" w:eastAsia="Times New Roman" w:hAnsi="inherit" w:cs="Arial"/>
          <w:b/>
          <w:bCs/>
          <w:color w:val="333333"/>
          <w:szCs w:val="22"/>
        </w:rPr>
      </w:pPr>
      <w:ins w:id="337" w:author="Unknown">
        <w:r w:rsidRPr="00A047A1">
          <w:rPr>
            <w:rFonts w:ascii="Century Gothic" w:eastAsia="Times New Roman" w:hAnsi="Century Gothic" w:cs="Arial"/>
            <w:b/>
            <w:bCs/>
            <w:color w:val="333333"/>
            <w:szCs w:val="22"/>
            <w:bdr w:val="none" w:sz="0" w:space="0" w:color="auto" w:frame="1"/>
          </w:rPr>
          <w:t>Prototype inheritance</w:t>
        </w:r>
      </w:ins>
    </w:p>
    <w:p w:rsidR="00550F61" w:rsidRPr="00A047A1" w:rsidRDefault="00550F61" w:rsidP="00550F61">
      <w:pPr>
        <w:spacing w:after="0" w:line="384" w:lineRule="atLeast"/>
        <w:textAlignment w:val="baseline"/>
        <w:rPr>
          <w:ins w:id="338" w:author="Unknown"/>
          <w:rFonts w:ascii="inherit" w:eastAsia="Times New Roman" w:hAnsi="inherit" w:cs="Arial"/>
          <w:b/>
          <w:bCs/>
          <w:color w:val="333333"/>
          <w:szCs w:val="22"/>
        </w:rPr>
      </w:pPr>
      <w:ins w:id="339" w:author="Unknown">
        <w:r w:rsidRPr="00A047A1">
          <w:rPr>
            <w:rFonts w:ascii="Century Gothic" w:eastAsia="Times New Roman" w:hAnsi="Century Gothic" w:cs="Arial"/>
            <w:b/>
            <w:bCs/>
            <w:color w:val="333333"/>
            <w:szCs w:val="22"/>
            <w:bdr w:val="none" w:sz="0" w:space="0" w:color="auto" w:frame="1"/>
          </w:rPr>
          <w:t>Pseudo classical inheritance is the most popular way. In this way, create a constructor function using the new operator and add the members function with the help for constructor function prototype.</w:t>
        </w:r>
      </w:ins>
    </w:p>
    <w:p w:rsidR="00550F61" w:rsidRPr="00A047A1" w:rsidRDefault="00550F61" w:rsidP="00550F61">
      <w:pPr>
        <w:spacing w:after="0" w:line="384" w:lineRule="atLeast"/>
        <w:textAlignment w:val="baseline"/>
        <w:rPr>
          <w:ins w:id="340" w:author="Unknown"/>
          <w:rFonts w:ascii="inherit" w:eastAsia="Times New Roman" w:hAnsi="inherit" w:cs="Arial"/>
          <w:b/>
          <w:bCs/>
          <w:color w:val="333333"/>
          <w:szCs w:val="22"/>
        </w:rPr>
      </w:pPr>
      <w:ins w:id="341"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342" w:author="Unknown"/>
          <w:rFonts w:ascii="inherit" w:eastAsia="Times New Roman" w:hAnsi="inherit" w:cs="Arial"/>
          <w:b/>
          <w:bCs/>
          <w:color w:val="333333"/>
          <w:szCs w:val="22"/>
        </w:rPr>
      </w:pPr>
      <w:ins w:id="343" w:author="Unknown">
        <w:r w:rsidRPr="00A047A1">
          <w:rPr>
            <w:rFonts w:ascii="Century Gothic" w:eastAsia="Times New Roman" w:hAnsi="Century Gothic" w:cs="Arial"/>
            <w:b/>
            <w:bCs/>
            <w:color w:val="333333"/>
            <w:szCs w:val="22"/>
            <w:bdr w:val="none" w:sz="0" w:space="0" w:color="auto" w:frame="1"/>
          </w:rPr>
          <w:t>The </w:t>
        </w:r>
        <w:r w:rsidRPr="00A047A1">
          <w:rPr>
            <w:rFonts w:ascii="inherit" w:eastAsia="Times New Roman" w:hAnsi="inherit" w:cs="Arial"/>
            <w:b/>
            <w:bCs/>
            <w:color w:val="333333"/>
            <w:szCs w:val="22"/>
            <w:bdr w:val="none" w:sz="0" w:space="0" w:color="auto" w:frame="1"/>
          </w:rPr>
          <w:t>prototype based</w:t>
        </w:r>
        <w:r w:rsidRPr="00A047A1">
          <w:rPr>
            <w:rFonts w:ascii="Century Gothic" w:eastAsia="Times New Roman" w:hAnsi="Century Gothic" w:cs="Arial"/>
            <w:b/>
            <w:bCs/>
            <w:color w:val="333333"/>
            <w:szCs w:val="22"/>
            <w:bdr w:val="none" w:sz="0" w:space="0" w:color="auto" w:frame="1"/>
          </w:rPr>
          <w:t xml:space="preserve"> programming is a technique of object oriented programming. In this mechanism we can reuse the exiting objects as prototypes. The prototype inheritance also </w:t>
        </w:r>
        <w:proofErr w:type="spellStart"/>
        <w:r w:rsidRPr="00A047A1">
          <w:rPr>
            <w:rFonts w:ascii="Century Gothic" w:eastAsia="Times New Roman" w:hAnsi="Century Gothic" w:cs="Arial"/>
            <w:b/>
            <w:bCs/>
            <w:color w:val="333333"/>
            <w:szCs w:val="22"/>
            <w:bdr w:val="none" w:sz="0" w:space="0" w:color="auto" w:frame="1"/>
          </w:rPr>
          <w:t>know</w:t>
        </w:r>
        <w:proofErr w:type="spellEnd"/>
        <w:r w:rsidRPr="00A047A1">
          <w:rPr>
            <w:rFonts w:ascii="Century Gothic" w:eastAsia="Times New Roman" w:hAnsi="Century Gothic" w:cs="Arial"/>
            <w:b/>
            <w:bCs/>
            <w:color w:val="333333"/>
            <w:szCs w:val="22"/>
            <w:bdr w:val="none" w:sz="0" w:space="0" w:color="auto" w:frame="1"/>
          </w:rPr>
          <w:t xml:space="preserve"> as prototypal, </w:t>
        </w:r>
      </w:ins>
    </w:p>
    <w:p w:rsidR="00550F61" w:rsidRPr="00A047A1" w:rsidRDefault="00550F61" w:rsidP="00550F61">
      <w:pPr>
        <w:spacing w:after="0" w:line="384" w:lineRule="atLeast"/>
        <w:textAlignment w:val="baseline"/>
        <w:rPr>
          <w:ins w:id="344" w:author="Unknown"/>
          <w:rFonts w:ascii="inherit" w:eastAsia="Times New Roman" w:hAnsi="inherit" w:cs="Arial"/>
          <w:b/>
          <w:bCs/>
          <w:color w:val="333333"/>
          <w:szCs w:val="22"/>
        </w:rPr>
      </w:pPr>
      <w:proofErr w:type="gramStart"/>
      <w:ins w:id="345" w:author="Unknown">
        <w:r w:rsidRPr="00A047A1">
          <w:rPr>
            <w:rFonts w:ascii="Century Gothic" w:eastAsia="Times New Roman" w:hAnsi="Century Gothic" w:cs="Arial"/>
            <w:b/>
            <w:bCs/>
            <w:color w:val="333333"/>
            <w:szCs w:val="22"/>
            <w:bdr w:val="none" w:sz="0" w:space="0" w:color="auto" w:frame="1"/>
          </w:rPr>
          <w:t>classless</w:t>
        </w:r>
        <w:proofErr w:type="gramEnd"/>
        <w:r w:rsidRPr="00A047A1">
          <w:rPr>
            <w:rFonts w:ascii="Century Gothic" w:eastAsia="Times New Roman" w:hAnsi="Century Gothic" w:cs="Arial"/>
            <w:b/>
            <w:bCs/>
            <w:color w:val="333333"/>
            <w:szCs w:val="22"/>
            <w:bdr w:val="none" w:sz="0" w:space="0" w:color="auto" w:frame="1"/>
          </w:rPr>
          <w:t xml:space="preserve"> or instance based inheritances.</w:t>
        </w:r>
      </w:ins>
    </w:p>
    <w:p w:rsidR="00550F61" w:rsidRPr="00A047A1" w:rsidRDefault="00550F61" w:rsidP="00550F61">
      <w:pPr>
        <w:spacing w:after="0" w:line="384" w:lineRule="atLeast"/>
        <w:textAlignment w:val="baseline"/>
        <w:rPr>
          <w:ins w:id="346" w:author="Unknown"/>
          <w:rFonts w:ascii="inherit" w:eastAsia="Times New Roman" w:hAnsi="inherit" w:cs="Arial"/>
          <w:b/>
          <w:bCs/>
          <w:color w:val="333333"/>
          <w:szCs w:val="22"/>
        </w:rPr>
      </w:pPr>
      <w:ins w:id="347"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348" w:author="Unknown"/>
          <w:rFonts w:ascii="inherit" w:eastAsia="Times New Roman" w:hAnsi="inherit" w:cs="Arial"/>
          <w:b/>
          <w:bCs/>
          <w:color w:val="333333"/>
          <w:szCs w:val="22"/>
        </w:rPr>
      </w:pPr>
      <w:ins w:id="349" w:author="Unknown">
        <w:r w:rsidRPr="00A047A1">
          <w:rPr>
            <w:rFonts w:ascii="Century Gothic" w:eastAsia="Times New Roman" w:hAnsi="Century Gothic" w:cs="Arial"/>
            <w:b/>
            <w:bCs/>
            <w:color w:val="333333"/>
            <w:szCs w:val="22"/>
            <w:bdr w:val="none" w:sz="0" w:space="0" w:color="auto" w:frame="1"/>
          </w:rPr>
          <w:t>The Inheritance example for </w:t>
        </w:r>
        <w:r w:rsidRPr="00A047A1">
          <w:rPr>
            <w:rFonts w:ascii="inherit" w:eastAsia="Times New Roman" w:hAnsi="inherit" w:cs="Arial"/>
            <w:b/>
            <w:bCs/>
            <w:color w:val="333333"/>
            <w:szCs w:val="22"/>
            <w:bdr w:val="none" w:sz="0" w:space="0" w:color="auto" w:frame="1"/>
          </w:rPr>
          <w:t>prototype based</w:t>
        </w:r>
        <w:r w:rsidRPr="00A047A1">
          <w:rPr>
            <w:rFonts w:ascii="Century Gothic" w:eastAsia="Times New Roman" w:hAnsi="Century Gothic" w:cs="Arial"/>
            <w:b/>
            <w:bCs/>
            <w:color w:val="333333"/>
            <w:szCs w:val="22"/>
            <w:bdr w:val="none" w:sz="0" w:space="0" w:color="auto" w:frame="1"/>
          </w:rPr>
          <w:t> as given below</w:t>
        </w:r>
      </w:ins>
    </w:p>
    <w:p w:rsidR="00550F61" w:rsidRPr="00A047A1" w:rsidRDefault="00550F61" w:rsidP="00550F61">
      <w:pPr>
        <w:spacing w:after="0" w:line="384" w:lineRule="atLeast"/>
        <w:textAlignment w:val="baseline"/>
        <w:rPr>
          <w:ins w:id="350" w:author="Unknown"/>
          <w:rFonts w:ascii="inherit" w:eastAsia="Times New Roman" w:hAnsi="inherit" w:cs="Arial"/>
          <w:b/>
          <w:bCs/>
          <w:color w:val="333333"/>
          <w:szCs w:val="22"/>
        </w:rPr>
      </w:pPr>
      <w:ins w:id="351" w:author="Unknown">
        <w:r w:rsidRPr="00A047A1">
          <w:rPr>
            <w:rFonts w:ascii="Century Gothic" w:eastAsia="Times New Roman" w:hAnsi="Century Gothic" w:cs="Arial"/>
            <w:b/>
            <w:bCs/>
            <w:color w:val="333333"/>
            <w:szCs w:val="22"/>
            <w:bdr w:val="none" w:sz="0" w:space="0" w:color="auto" w:frame="1"/>
          </w:rPr>
          <w:lastRenderedPageBreak/>
          <w:br/>
        </w:r>
      </w:ins>
    </w:p>
    <w:p w:rsidR="00550F61" w:rsidRPr="00A047A1" w:rsidRDefault="00550F61" w:rsidP="00550F61">
      <w:pPr>
        <w:spacing w:after="0" w:line="384" w:lineRule="atLeast"/>
        <w:textAlignment w:val="baseline"/>
        <w:rPr>
          <w:ins w:id="352" w:author="Unknown"/>
          <w:rFonts w:ascii="inherit" w:eastAsia="Times New Roman" w:hAnsi="inherit" w:cs="Arial"/>
          <w:b/>
          <w:bCs/>
          <w:color w:val="333333"/>
          <w:szCs w:val="22"/>
        </w:rPr>
      </w:pPr>
      <w:ins w:id="353" w:author="Unknown">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008000"/>
            <w:szCs w:val="22"/>
            <w:bdr w:val="none" w:sz="0" w:space="0" w:color="auto" w:frame="1"/>
            <w:shd w:val="clear" w:color="auto" w:fill="FFFFFF"/>
          </w:rPr>
          <w:t>Create</w:t>
        </w:r>
        <w:proofErr w:type="gramEnd"/>
        <w:r w:rsidRPr="00A047A1">
          <w:rPr>
            <w:rFonts w:ascii="Century Gothic" w:eastAsia="Times New Roman" w:hAnsi="Century Gothic" w:cs="Arial"/>
            <w:b/>
            <w:bCs/>
            <w:color w:val="008000"/>
            <w:szCs w:val="22"/>
            <w:bdr w:val="none" w:sz="0" w:space="0" w:color="auto" w:frame="1"/>
            <w:shd w:val="clear" w:color="auto" w:fill="FFFFFF"/>
          </w:rPr>
          <w:t xml:space="preserve"> a helper function.</w:t>
        </w:r>
      </w:ins>
    </w:p>
    <w:p w:rsidR="00550F61" w:rsidRPr="00A047A1" w:rsidRDefault="00550F61" w:rsidP="00550F61">
      <w:pPr>
        <w:spacing w:after="0" w:line="384" w:lineRule="atLeast"/>
        <w:textAlignment w:val="baseline"/>
        <w:rPr>
          <w:ins w:id="354" w:author="Unknown"/>
          <w:rFonts w:ascii="inherit" w:eastAsia="Times New Roman" w:hAnsi="inherit" w:cs="Arial"/>
          <w:b/>
          <w:bCs/>
          <w:color w:val="333333"/>
          <w:szCs w:val="22"/>
        </w:rPr>
      </w:pPr>
      <w:ins w:id="355" w:author="Unknown">
        <w:r w:rsidRPr="00A047A1">
          <w:rPr>
            <w:rFonts w:ascii="Century Gothic" w:eastAsia="Times New Roman" w:hAnsi="Century Gothic" w:cs="Arial"/>
            <w:b/>
            <w:bCs/>
            <w:color w:val="333333"/>
            <w:szCs w:val="22"/>
            <w:bdr w:val="none" w:sz="0" w:space="0" w:color="auto" w:frame="1"/>
            <w:shd w:val="clear" w:color="auto" w:fill="FFFFFF"/>
          </w:rPr>
          <w:t>    </w:t>
        </w:r>
        <w:proofErr w:type="gramStart"/>
        <w:r w:rsidRPr="00A047A1">
          <w:rPr>
            <w:rFonts w:ascii="Century Gothic" w:eastAsia="Times New Roman" w:hAnsi="Century Gothic" w:cs="Arial"/>
            <w:b/>
            <w:bCs/>
            <w:color w:val="0000FF"/>
            <w:szCs w:val="22"/>
            <w:bdr w:val="none" w:sz="0" w:space="0" w:color="auto" w:frame="1"/>
            <w:shd w:val="clear" w:color="auto" w:fill="FFFFFF"/>
          </w:rPr>
          <w:t>if</w:t>
        </w:r>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0000FF"/>
            <w:szCs w:val="22"/>
            <w:bdr w:val="none" w:sz="0" w:space="0" w:color="auto" w:frame="1"/>
            <w:shd w:val="clear" w:color="auto" w:fill="FFFFFF"/>
          </w:rPr>
          <w:t>typeof</w:t>
        </w:r>
        <w:proofErr w:type="spell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Object.create</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A31515"/>
            <w:szCs w:val="22"/>
            <w:bdr w:val="none" w:sz="0" w:space="0" w:color="auto" w:frame="1"/>
            <w:shd w:val="clear" w:color="auto" w:fill="FFFFFF"/>
          </w:rPr>
          <w:t>'function'</w:t>
        </w:r>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356"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357" w:author="Unknown"/>
          <w:rFonts w:ascii="inherit" w:eastAsia="Times New Roman" w:hAnsi="inherit" w:cs="Arial"/>
          <w:b/>
          <w:bCs/>
          <w:color w:val="333333"/>
          <w:szCs w:val="22"/>
        </w:rPr>
      </w:pPr>
      <w:ins w:id="358"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r w:rsidRPr="00A047A1">
          <w:rPr>
            <w:rFonts w:ascii="Century Gothic" w:eastAsia="Times New Roman" w:hAnsi="Century Gothic" w:cs="Arial"/>
            <w:b/>
            <w:bCs/>
            <w:color w:val="333333"/>
            <w:szCs w:val="22"/>
            <w:bdr w:val="none" w:sz="0" w:space="0" w:color="auto" w:frame="1"/>
            <w:shd w:val="clear" w:color="auto" w:fill="FFFFFF"/>
          </w:rPr>
          <w:t>Object.create</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0000FF"/>
            <w:szCs w:val="22"/>
            <w:bdr w:val="none" w:sz="0" w:space="0" w:color="auto" w:frame="1"/>
            <w:shd w:val="clear" w:color="auto" w:fill="FFFFFF"/>
          </w:rPr>
          <w:t>function</w:t>
        </w:r>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obj</w:t>
        </w:r>
        <w:proofErr w:type="spellEnd"/>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359" w:author="Unknown"/>
          <w:rFonts w:ascii="inherit" w:eastAsia="Times New Roman" w:hAnsi="inherit" w:cs="Arial"/>
          <w:b/>
          <w:bCs/>
          <w:color w:val="333333"/>
          <w:szCs w:val="22"/>
        </w:rPr>
      </w:pPr>
      <w:ins w:id="360" w:author="Unknown">
        <w:r w:rsidRPr="00A047A1">
          <w:rPr>
            <w:rFonts w:ascii="Century Gothic" w:eastAsia="Times New Roman" w:hAnsi="Century Gothic" w:cs="Arial"/>
            <w:b/>
            <w:bCs/>
            <w:color w:val="333333"/>
            <w:szCs w:val="22"/>
            <w:bdr w:val="none" w:sz="0" w:space="0" w:color="auto" w:frame="1"/>
            <w:shd w:val="clear" w:color="auto" w:fill="FFFFFF"/>
          </w:rPr>
          <w:t>            </w:t>
        </w:r>
        <w:proofErr w:type="gramStart"/>
        <w:r w:rsidRPr="00A047A1">
          <w:rPr>
            <w:rFonts w:ascii="Century Gothic" w:eastAsia="Times New Roman" w:hAnsi="Century Gothic" w:cs="Arial"/>
            <w:b/>
            <w:bCs/>
            <w:color w:val="0000FF"/>
            <w:szCs w:val="22"/>
            <w:bdr w:val="none" w:sz="0" w:space="0" w:color="auto" w:frame="1"/>
            <w:shd w:val="clear" w:color="auto" w:fill="FFFFFF"/>
          </w:rPr>
          <w:t>function</w:t>
        </w:r>
        <w:proofErr w:type="gramEnd"/>
        <w:r w:rsidRPr="00A047A1">
          <w:rPr>
            <w:rFonts w:ascii="Century Gothic" w:eastAsia="Times New Roman" w:hAnsi="Century Gothic" w:cs="Arial"/>
            <w:b/>
            <w:bCs/>
            <w:color w:val="333333"/>
            <w:szCs w:val="22"/>
            <w:bdr w:val="none" w:sz="0" w:space="0" w:color="auto" w:frame="1"/>
            <w:shd w:val="clear" w:color="auto" w:fill="FFFFFF"/>
          </w:rPr>
          <w:t> fun() { };</w:t>
        </w:r>
      </w:ins>
    </w:p>
    <w:p w:rsidR="00550F61" w:rsidRPr="00A047A1" w:rsidRDefault="00550F61" w:rsidP="00550F61">
      <w:pPr>
        <w:spacing w:after="0" w:line="384" w:lineRule="atLeast"/>
        <w:textAlignment w:val="baseline"/>
        <w:rPr>
          <w:ins w:id="361" w:author="Unknown"/>
          <w:rFonts w:ascii="inherit" w:eastAsia="Times New Roman" w:hAnsi="inherit" w:cs="Arial"/>
          <w:b/>
          <w:bCs/>
          <w:color w:val="333333"/>
          <w:szCs w:val="22"/>
        </w:rPr>
      </w:pPr>
      <w:ins w:id="362"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r w:rsidRPr="00A047A1">
          <w:rPr>
            <w:rFonts w:ascii="Century Gothic" w:eastAsia="Times New Roman" w:hAnsi="Century Gothic" w:cs="Arial"/>
            <w:b/>
            <w:bCs/>
            <w:color w:val="333333"/>
            <w:szCs w:val="22"/>
            <w:bdr w:val="none" w:sz="0" w:space="0" w:color="auto" w:frame="1"/>
            <w:shd w:val="clear" w:color="auto" w:fill="FFFFFF"/>
          </w:rPr>
          <w:t>fun.prototype</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proofErr w:type="spellStart"/>
        <w:r w:rsidRPr="00A047A1">
          <w:rPr>
            <w:rFonts w:ascii="Century Gothic" w:eastAsia="Times New Roman" w:hAnsi="Century Gothic" w:cs="Arial"/>
            <w:b/>
            <w:bCs/>
            <w:color w:val="333333"/>
            <w:szCs w:val="22"/>
            <w:bdr w:val="none" w:sz="0" w:space="0" w:color="auto" w:frame="1"/>
            <w:shd w:val="clear" w:color="auto" w:fill="FFFFFF"/>
          </w:rPr>
          <w:t>obj</w:t>
        </w:r>
        <w:proofErr w:type="spellEnd"/>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363" w:author="Unknown"/>
          <w:rFonts w:ascii="inherit" w:eastAsia="Times New Roman" w:hAnsi="inherit" w:cs="Arial"/>
          <w:b/>
          <w:bCs/>
          <w:color w:val="333333"/>
          <w:szCs w:val="22"/>
        </w:rPr>
      </w:pPr>
      <w:ins w:id="364" w:author="Unknown">
        <w:r w:rsidRPr="00A047A1">
          <w:rPr>
            <w:rFonts w:ascii="Century Gothic" w:eastAsia="Times New Roman" w:hAnsi="Century Gothic" w:cs="Arial"/>
            <w:b/>
            <w:bCs/>
            <w:color w:val="333333"/>
            <w:szCs w:val="22"/>
            <w:bdr w:val="none" w:sz="0" w:space="0" w:color="auto" w:frame="1"/>
            <w:shd w:val="clear" w:color="auto" w:fill="FFFFFF"/>
          </w:rPr>
          <w:t>            </w:t>
        </w:r>
        <w:proofErr w:type="gramStart"/>
        <w:r w:rsidRPr="00A047A1">
          <w:rPr>
            <w:rFonts w:ascii="Century Gothic" w:eastAsia="Times New Roman" w:hAnsi="Century Gothic" w:cs="Arial"/>
            <w:b/>
            <w:bCs/>
            <w:color w:val="0000FF"/>
            <w:szCs w:val="22"/>
            <w:bdr w:val="none" w:sz="0" w:space="0" w:color="auto" w:frame="1"/>
            <w:shd w:val="clear" w:color="auto" w:fill="FFFFFF"/>
          </w:rPr>
          <w:t>return</w:t>
        </w:r>
        <w:proofErr w:type="gram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00FF"/>
            <w:szCs w:val="22"/>
            <w:bdr w:val="none" w:sz="0" w:space="0" w:color="auto" w:frame="1"/>
            <w:shd w:val="clear" w:color="auto" w:fill="FFFFFF"/>
          </w:rPr>
          <w:t>new</w:t>
        </w:r>
        <w:r w:rsidRPr="00A047A1">
          <w:rPr>
            <w:rFonts w:ascii="Century Gothic" w:eastAsia="Times New Roman" w:hAnsi="Century Gothic" w:cs="Arial"/>
            <w:b/>
            <w:bCs/>
            <w:color w:val="333333"/>
            <w:szCs w:val="22"/>
            <w:bdr w:val="none" w:sz="0" w:space="0" w:color="auto" w:frame="1"/>
            <w:shd w:val="clear" w:color="auto" w:fill="FFFFFF"/>
          </w:rPr>
          <w:t> fun();</w:t>
        </w:r>
      </w:ins>
    </w:p>
    <w:p w:rsidR="00550F61" w:rsidRPr="00A047A1" w:rsidRDefault="00550F61" w:rsidP="00550F61">
      <w:pPr>
        <w:spacing w:after="0" w:line="384" w:lineRule="atLeast"/>
        <w:textAlignment w:val="baseline"/>
        <w:rPr>
          <w:ins w:id="365" w:author="Unknown"/>
          <w:rFonts w:ascii="inherit" w:eastAsia="Times New Roman" w:hAnsi="inherit" w:cs="Arial"/>
          <w:b/>
          <w:bCs/>
          <w:color w:val="333333"/>
          <w:szCs w:val="22"/>
        </w:rPr>
      </w:pPr>
      <w:ins w:id="366" w:author="Unknown">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367" w:author="Unknown"/>
          <w:rFonts w:ascii="inherit" w:eastAsia="Times New Roman" w:hAnsi="inherit" w:cs="Arial"/>
          <w:b/>
          <w:bCs/>
          <w:color w:val="333333"/>
          <w:szCs w:val="22"/>
        </w:rPr>
      </w:pPr>
      <w:ins w:id="368" w:author="Unknown">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369"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370" w:author="Unknown"/>
          <w:rFonts w:ascii="inherit" w:eastAsia="Times New Roman" w:hAnsi="inherit" w:cs="Arial"/>
          <w:b/>
          <w:bCs/>
          <w:color w:val="333333"/>
          <w:szCs w:val="22"/>
        </w:rPr>
      </w:pPr>
      <w:ins w:id="371" w:author="Unknown">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//This is a parent class.</w:t>
        </w:r>
      </w:ins>
    </w:p>
    <w:p w:rsidR="00550F61" w:rsidRPr="00A047A1" w:rsidRDefault="00550F61" w:rsidP="00550F61">
      <w:pPr>
        <w:spacing w:after="0" w:line="384" w:lineRule="atLeast"/>
        <w:textAlignment w:val="baseline"/>
        <w:rPr>
          <w:ins w:id="372" w:author="Unknown"/>
          <w:rFonts w:ascii="inherit" w:eastAsia="Times New Roman" w:hAnsi="inherit" w:cs="Arial"/>
          <w:b/>
          <w:bCs/>
          <w:color w:val="333333"/>
          <w:szCs w:val="22"/>
        </w:rPr>
      </w:pPr>
      <w:ins w:id="373"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proofErr w:type="gramStart"/>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parent = {</w:t>
        </w:r>
      </w:ins>
    </w:p>
    <w:p w:rsidR="00550F61" w:rsidRPr="00A047A1" w:rsidRDefault="00550F61" w:rsidP="00550F61">
      <w:pPr>
        <w:spacing w:after="0" w:line="384" w:lineRule="atLeast"/>
        <w:textAlignment w:val="baseline"/>
        <w:rPr>
          <w:ins w:id="374" w:author="Unknown"/>
          <w:rFonts w:ascii="inherit" w:eastAsia="Times New Roman" w:hAnsi="inherit" w:cs="Arial"/>
          <w:b/>
          <w:bCs/>
          <w:color w:val="333333"/>
          <w:szCs w:val="22"/>
        </w:rPr>
      </w:pPr>
      <w:ins w:id="375"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proofErr w:type="gramStart"/>
        <w:r w:rsidRPr="00A047A1">
          <w:rPr>
            <w:rFonts w:ascii="Century Gothic" w:eastAsia="Times New Roman" w:hAnsi="Century Gothic" w:cs="Arial"/>
            <w:b/>
            <w:bCs/>
            <w:color w:val="333333"/>
            <w:szCs w:val="22"/>
            <w:bdr w:val="none" w:sz="0" w:space="0" w:color="auto" w:frame="1"/>
            <w:shd w:val="clear" w:color="auto" w:fill="FFFFFF"/>
          </w:rPr>
          <w:t>sayHi</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00FF"/>
            <w:szCs w:val="22"/>
            <w:bdr w:val="none" w:sz="0" w:space="0" w:color="auto" w:frame="1"/>
            <w:shd w:val="clear" w:color="auto" w:fill="FFFFFF"/>
          </w:rPr>
          <w:t>function</w:t>
        </w:r>
        <w:r w:rsidRPr="00A047A1">
          <w:rPr>
            <w:rFonts w:ascii="Century Gothic" w:eastAsia="Times New Roman" w:hAnsi="Century Gothic" w:cs="Arial"/>
            <w:b/>
            <w:bCs/>
            <w:color w:val="333333"/>
            <w:szCs w:val="22"/>
            <w:bdr w:val="none" w:sz="0" w:space="0" w:color="auto" w:frame="1"/>
            <w:shd w:val="clear" w:color="auto" w:fill="FFFFFF"/>
          </w:rPr>
          <w:t> () {</w:t>
        </w:r>
      </w:ins>
    </w:p>
    <w:p w:rsidR="00550F61" w:rsidRPr="00A047A1" w:rsidRDefault="00550F61" w:rsidP="00550F61">
      <w:pPr>
        <w:spacing w:after="0" w:line="384" w:lineRule="atLeast"/>
        <w:textAlignment w:val="baseline"/>
        <w:rPr>
          <w:ins w:id="376" w:author="Unknown"/>
          <w:rFonts w:ascii="inherit" w:eastAsia="Times New Roman" w:hAnsi="inherit" w:cs="Arial"/>
          <w:b/>
          <w:bCs/>
          <w:color w:val="333333"/>
          <w:szCs w:val="22"/>
        </w:rPr>
      </w:pPr>
      <w:ins w:id="377"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alert(</w:t>
        </w:r>
        <w:proofErr w:type="gramEnd"/>
        <w:r w:rsidRPr="00A047A1">
          <w:rPr>
            <w:rFonts w:ascii="Century Gothic" w:eastAsia="Times New Roman" w:hAnsi="Century Gothic" w:cs="Arial"/>
            <w:b/>
            <w:bCs/>
            <w:color w:val="A31515"/>
            <w:szCs w:val="22"/>
            <w:bdr w:val="none" w:sz="0" w:space="0" w:color="auto" w:frame="1"/>
            <w:shd w:val="clear" w:color="auto" w:fill="FFFFFF"/>
          </w:rPr>
          <w:t>'Hi, I am parent!'</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378" w:author="Unknown"/>
          <w:rFonts w:ascii="inherit" w:eastAsia="Times New Roman" w:hAnsi="inherit" w:cs="Arial"/>
          <w:b/>
          <w:bCs/>
          <w:color w:val="333333"/>
          <w:szCs w:val="22"/>
        </w:rPr>
      </w:pPr>
      <w:ins w:id="379" w:author="Unknown">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380" w:author="Unknown"/>
          <w:rFonts w:ascii="inherit" w:eastAsia="Times New Roman" w:hAnsi="inherit" w:cs="Arial"/>
          <w:b/>
          <w:bCs/>
          <w:color w:val="333333"/>
          <w:szCs w:val="22"/>
        </w:rPr>
      </w:pPr>
      <w:ins w:id="381"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proofErr w:type="gramStart"/>
        <w:r w:rsidRPr="00A047A1">
          <w:rPr>
            <w:rFonts w:ascii="Century Gothic" w:eastAsia="Times New Roman" w:hAnsi="Century Gothic" w:cs="Arial"/>
            <w:b/>
            <w:bCs/>
            <w:color w:val="333333"/>
            <w:szCs w:val="22"/>
            <w:bdr w:val="none" w:sz="0" w:space="0" w:color="auto" w:frame="1"/>
            <w:shd w:val="clear" w:color="auto" w:fill="FFFFFF"/>
          </w:rPr>
          <w:t>sayHiToWalk</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00FF"/>
            <w:szCs w:val="22"/>
            <w:bdr w:val="none" w:sz="0" w:space="0" w:color="auto" w:frame="1"/>
            <w:shd w:val="clear" w:color="auto" w:fill="FFFFFF"/>
          </w:rPr>
          <w:t>function</w:t>
        </w:r>
        <w:r w:rsidRPr="00A047A1">
          <w:rPr>
            <w:rFonts w:ascii="Century Gothic" w:eastAsia="Times New Roman" w:hAnsi="Century Gothic" w:cs="Arial"/>
            <w:b/>
            <w:bCs/>
            <w:color w:val="333333"/>
            <w:szCs w:val="22"/>
            <w:bdr w:val="none" w:sz="0" w:space="0" w:color="auto" w:frame="1"/>
            <w:shd w:val="clear" w:color="auto" w:fill="FFFFFF"/>
          </w:rPr>
          <w:t> () {</w:t>
        </w:r>
      </w:ins>
    </w:p>
    <w:p w:rsidR="00550F61" w:rsidRPr="00A047A1" w:rsidRDefault="00550F61" w:rsidP="00550F61">
      <w:pPr>
        <w:spacing w:after="0" w:line="384" w:lineRule="atLeast"/>
        <w:textAlignment w:val="baseline"/>
        <w:rPr>
          <w:ins w:id="382" w:author="Unknown"/>
          <w:rFonts w:ascii="inherit" w:eastAsia="Times New Roman" w:hAnsi="inherit" w:cs="Arial"/>
          <w:b/>
          <w:bCs/>
          <w:color w:val="333333"/>
          <w:szCs w:val="22"/>
        </w:rPr>
      </w:pPr>
      <w:ins w:id="383"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alert(</w:t>
        </w:r>
        <w:proofErr w:type="gramEnd"/>
        <w:r w:rsidRPr="00A047A1">
          <w:rPr>
            <w:rFonts w:ascii="Century Gothic" w:eastAsia="Times New Roman" w:hAnsi="Century Gothic" w:cs="Arial"/>
            <w:b/>
            <w:bCs/>
            <w:color w:val="A31515"/>
            <w:szCs w:val="22"/>
            <w:bdr w:val="none" w:sz="0" w:space="0" w:color="auto" w:frame="1"/>
            <w:shd w:val="clear" w:color="auto" w:fill="FFFFFF"/>
          </w:rPr>
          <w:t>'Hi, I am parent! and going to walk!'</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384" w:author="Unknown"/>
          <w:rFonts w:ascii="inherit" w:eastAsia="Times New Roman" w:hAnsi="inherit" w:cs="Arial"/>
          <w:b/>
          <w:bCs/>
          <w:color w:val="333333"/>
          <w:szCs w:val="22"/>
        </w:rPr>
      </w:pPr>
      <w:ins w:id="385" w:author="Unknown">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386" w:author="Unknown"/>
          <w:rFonts w:ascii="inherit" w:eastAsia="Times New Roman" w:hAnsi="inherit" w:cs="Arial"/>
          <w:b/>
          <w:bCs/>
          <w:color w:val="333333"/>
          <w:szCs w:val="22"/>
        </w:rPr>
      </w:pPr>
      <w:ins w:id="387" w:author="Unknown">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388"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389" w:author="Unknown"/>
          <w:rFonts w:ascii="inherit" w:eastAsia="Times New Roman" w:hAnsi="inherit" w:cs="Arial"/>
          <w:b/>
          <w:bCs/>
          <w:color w:val="333333"/>
          <w:szCs w:val="22"/>
        </w:rPr>
      </w:pPr>
      <w:ins w:id="390" w:author="Unknown">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//This is child class and the parent class is inherited in the child class.</w:t>
        </w:r>
      </w:ins>
    </w:p>
    <w:p w:rsidR="00550F61" w:rsidRPr="00A047A1" w:rsidRDefault="00550F61" w:rsidP="00550F61">
      <w:pPr>
        <w:spacing w:after="0" w:line="384" w:lineRule="atLeast"/>
        <w:textAlignment w:val="baseline"/>
        <w:rPr>
          <w:ins w:id="391" w:author="Unknown"/>
          <w:rFonts w:ascii="inherit" w:eastAsia="Times New Roman" w:hAnsi="inherit" w:cs="Arial"/>
          <w:b/>
          <w:bCs/>
          <w:color w:val="333333"/>
          <w:szCs w:val="22"/>
        </w:rPr>
      </w:pPr>
      <w:ins w:id="392"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proofErr w:type="gramStart"/>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child = </w:t>
        </w:r>
        <w:proofErr w:type="spellStart"/>
        <w:r w:rsidRPr="00A047A1">
          <w:rPr>
            <w:rFonts w:ascii="Century Gothic" w:eastAsia="Times New Roman" w:hAnsi="Century Gothic" w:cs="Arial"/>
            <w:b/>
            <w:bCs/>
            <w:color w:val="333333"/>
            <w:szCs w:val="22"/>
            <w:bdr w:val="none" w:sz="0" w:space="0" w:color="auto" w:frame="1"/>
            <w:shd w:val="clear" w:color="auto" w:fill="FFFFFF"/>
          </w:rPr>
          <w:t>Object.create</w:t>
        </w:r>
        <w:proofErr w:type="spellEnd"/>
        <w:r w:rsidRPr="00A047A1">
          <w:rPr>
            <w:rFonts w:ascii="Century Gothic" w:eastAsia="Times New Roman" w:hAnsi="Century Gothic" w:cs="Arial"/>
            <w:b/>
            <w:bCs/>
            <w:color w:val="333333"/>
            <w:szCs w:val="22"/>
            <w:bdr w:val="none" w:sz="0" w:space="0" w:color="auto" w:frame="1"/>
            <w:shd w:val="clear" w:color="auto" w:fill="FFFFFF"/>
          </w:rPr>
          <w:t>(parent);</w:t>
        </w:r>
      </w:ins>
    </w:p>
    <w:p w:rsidR="00550F61" w:rsidRPr="00A047A1" w:rsidRDefault="00550F61" w:rsidP="00550F61">
      <w:pPr>
        <w:spacing w:after="0" w:line="384" w:lineRule="atLeast"/>
        <w:textAlignment w:val="baseline"/>
        <w:rPr>
          <w:ins w:id="393"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394" w:author="Unknown"/>
          <w:rFonts w:ascii="inherit" w:eastAsia="Times New Roman" w:hAnsi="inherit" w:cs="Arial"/>
          <w:b/>
          <w:bCs/>
          <w:color w:val="333333"/>
          <w:szCs w:val="22"/>
        </w:rPr>
      </w:pPr>
      <w:ins w:id="395"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r w:rsidRPr="00A047A1">
          <w:rPr>
            <w:rFonts w:ascii="Century Gothic" w:eastAsia="Times New Roman" w:hAnsi="Century Gothic" w:cs="Arial"/>
            <w:b/>
            <w:bCs/>
            <w:color w:val="333333"/>
            <w:szCs w:val="22"/>
            <w:bdr w:val="none" w:sz="0" w:space="0" w:color="auto" w:frame="1"/>
            <w:shd w:val="clear" w:color="auto" w:fill="FFFFFF"/>
          </w:rPr>
          <w:t>child.sayHi</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0000FF"/>
            <w:szCs w:val="22"/>
            <w:bdr w:val="none" w:sz="0" w:space="0" w:color="auto" w:frame="1"/>
            <w:shd w:val="clear" w:color="auto" w:fill="FFFFFF"/>
          </w:rPr>
          <w:t>function</w:t>
        </w:r>
        <w:r w:rsidRPr="00A047A1">
          <w:rPr>
            <w:rFonts w:ascii="Century Gothic" w:eastAsia="Times New Roman" w:hAnsi="Century Gothic" w:cs="Arial"/>
            <w:b/>
            <w:bCs/>
            <w:color w:val="333333"/>
            <w:szCs w:val="22"/>
            <w:bdr w:val="none" w:sz="0" w:space="0" w:color="auto" w:frame="1"/>
            <w:shd w:val="clear" w:color="auto" w:fill="FFFFFF"/>
          </w:rPr>
          <w:t> () {</w:t>
        </w:r>
      </w:ins>
    </w:p>
    <w:p w:rsidR="00550F61" w:rsidRPr="00A047A1" w:rsidRDefault="00550F61" w:rsidP="00550F61">
      <w:pPr>
        <w:spacing w:after="0" w:line="384" w:lineRule="atLeast"/>
        <w:textAlignment w:val="baseline"/>
        <w:rPr>
          <w:ins w:id="396" w:author="Unknown"/>
          <w:rFonts w:ascii="inherit" w:eastAsia="Times New Roman" w:hAnsi="inherit" w:cs="Arial"/>
          <w:b/>
          <w:bCs/>
          <w:color w:val="333333"/>
          <w:szCs w:val="22"/>
        </w:rPr>
      </w:pPr>
      <w:ins w:id="397"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alert(</w:t>
        </w:r>
        <w:proofErr w:type="gramEnd"/>
        <w:r w:rsidRPr="00A047A1">
          <w:rPr>
            <w:rFonts w:ascii="Century Gothic" w:eastAsia="Times New Roman" w:hAnsi="Century Gothic" w:cs="Arial"/>
            <w:b/>
            <w:bCs/>
            <w:color w:val="A31515"/>
            <w:szCs w:val="22"/>
            <w:bdr w:val="none" w:sz="0" w:space="0" w:color="auto" w:frame="1"/>
            <w:shd w:val="clear" w:color="auto" w:fill="FFFFFF"/>
          </w:rPr>
          <w:t>'Hi, I am a child!'</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398" w:author="Unknown"/>
          <w:rFonts w:ascii="inherit" w:eastAsia="Times New Roman" w:hAnsi="inherit" w:cs="Arial"/>
          <w:b/>
          <w:bCs/>
          <w:color w:val="333333"/>
          <w:szCs w:val="22"/>
        </w:rPr>
      </w:pPr>
      <w:ins w:id="399" w:author="Unknown">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400" w:author="Unknown"/>
          <w:rFonts w:ascii="inherit" w:eastAsia="Times New Roman" w:hAnsi="inherit" w:cs="Arial"/>
          <w:b/>
          <w:bCs/>
          <w:color w:val="333333"/>
          <w:szCs w:val="22"/>
        </w:rPr>
      </w:pPr>
      <w:ins w:id="401" w:author="Unknown">
        <w:r w:rsidRPr="00A047A1">
          <w:rPr>
            <w:rFonts w:ascii="Century Gothic" w:eastAsia="Times New Roman" w:hAnsi="Century Gothic" w:cs="Arial"/>
            <w:b/>
            <w:bCs/>
            <w:color w:val="333333"/>
            <w:szCs w:val="22"/>
            <w:bdr w:val="none" w:sz="0" w:space="0" w:color="auto" w:frame="1"/>
            <w:shd w:val="clear" w:color="auto" w:fill="FFFFFF"/>
          </w:rPr>
          <w:br/>
        </w:r>
      </w:ins>
    </w:p>
    <w:p w:rsidR="00550F61" w:rsidRPr="00A047A1" w:rsidRDefault="00550F61" w:rsidP="00550F61">
      <w:pPr>
        <w:spacing w:after="0" w:line="384" w:lineRule="atLeast"/>
        <w:textAlignment w:val="baseline"/>
        <w:rPr>
          <w:ins w:id="402" w:author="Unknown"/>
          <w:rFonts w:ascii="inherit" w:eastAsia="Times New Roman" w:hAnsi="inherit" w:cs="Arial"/>
          <w:b/>
          <w:bCs/>
          <w:color w:val="333333"/>
          <w:szCs w:val="22"/>
        </w:rPr>
      </w:pPr>
      <w:ins w:id="403" w:author="Unknown">
        <w:r w:rsidRPr="00A047A1">
          <w:rPr>
            <w:rFonts w:ascii="Century Gothic" w:eastAsia="Times New Roman" w:hAnsi="Century Gothic" w:cs="Arial"/>
            <w:b/>
            <w:bCs/>
            <w:color w:val="0000FF"/>
            <w:szCs w:val="22"/>
            <w:bdr w:val="none" w:sz="0" w:space="0" w:color="auto" w:frame="1"/>
            <w:shd w:val="clear" w:color="auto" w:fill="FFFFFF"/>
          </w:rPr>
          <w:t>&lt;</w:t>
        </w:r>
        <w:r w:rsidRPr="00A047A1">
          <w:rPr>
            <w:rFonts w:ascii="Century Gothic" w:eastAsia="Times New Roman" w:hAnsi="Century Gothic" w:cs="Arial"/>
            <w:b/>
            <w:bCs/>
            <w:color w:val="800000"/>
            <w:szCs w:val="22"/>
            <w:bdr w:val="none" w:sz="0" w:space="0" w:color="auto" w:frame="1"/>
            <w:shd w:val="clear" w:color="auto" w:fill="FFFFFF"/>
          </w:rPr>
          <w:t>button</w:t>
        </w:r>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FF0000"/>
            <w:szCs w:val="22"/>
            <w:bdr w:val="none" w:sz="0" w:space="0" w:color="auto" w:frame="1"/>
            <w:shd w:val="clear" w:color="auto" w:fill="FFFFFF"/>
          </w:rPr>
          <w:t>type</w:t>
        </w:r>
        <w:r w:rsidRPr="00A047A1">
          <w:rPr>
            <w:rFonts w:ascii="Century Gothic" w:eastAsia="Times New Roman" w:hAnsi="Century Gothic" w:cs="Arial"/>
            <w:b/>
            <w:bCs/>
            <w:color w:val="0000FF"/>
            <w:szCs w:val="22"/>
            <w:bdr w:val="none" w:sz="0" w:space="0" w:color="auto" w:frame="1"/>
            <w:shd w:val="clear" w:color="auto" w:fill="FFFFFF"/>
          </w:rPr>
          <w:t>="submit"</w:t>
        </w:r>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FF0000"/>
            <w:szCs w:val="22"/>
            <w:bdr w:val="none" w:sz="0" w:space="0" w:color="auto" w:frame="1"/>
            <w:shd w:val="clear" w:color="auto" w:fill="FFFFFF"/>
          </w:rPr>
          <w:t>onclick</w:t>
        </w:r>
        <w:proofErr w:type="spellEnd"/>
        <w:r w:rsidRPr="00A047A1">
          <w:rPr>
            <w:rFonts w:ascii="Century Gothic" w:eastAsia="Times New Roman" w:hAnsi="Century Gothic" w:cs="Arial"/>
            <w:b/>
            <w:bCs/>
            <w:color w:val="0000FF"/>
            <w:szCs w:val="22"/>
            <w:bdr w:val="none" w:sz="0" w:space="0" w:color="auto" w:frame="1"/>
            <w:shd w:val="clear" w:color="auto" w:fill="FFFFFF"/>
          </w:rPr>
          <w:t>="</w:t>
        </w:r>
        <w:proofErr w:type="spellStart"/>
        <w:proofErr w:type="gramStart"/>
        <w:r w:rsidRPr="00A047A1">
          <w:rPr>
            <w:rFonts w:ascii="Century Gothic" w:eastAsia="Times New Roman" w:hAnsi="Century Gothic" w:cs="Arial"/>
            <w:b/>
            <w:bCs/>
            <w:color w:val="333333"/>
            <w:szCs w:val="22"/>
            <w:bdr w:val="none" w:sz="0" w:space="0" w:color="auto" w:frame="1"/>
            <w:shd w:val="clear" w:color="auto" w:fill="FFFFFF"/>
          </w:rPr>
          <w:t>child.sayHi</w:t>
        </w:r>
        <w:proofErr w:type="spellEnd"/>
        <w:r w:rsidRPr="00A047A1">
          <w:rPr>
            <w:rFonts w:ascii="Century Gothic" w:eastAsia="Times New Roman" w:hAnsi="Century Gothic" w:cs="Arial"/>
            <w:b/>
            <w:bCs/>
            <w:color w:val="333333"/>
            <w:szCs w:val="22"/>
            <w:bdr w:val="none" w:sz="0" w:space="0" w:color="auto" w:frame="1"/>
            <w:shd w:val="clear" w:color="auto" w:fill="FFFFFF"/>
          </w:rPr>
          <w:t>(</w:t>
        </w:r>
        <w:proofErr w:type="gramEnd"/>
        <w:r w:rsidRPr="00A047A1">
          <w:rPr>
            <w:rFonts w:ascii="Century Gothic" w:eastAsia="Times New Roman" w:hAnsi="Century Gothic" w:cs="Arial"/>
            <w:b/>
            <w:bCs/>
            <w:color w:val="333333"/>
            <w:szCs w:val="22"/>
            <w:bdr w:val="none" w:sz="0" w:space="0" w:color="auto" w:frame="1"/>
            <w:shd w:val="clear" w:color="auto" w:fill="FFFFFF"/>
          </w:rPr>
          <w:t>)</w:t>
        </w:r>
        <w:r w:rsidRPr="00A047A1">
          <w:rPr>
            <w:rFonts w:ascii="Century Gothic" w:eastAsia="Times New Roman" w:hAnsi="Century Gothic" w:cs="Arial"/>
            <w:b/>
            <w:bCs/>
            <w:color w:val="0000FF"/>
            <w:szCs w:val="22"/>
            <w:bdr w:val="none" w:sz="0" w:space="0" w:color="auto" w:frame="1"/>
            <w:shd w:val="clear" w:color="auto" w:fill="FFFFFF"/>
          </w:rPr>
          <w:t>"&gt;</w:t>
        </w:r>
        <w:r w:rsidRPr="00A047A1">
          <w:rPr>
            <w:rFonts w:ascii="Century Gothic" w:eastAsia="Times New Roman" w:hAnsi="Century Gothic" w:cs="Arial"/>
            <w:b/>
            <w:bCs/>
            <w:color w:val="333333"/>
            <w:szCs w:val="22"/>
            <w:bdr w:val="none" w:sz="0" w:space="0" w:color="auto" w:frame="1"/>
            <w:shd w:val="clear" w:color="auto" w:fill="FFFFFF"/>
          </w:rPr>
          <w:t> click to oops</w:t>
        </w:r>
        <w:r w:rsidRPr="00A047A1">
          <w:rPr>
            <w:rFonts w:ascii="Century Gothic" w:eastAsia="Times New Roman" w:hAnsi="Century Gothic" w:cs="Arial"/>
            <w:b/>
            <w:bCs/>
            <w:color w:val="0000FF"/>
            <w:szCs w:val="22"/>
            <w:bdr w:val="none" w:sz="0" w:space="0" w:color="auto" w:frame="1"/>
            <w:shd w:val="clear" w:color="auto" w:fill="FFFFFF"/>
          </w:rPr>
          <w:t>&lt;/</w:t>
        </w:r>
        <w:r w:rsidRPr="00A047A1">
          <w:rPr>
            <w:rFonts w:ascii="Century Gothic" w:eastAsia="Times New Roman" w:hAnsi="Century Gothic" w:cs="Arial"/>
            <w:b/>
            <w:bCs/>
            <w:color w:val="800000"/>
            <w:szCs w:val="22"/>
            <w:bdr w:val="none" w:sz="0" w:space="0" w:color="auto" w:frame="1"/>
            <w:shd w:val="clear" w:color="auto" w:fill="FFFFFF"/>
          </w:rPr>
          <w:t>button</w:t>
        </w:r>
        <w:r w:rsidRPr="00A047A1">
          <w:rPr>
            <w:rFonts w:ascii="Century Gothic" w:eastAsia="Times New Roman" w:hAnsi="Century Gothic" w:cs="Arial"/>
            <w:b/>
            <w:bCs/>
            <w:color w:val="0000FF"/>
            <w:szCs w:val="22"/>
            <w:bdr w:val="none" w:sz="0" w:space="0" w:color="auto" w:frame="1"/>
            <w:shd w:val="clear" w:color="auto" w:fill="FFFFFF"/>
          </w:rPr>
          <w:t>&gt;</w:t>
        </w:r>
      </w:ins>
    </w:p>
    <w:p w:rsidR="00550F61" w:rsidRPr="00A047A1" w:rsidRDefault="00550F61" w:rsidP="00550F61">
      <w:pPr>
        <w:spacing w:after="0" w:line="384" w:lineRule="atLeast"/>
        <w:textAlignment w:val="baseline"/>
        <w:rPr>
          <w:ins w:id="404" w:author="Unknown"/>
          <w:rFonts w:ascii="inherit" w:eastAsia="Times New Roman" w:hAnsi="inherit" w:cs="Arial"/>
          <w:b/>
          <w:bCs/>
          <w:color w:val="333333"/>
          <w:szCs w:val="22"/>
        </w:rPr>
      </w:pPr>
      <w:ins w:id="405" w:author="Unknown">
        <w:r w:rsidRPr="00A047A1">
          <w:rPr>
            <w:rFonts w:ascii="Century Gothic" w:eastAsia="Times New Roman" w:hAnsi="Century Gothic" w:cs="Arial"/>
            <w:b/>
            <w:bCs/>
            <w:color w:val="0000FF"/>
            <w:szCs w:val="22"/>
            <w:bdr w:val="none" w:sz="0" w:space="0" w:color="auto" w:frame="1"/>
            <w:shd w:val="clear" w:color="auto" w:fill="FFFFFF"/>
          </w:rPr>
          <w:br/>
        </w:r>
      </w:ins>
    </w:p>
    <w:p w:rsidR="00550F61" w:rsidRPr="00A047A1" w:rsidRDefault="00550F61" w:rsidP="00550F61">
      <w:pPr>
        <w:spacing w:after="0" w:line="384" w:lineRule="atLeast"/>
        <w:textAlignment w:val="baseline"/>
        <w:rPr>
          <w:ins w:id="406" w:author="Unknown"/>
          <w:rFonts w:ascii="inherit" w:eastAsia="Times New Roman" w:hAnsi="inherit" w:cs="Arial"/>
          <w:b/>
          <w:bCs/>
          <w:color w:val="333333"/>
          <w:szCs w:val="22"/>
        </w:rPr>
      </w:pPr>
      <w:ins w:id="407" w:author="Unknown">
        <w:r w:rsidRPr="00A047A1">
          <w:rPr>
            <w:rFonts w:ascii="Century Gothic" w:eastAsia="Times New Roman" w:hAnsi="Century Gothic" w:cs="Arial"/>
            <w:b/>
            <w:bCs/>
            <w:color w:val="333333"/>
            <w:szCs w:val="22"/>
            <w:bdr w:val="none" w:sz="0" w:space="0" w:color="auto" w:frame="1"/>
          </w:rPr>
          <w:lastRenderedPageBreak/>
          <w:t xml:space="preserve">The output </w:t>
        </w:r>
        <w:proofErr w:type="gramStart"/>
        <w:r w:rsidRPr="00A047A1">
          <w:rPr>
            <w:rFonts w:ascii="Century Gothic" w:eastAsia="Times New Roman" w:hAnsi="Century Gothic" w:cs="Arial"/>
            <w:b/>
            <w:bCs/>
            <w:color w:val="333333"/>
            <w:szCs w:val="22"/>
            <w:bdr w:val="none" w:sz="0" w:space="0" w:color="auto" w:frame="1"/>
          </w:rPr>
          <w:t>is :</w:t>
        </w:r>
        <w:proofErr w:type="gramEnd"/>
        <w:r w:rsidRPr="00A047A1">
          <w:rPr>
            <w:rFonts w:ascii="Century Gothic" w:eastAsia="Times New Roman" w:hAnsi="Century Gothic" w:cs="Arial"/>
            <w:b/>
            <w:bCs/>
            <w:color w:val="333333"/>
            <w:szCs w:val="22"/>
            <w:bdr w:val="none" w:sz="0" w:space="0" w:color="auto" w:frame="1"/>
          </w:rPr>
          <w:t> </w:t>
        </w:r>
        <w:r w:rsidRPr="00A047A1">
          <w:rPr>
            <w:rFonts w:ascii="Century Gothic" w:eastAsia="Times New Roman" w:hAnsi="Century Gothic" w:cs="Arial"/>
            <w:b/>
            <w:bCs/>
            <w:color w:val="A31515"/>
            <w:szCs w:val="22"/>
            <w:bdr w:val="none" w:sz="0" w:space="0" w:color="auto" w:frame="1"/>
            <w:shd w:val="clear" w:color="auto" w:fill="FFFFFF"/>
          </w:rPr>
          <w:t>Hi, I am a child!</w:t>
        </w:r>
      </w:ins>
    </w:p>
    <w:p w:rsidR="00550F61" w:rsidRPr="00A047A1" w:rsidRDefault="00550F61" w:rsidP="00550F61">
      <w:pPr>
        <w:spacing w:after="0" w:line="384" w:lineRule="atLeast"/>
        <w:textAlignment w:val="baseline"/>
        <w:rPr>
          <w:ins w:id="408"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409" w:author="Unknown"/>
          <w:rFonts w:ascii="inherit" w:eastAsia="Times New Roman" w:hAnsi="inherit" w:cs="Arial"/>
          <w:b/>
          <w:bCs/>
          <w:color w:val="333333"/>
          <w:szCs w:val="22"/>
        </w:rPr>
      </w:pPr>
      <w:ins w:id="410"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411" w:author="Unknown"/>
          <w:rFonts w:ascii="inherit" w:eastAsia="Times New Roman" w:hAnsi="inherit" w:cs="Arial"/>
          <w:b/>
          <w:bCs/>
          <w:color w:val="333333"/>
          <w:szCs w:val="22"/>
        </w:rPr>
      </w:pPr>
      <w:ins w:id="412" w:author="Unknown">
        <w:r w:rsidRPr="00A047A1">
          <w:rPr>
            <w:rFonts w:ascii="inherit" w:eastAsia="Times New Roman" w:hAnsi="inherit" w:cs="Arial"/>
            <w:b/>
            <w:bCs/>
            <w:color w:val="0000FF"/>
            <w:szCs w:val="22"/>
            <w:bdr w:val="none" w:sz="0" w:space="0" w:color="auto" w:frame="1"/>
          </w:rPr>
          <w:t xml:space="preserve">What is </w:t>
        </w:r>
        <w:proofErr w:type="spellStart"/>
        <w:r w:rsidRPr="00A047A1">
          <w:rPr>
            <w:rFonts w:ascii="inherit" w:eastAsia="Times New Roman" w:hAnsi="inherit" w:cs="Arial"/>
            <w:b/>
            <w:bCs/>
            <w:color w:val="0000FF"/>
            <w:szCs w:val="22"/>
            <w:bdr w:val="none" w:sz="0" w:space="0" w:color="auto" w:frame="1"/>
          </w:rPr>
          <w:t>typeof</w:t>
        </w:r>
        <w:proofErr w:type="spellEnd"/>
        <w:r w:rsidRPr="00A047A1">
          <w:rPr>
            <w:rFonts w:ascii="inherit" w:eastAsia="Times New Roman" w:hAnsi="inherit" w:cs="Arial"/>
            <w:b/>
            <w:bCs/>
            <w:color w:val="0000FF"/>
            <w:szCs w:val="22"/>
            <w:bdr w:val="none" w:sz="0" w:space="0" w:color="auto" w:frame="1"/>
          </w:rPr>
          <w:t xml:space="preserve"> operator?</w:t>
        </w:r>
      </w:ins>
    </w:p>
    <w:p w:rsidR="00550F61" w:rsidRPr="00A047A1" w:rsidRDefault="00550F61" w:rsidP="00550F61">
      <w:pPr>
        <w:spacing w:after="0" w:line="384" w:lineRule="atLeast"/>
        <w:textAlignment w:val="baseline"/>
        <w:rPr>
          <w:ins w:id="413" w:author="Unknown"/>
          <w:rFonts w:ascii="inherit" w:eastAsia="Times New Roman" w:hAnsi="inherit" w:cs="Arial"/>
          <w:b/>
          <w:bCs/>
          <w:color w:val="333333"/>
          <w:szCs w:val="22"/>
        </w:rPr>
      </w:pPr>
      <w:ins w:id="414" w:author="Unknown">
        <w:r w:rsidRPr="00A047A1">
          <w:rPr>
            <w:rFonts w:ascii="Century Gothic" w:eastAsia="Times New Roman" w:hAnsi="Century Gothic" w:cs="Arial"/>
            <w:b/>
            <w:bCs/>
            <w:color w:val="333333"/>
            <w:szCs w:val="22"/>
            <w:bdr w:val="none" w:sz="0" w:space="0" w:color="auto" w:frame="1"/>
          </w:rPr>
          <w:t>The </w:t>
        </w:r>
        <w:proofErr w:type="spellStart"/>
        <w:r w:rsidRPr="00A047A1">
          <w:rPr>
            <w:rFonts w:ascii="inherit" w:eastAsia="Times New Roman" w:hAnsi="inherit" w:cs="Arial"/>
            <w:b/>
            <w:bCs/>
            <w:color w:val="333333"/>
            <w:szCs w:val="22"/>
            <w:bdr w:val="none" w:sz="0" w:space="0" w:color="auto" w:frame="1"/>
          </w:rPr>
          <w:t>typeof</w:t>
        </w:r>
        <w:proofErr w:type="spellEnd"/>
        <w:r w:rsidRPr="00A047A1">
          <w:rPr>
            <w:rFonts w:ascii="Century Gothic" w:eastAsia="Times New Roman" w:hAnsi="Century Gothic" w:cs="Arial"/>
            <w:b/>
            <w:bCs/>
            <w:color w:val="333333"/>
            <w:szCs w:val="22"/>
            <w:bdr w:val="none" w:sz="0" w:space="0" w:color="auto" w:frame="1"/>
          </w:rPr>
          <w:t> operator is used to find the type of variables.</w:t>
        </w:r>
      </w:ins>
    </w:p>
    <w:p w:rsidR="00550F61" w:rsidRPr="00A047A1" w:rsidRDefault="00550F61" w:rsidP="00550F61">
      <w:pPr>
        <w:spacing w:after="0" w:line="384" w:lineRule="atLeast"/>
        <w:textAlignment w:val="baseline"/>
        <w:rPr>
          <w:ins w:id="415" w:author="Unknown"/>
          <w:rFonts w:ascii="inherit" w:eastAsia="Times New Roman" w:hAnsi="inherit" w:cs="Arial"/>
          <w:b/>
          <w:bCs/>
          <w:color w:val="333333"/>
          <w:szCs w:val="22"/>
        </w:rPr>
      </w:pPr>
      <w:ins w:id="416"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417" w:author="Unknown"/>
          <w:rFonts w:ascii="inherit" w:eastAsia="Times New Roman" w:hAnsi="inherit" w:cs="Arial"/>
          <w:b/>
          <w:bCs/>
          <w:color w:val="333333"/>
          <w:szCs w:val="22"/>
        </w:rPr>
      </w:pPr>
      <w:proofErr w:type="gramStart"/>
      <w:ins w:id="418" w:author="Unknown">
        <w:r w:rsidRPr="00A047A1">
          <w:rPr>
            <w:rFonts w:ascii="Century Gothic" w:eastAsia="Times New Roman" w:hAnsi="Century Gothic" w:cs="Arial"/>
            <w:b/>
            <w:bCs/>
            <w:color w:val="333333"/>
            <w:szCs w:val="22"/>
            <w:bdr w:val="none" w:sz="0" w:space="0" w:color="auto" w:frame="1"/>
            <w:shd w:val="clear" w:color="auto" w:fill="FFFFFF"/>
          </w:rPr>
          <w:t>The example as given below.</w:t>
        </w:r>
        <w:proofErr w:type="gramEnd"/>
      </w:ins>
    </w:p>
    <w:p w:rsidR="00550F61" w:rsidRPr="00A047A1" w:rsidRDefault="00550F61" w:rsidP="00550F61">
      <w:pPr>
        <w:spacing w:after="0" w:line="384" w:lineRule="atLeast"/>
        <w:textAlignment w:val="baseline"/>
        <w:rPr>
          <w:ins w:id="419"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420" w:author="Unknown"/>
          <w:rFonts w:ascii="inherit" w:eastAsia="Times New Roman" w:hAnsi="inherit" w:cs="Arial"/>
          <w:b/>
          <w:bCs/>
          <w:color w:val="333333"/>
          <w:szCs w:val="22"/>
        </w:rPr>
      </w:pPr>
      <w:proofErr w:type="spellStart"/>
      <w:proofErr w:type="gramStart"/>
      <w:ins w:id="421" w:author="Unknown">
        <w:r w:rsidRPr="00A047A1">
          <w:rPr>
            <w:rFonts w:ascii="Century Gothic" w:eastAsia="Times New Roman" w:hAnsi="Century Gothic" w:cs="Arial"/>
            <w:b/>
            <w:bCs/>
            <w:color w:val="0000FF"/>
            <w:szCs w:val="22"/>
            <w:bdr w:val="none" w:sz="0" w:space="0" w:color="auto" w:frame="1"/>
            <w:shd w:val="clear" w:color="auto" w:fill="FFFFFF"/>
          </w:rPr>
          <w:t>typeof</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A31515"/>
            <w:szCs w:val="22"/>
            <w:bdr w:val="none" w:sz="0" w:space="0" w:color="auto" w:frame="1"/>
            <w:shd w:val="clear" w:color="auto" w:fill="FFFFFF"/>
          </w:rPr>
          <w:t>"Anil Singh"</w:t>
        </w:r>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 Returns string</w:t>
        </w:r>
      </w:ins>
    </w:p>
    <w:p w:rsidR="00550F61" w:rsidRPr="00A047A1" w:rsidRDefault="00550F61" w:rsidP="00550F61">
      <w:pPr>
        <w:spacing w:after="0" w:line="384" w:lineRule="atLeast"/>
        <w:textAlignment w:val="baseline"/>
        <w:rPr>
          <w:ins w:id="422" w:author="Unknown"/>
          <w:rFonts w:ascii="inherit" w:eastAsia="Times New Roman" w:hAnsi="inherit" w:cs="Arial"/>
          <w:b/>
          <w:bCs/>
          <w:color w:val="333333"/>
          <w:szCs w:val="22"/>
        </w:rPr>
      </w:pPr>
      <w:proofErr w:type="spellStart"/>
      <w:proofErr w:type="gramStart"/>
      <w:ins w:id="423" w:author="Unknown">
        <w:r w:rsidRPr="00A047A1">
          <w:rPr>
            <w:rFonts w:ascii="Century Gothic" w:eastAsia="Times New Roman" w:hAnsi="Century Gothic" w:cs="Arial"/>
            <w:b/>
            <w:bCs/>
            <w:color w:val="0000FF"/>
            <w:szCs w:val="22"/>
            <w:bdr w:val="none" w:sz="0" w:space="0" w:color="auto" w:frame="1"/>
            <w:shd w:val="clear" w:color="auto" w:fill="FFFFFF"/>
          </w:rPr>
          <w:t>typeof</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3.33                  </w:t>
        </w:r>
        <w:r w:rsidRPr="00A047A1">
          <w:rPr>
            <w:rFonts w:ascii="Century Gothic" w:eastAsia="Times New Roman" w:hAnsi="Century Gothic" w:cs="Arial"/>
            <w:b/>
            <w:bCs/>
            <w:color w:val="008000"/>
            <w:szCs w:val="22"/>
            <w:bdr w:val="none" w:sz="0" w:space="0" w:color="auto" w:frame="1"/>
            <w:shd w:val="clear" w:color="auto" w:fill="FFFFFF"/>
          </w:rPr>
          <w:t>// Returns number</w:t>
        </w:r>
      </w:ins>
    </w:p>
    <w:p w:rsidR="00550F61" w:rsidRPr="00A047A1" w:rsidRDefault="00550F61" w:rsidP="00550F61">
      <w:pPr>
        <w:spacing w:after="0" w:line="384" w:lineRule="atLeast"/>
        <w:textAlignment w:val="baseline"/>
        <w:rPr>
          <w:ins w:id="424" w:author="Unknown"/>
          <w:rFonts w:ascii="inherit" w:eastAsia="Times New Roman" w:hAnsi="inherit" w:cs="Arial"/>
          <w:b/>
          <w:bCs/>
          <w:color w:val="333333"/>
          <w:szCs w:val="22"/>
        </w:rPr>
      </w:pPr>
      <w:proofErr w:type="spellStart"/>
      <w:proofErr w:type="gramStart"/>
      <w:ins w:id="425" w:author="Unknown">
        <w:r w:rsidRPr="00A047A1">
          <w:rPr>
            <w:rFonts w:ascii="Century Gothic" w:eastAsia="Times New Roman" w:hAnsi="Century Gothic" w:cs="Arial"/>
            <w:b/>
            <w:bCs/>
            <w:color w:val="0000FF"/>
            <w:szCs w:val="22"/>
            <w:bdr w:val="none" w:sz="0" w:space="0" w:color="auto" w:frame="1"/>
            <w:shd w:val="clear" w:color="auto" w:fill="FFFFFF"/>
          </w:rPr>
          <w:t>typeof</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00FF"/>
            <w:szCs w:val="22"/>
            <w:bdr w:val="none" w:sz="0" w:space="0" w:color="auto" w:frame="1"/>
            <w:shd w:val="clear" w:color="auto" w:fill="FFFFFF"/>
          </w:rPr>
          <w:t>true</w:t>
        </w:r>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 Returns Boolean</w:t>
        </w:r>
      </w:ins>
    </w:p>
    <w:p w:rsidR="00550F61" w:rsidRPr="00A047A1" w:rsidRDefault="00550F61" w:rsidP="00550F61">
      <w:pPr>
        <w:spacing w:after="0" w:line="384" w:lineRule="atLeast"/>
        <w:textAlignment w:val="baseline"/>
        <w:rPr>
          <w:ins w:id="426" w:author="Unknown"/>
          <w:rFonts w:ascii="inherit" w:eastAsia="Times New Roman" w:hAnsi="inherit" w:cs="Arial"/>
          <w:b/>
          <w:bCs/>
          <w:color w:val="333333"/>
          <w:szCs w:val="22"/>
        </w:rPr>
      </w:pPr>
      <w:proofErr w:type="spellStart"/>
      <w:proofErr w:type="gramStart"/>
      <w:ins w:id="427" w:author="Unknown">
        <w:r w:rsidRPr="00A047A1">
          <w:rPr>
            <w:rFonts w:ascii="Century Gothic" w:eastAsia="Times New Roman" w:hAnsi="Century Gothic" w:cs="Arial"/>
            <w:b/>
            <w:bCs/>
            <w:color w:val="0000FF"/>
            <w:szCs w:val="22"/>
            <w:bdr w:val="none" w:sz="0" w:space="0" w:color="auto" w:frame="1"/>
            <w:shd w:val="clear" w:color="auto" w:fill="FFFFFF"/>
          </w:rPr>
          <w:t>typeof</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 name: </w:t>
        </w:r>
        <w:r w:rsidRPr="00A047A1">
          <w:rPr>
            <w:rFonts w:ascii="Century Gothic" w:eastAsia="Times New Roman" w:hAnsi="Century Gothic" w:cs="Arial"/>
            <w:b/>
            <w:bCs/>
            <w:color w:val="A31515"/>
            <w:szCs w:val="22"/>
            <w:bdr w:val="none" w:sz="0" w:space="0" w:color="auto" w:frame="1"/>
            <w:shd w:val="clear" w:color="auto" w:fill="FFFFFF"/>
          </w:rPr>
          <w:t>'Anil'</w:t>
        </w:r>
        <w:r w:rsidRPr="00A047A1">
          <w:rPr>
            <w:rFonts w:ascii="Century Gothic" w:eastAsia="Times New Roman" w:hAnsi="Century Gothic" w:cs="Arial"/>
            <w:b/>
            <w:bCs/>
            <w:color w:val="333333"/>
            <w:szCs w:val="22"/>
            <w:bdr w:val="none" w:sz="0" w:space="0" w:color="auto" w:frame="1"/>
            <w:shd w:val="clear" w:color="auto" w:fill="FFFFFF"/>
          </w:rPr>
          <w:t>, age: 30 } </w:t>
        </w:r>
        <w:r w:rsidRPr="00A047A1">
          <w:rPr>
            <w:rFonts w:ascii="Century Gothic" w:eastAsia="Times New Roman" w:hAnsi="Century Gothic" w:cs="Arial"/>
            <w:b/>
            <w:bCs/>
            <w:color w:val="008000"/>
            <w:szCs w:val="22"/>
            <w:bdr w:val="none" w:sz="0" w:space="0" w:color="auto" w:frame="1"/>
            <w:shd w:val="clear" w:color="auto" w:fill="FFFFFF"/>
          </w:rPr>
          <w:t>// Returns object</w:t>
        </w:r>
      </w:ins>
    </w:p>
    <w:p w:rsidR="00550F61" w:rsidRPr="00A047A1" w:rsidRDefault="00550F61" w:rsidP="00550F61">
      <w:pPr>
        <w:spacing w:after="0" w:line="384" w:lineRule="atLeast"/>
        <w:textAlignment w:val="baseline"/>
        <w:rPr>
          <w:ins w:id="428"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429" w:author="Unknown"/>
          <w:rFonts w:ascii="inherit" w:eastAsia="Times New Roman" w:hAnsi="inherit" w:cs="Arial"/>
          <w:b/>
          <w:bCs/>
          <w:color w:val="333333"/>
          <w:szCs w:val="22"/>
        </w:rPr>
      </w:pPr>
      <w:proofErr w:type="spellStart"/>
      <w:proofErr w:type="gramStart"/>
      <w:ins w:id="430" w:author="Unknown">
        <w:r w:rsidRPr="00A047A1">
          <w:rPr>
            <w:rFonts w:ascii="Century Gothic" w:eastAsia="Times New Roman" w:hAnsi="Century Gothic" w:cs="Arial"/>
            <w:b/>
            <w:bCs/>
            <w:color w:val="0000FF"/>
            <w:szCs w:val="22"/>
            <w:bdr w:val="none" w:sz="0" w:space="0" w:color="auto" w:frame="1"/>
            <w:shd w:val="clear" w:color="auto" w:fill="FFFFFF"/>
          </w:rPr>
          <w:t>typeof</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[10, 20, 30, 40]             </w:t>
        </w:r>
        <w:r w:rsidRPr="00A047A1">
          <w:rPr>
            <w:rFonts w:ascii="Century Gothic" w:eastAsia="Times New Roman" w:hAnsi="Century Gothic" w:cs="Arial"/>
            <w:b/>
            <w:bCs/>
            <w:color w:val="008000"/>
            <w:szCs w:val="22"/>
            <w:bdr w:val="none" w:sz="0" w:space="0" w:color="auto" w:frame="1"/>
            <w:shd w:val="clear" w:color="auto" w:fill="FFFFFF"/>
          </w:rPr>
          <w:t>// Returns object</w:t>
        </w:r>
      </w:ins>
    </w:p>
    <w:p w:rsidR="00550F61" w:rsidRPr="00A047A1" w:rsidRDefault="00550F61" w:rsidP="00550F61">
      <w:pPr>
        <w:spacing w:after="0" w:line="384" w:lineRule="atLeast"/>
        <w:textAlignment w:val="baseline"/>
        <w:rPr>
          <w:ins w:id="431" w:author="Unknown"/>
          <w:rFonts w:ascii="inherit" w:eastAsia="Times New Roman" w:hAnsi="inherit" w:cs="Arial"/>
          <w:b/>
          <w:bCs/>
          <w:color w:val="333333"/>
          <w:szCs w:val="22"/>
        </w:rPr>
      </w:pPr>
      <w:ins w:id="432" w:author="Unknown">
        <w:r w:rsidRPr="00A047A1">
          <w:rPr>
            <w:rFonts w:ascii="Century Gothic" w:eastAsia="Times New Roman" w:hAnsi="Century Gothic" w:cs="Arial"/>
            <w:b/>
            <w:bCs/>
            <w:color w:val="008000"/>
            <w:szCs w:val="22"/>
            <w:bdr w:val="none" w:sz="0" w:space="0" w:color="auto" w:frame="1"/>
            <w:shd w:val="clear" w:color="auto" w:fill="FFFFFF"/>
          </w:rPr>
          <w:br/>
        </w:r>
      </w:ins>
    </w:p>
    <w:p w:rsidR="00550F61" w:rsidRPr="00A047A1" w:rsidRDefault="00550F61" w:rsidP="00550F61">
      <w:pPr>
        <w:spacing w:after="0" w:line="384" w:lineRule="atLeast"/>
        <w:textAlignment w:val="baseline"/>
        <w:rPr>
          <w:ins w:id="433" w:author="Unknown"/>
          <w:rFonts w:ascii="inherit" w:eastAsia="Times New Roman" w:hAnsi="inherit" w:cs="Arial"/>
          <w:b/>
          <w:bCs/>
          <w:color w:val="333333"/>
          <w:szCs w:val="22"/>
        </w:rPr>
      </w:pPr>
      <w:ins w:id="434" w:author="Unknown">
        <w:r w:rsidRPr="00A047A1">
          <w:rPr>
            <w:rFonts w:ascii="inherit" w:eastAsia="Times New Roman" w:hAnsi="inherit" w:cs="Arial"/>
            <w:b/>
            <w:bCs/>
            <w:color w:val="0000FF"/>
            <w:szCs w:val="22"/>
            <w:bdr w:val="none" w:sz="0" w:space="0" w:color="auto" w:frame="1"/>
          </w:rPr>
          <w:t xml:space="preserve">What </w:t>
        </w:r>
        <w:proofErr w:type="gramStart"/>
        <w:r w:rsidRPr="00A047A1">
          <w:rPr>
            <w:rFonts w:ascii="inherit" w:eastAsia="Times New Roman" w:hAnsi="inherit" w:cs="Arial"/>
            <w:b/>
            <w:bCs/>
            <w:color w:val="0000FF"/>
            <w:szCs w:val="22"/>
            <w:bdr w:val="none" w:sz="0" w:space="0" w:color="auto" w:frame="1"/>
          </w:rPr>
          <w:t>is public, private and static variables</w:t>
        </w:r>
        <w:proofErr w:type="gramEnd"/>
        <w:r w:rsidRPr="00A047A1">
          <w:rPr>
            <w:rFonts w:ascii="inherit" w:eastAsia="Times New Roman" w:hAnsi="inherit" w:cs="Arial"/>
            <w:b/>
            <w:bCs/>
            <w:color w:val="0000FF"/>
            <w:szCs w:val="22"/>
            <w:bdr w:val="none" w:sz="0" w:space="0" w:color="auto" w:frame="1"/>
          </w:rPr>
          <w:t xml:space="preserve"> in JavaScript?</w:t>
        </w:r>
      </w:ins>
    </w:p>
    <w:p w:rsidR="00550F61" w:rsidRPr="00A047A1" w:rsidRDefault="00550F61" w:rsidP="00550F61">
      <w:pPr>
        <w:spacing w:after="0" w:line="384" w:lineRule="atLeast"/>
        <w:textAlignment w:val="baseline"/>
        <w:rPr>
          <w:ins w:id="435" w:author="Unknown"/>
          <w:rFonts w:ascii="inherit" w:eastAsia="Times New Roman" w:hAnsi="inherit" w:cs="Arial"/>
          <w:b/>
          <w:bCs/>
          <w:color w:val="333333"/>
          <w:szCs w:val="22"/>
        </w:rPr>
      </w:pPr>
      <w:ins w:id="436" w:author="Unknown">
        <w:r w:rsidRPr="00A047A1">
          <w:rPr>
            <w:rFonts w:ascii="Century Gothic" w:eastAsia="Times New Roman" w:hAnsi="Century Gothic" w:cs="Arial"/>
            <w:b/>
            <w:bCs/>
            <w:color w:val="333333"/>
            <w:szCs w:val="22"/>
            <w:bdr w:val="none" w:sz="0" w:space="0" w:color="auto" w:frame="1"/>
          </w:rPr>
          <w:t>I am going to explain like strongly type object oriented language (OOPs) like(C#</w:t>
        </w:r>
        <w:proofErr w:type="gramStart"/>
        <w:r w:rsidRPr="00A047A1">
          <w:rPr>
            <w:rFonts w:ascii="Century Gothic" w:eastAsia="Times New Roman" w:hAnsi="Century Gothic" w:cs="Arial"/>
            <w:b/>
            <w:bCs/>
            <w:color w:val="333333"/>
            <w:szCs w:val="22"/>
            <w:bdr w:val="none" w:sz="0" w:space="0" w:color="auto" w:frame="1"/>
          </w:rPr>
          <w:t>,C</w:t>
        </w:r>
        <w:proofErr w:type="gramEnd"/>
        <w:r w:rsidRPr="00A047A1">
          <w:rPr>
            <w:rFonts w:ascii="Century Gothic" w:eastAsia="Times New Roman" w:hAnsi="Century Gothic" w:cs="Arial"/>
            <w:b/>
            <w:bCs/>
            <w:color w:val="333333"/>
            <w:szCs w:val="22"/>
            <w:bdr w:val="none" w:sz="0" w:space="0" w:color="auto" w:frame="1"/>
          </w:rPr>
          <w:t>++ and java etc.).</w:t>
        </w:r>
      </w:ins>
    </w:p>
    <w:p w:rsidR="00550F61" w:rsidRPr="00A047A1" w:rsidRDefault="00550F61" w:rsidP="00550F61">
      <w:pPr>
        <w:spacing w:after="0" w:line="384" w:lineRule="atLeast"/>
        <w:textAlignment w:val="baseline"/>
        <w:rPr>
          <w:ins w:id="437" w:author="Unknown"/>
          <w:rFonts w:ascii="inherit" w:eastAsia="Times New Roman" w:hAnsi="inherit" w:cs="Arial"/>
          <w:b/>
          <w:bCs/>
          <w:color w:val="333333"/>
          <w:szCs w:val="22"/>
        </w:rPr>
      </w:pPr>
      <w:ins w:id="438"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439" w:author="Unknown"/>
          <w:rFonts w:ascii="inherit" w:eastAsia="Times New Roman" w:hAnsi="inherit" w:cs="Arial"/>
          <w:b/>
          <w:bCs/>
          <w:color w:val="333333"/>
          <w:szCs w:val="22"/>
        </w:rPr>
      </w:pPr>
      <w:ins w:id="440" w:author="Unknown">
        <w:r w:rsidRPr="00A047A1">
          <w:rPr>
            <w:rFonts w:ascii="Century Gothic" w:eastAsia="Times New Roman" w:hAnsi="Century Gothic" w:cs="Arial"/>
            <w:b/>
            <w:bCs/>
            <w:color w:val="333333"/>
            <w:szCs w:val="22"/>
            <w:bdr w:val="none" w:sz="0" w:space="0" w:color="auto" w:frame="1"/>
          </w:rPr>
          <w:t>Fist I am creating a conductor class and trying to achieve to declare the public, private and static variables and detail as given below.</w:t>
        </w:r>
      </w:ins>
    </w:p>
    <w:p w:rsidR="00550F61" w:rsidRPr="00A047A1" w:rsidRDefault="00550F61" w:rsidP="00550F61">
      <w:pPr>
        <w:spacing w:after="0" w:line="384" w:lineRule="atLeast"/>
        <w:textAlignment w:val="baseline"/>
        <w:rPr>
          <w:ins w:id="441" w:author="Unknown"/>
          <w:rFonts w:ascii="inherit" w:eastAsia="Times New Roman" w:hAnsi="inherit" w:cs="Arial"/>
          <w:b/>
          <w:bCs/>
          <w:color w:val="333333"/>
          <w:szCs w:val="22"/>
        </w:rPr>
      </w:pPr>
      <w:ins w:id="442"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443" w:author="Unknown"/>
          <w:rFonts w:ascii="inherit" w:eastAsia="Times New Roman" w:hAnsi="inherit" w:cs="Arial"/>
          <w:b/>
          <w:bCs/>
          <w:color w:val="333333"/>
          <w:szCs w:val="22"/>
        </w:rPr>
      </w:pPr>
      <w:proofErr w:type="gramStart"/>
      <w:ins w:id="444" w:author="Unknown">
        <w:r w:rsidRPr="00A047A1">
          <w:rPr>
            <w:rFonts w:ascii="Century Gothic" w:eastAsia="Times New Roman" w:hAnsi="Century Gothic" w:cs="Arial"/>
            <w:b/>
            <w:bCs/>
            <w:color w:val="0000FF"/>
            <w:szCs w:val="22"/>
            <w:bdr w:val="none" w:sz="0" w:space="0" w:color="auto" w:frame="1"/>
            <w:shd w:val="clear" w:color="auto" w:fill="FFFFFF"/>
          </w:rPr>
          <w:t>function</w:t>
        </w:r>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myEmpConsepts</w:t>
        </w:r>
        <w:proofErr w:type="spellEnd"/>
        <w:r w:rsidRPr="00A047A1">
          <w:rPr>
            <w:rFonts w:ascii="Century Gothic" w:eastAsia="Times New Roman" w:hAnsi="Century Gothic" w:cs="Arial"/>
            <w:b/>
            <w:bCs/>
            <w:color w:val="333333"/>
            <w:szCs w:val="22"/>
            <w:bdr w:val="none" w:sz="0" w:space="0" w:color="auto" w:frame="1"/>
            <w:shd w:val="clear" w:color="auto" w:fill="FFFFFF"/>
          </w:rPr>
          <w:t>() { </w:t>
        </w:r>
        <w:r w:rsidRPr="00A047A1">
          <w:rPr>
            <w:rFonts w:ascii="Century Gothic" w:eastAsia="Times New Roman" w:hAnsi="Century Gothic" w:cs="Arial"/>
            <w:b/>
            <w:bCs/>
            <w:color w:val="008000"/>
            <w:szCs w:val="22"/>
            <w:bdr w:val="none" w:sz="0" w:space="0" w:color="auto" w:frame="1"/>
            <w:shd w:val="clear" w:color="auto" w:fill="FFFFFF"/>
          </w:rPr>
          <w:t xml:space="preserve">// This </w:t>
        </w:r>
        <w:proofErr w:type="spellStart"/>
        <w:r w:rsidRPr="00A047A1">
          <w:rPr>
            <w:rFonts w:ascii="Century Gothic" w:eastAsia="Times New Roman" w:hAnsi="Century Gothic" w:cs="Arial"/>
            <w:b/>
            <w:bCs/>
            <w:color w:val="008000"/>
            <w:szCs w:val="22"/>
            <w:bdr w:val="none" w:sz="0" w:space="0" w:color="auto" w:frame="1"/>
            <w:shd w:val="clear" w:color="auto" w:fill="FFFFFF"/>
          </w:rPr>
          <w:t>myEmpConsepts</w:t>
        </w:r>
        <w:proofErr w:type="spellEnd"/>
        <w:r w:rsidRPr="00A047A1">
          <w:rPr>
            <w:rFonts w:ascii="Century Gothic" w:eastAsia="Times New Roman" w:hAnsi="Century Gothic" w:cs="Arial"/>
            <w:b/>
            <w:bCs/>
            <w:color w:val="008000"/>
            <w:szCs w:val="22"/>
            <w:bdr w:val="none" w:sz="0" w:space="0" w:color="auto" w:frame="1"/>
            <w:shd w:val="clear" w:color="auto" w:fill="FFFFFF"/>
          </w:rPr>
          <w:t xml:space="preserve"> is a constructor  function.</w:t>
        </w:r>
      </w:ins>
    </w:p>
    <w:p w:rsidR="00550F61" w:rsidRPr="00A047A1" w:rsidRDefault="00550F61" w:rsidP="00550F61">
      <w:pPr>
        <w:spacing w:after="0" w:line="384" w:lineRule="atLeast"/>
        <w:textAlignment w:val="baseline"/>
        <w:rPr>
          <w:ins w:id="445"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446" w:author="Unknown"/>
          <w:rFonts w:ascii="inherit" w:eastAsia="Times New Roman" w:hAnsi="inherit" w:cs="Arial"/>
          <w:b/>
          <w:bCs/>
          <w:color w:val="333333"/>
          <w:szCs w:val="22"/>
        </w:rPr>
      </w:pPr>
      <w:ins w:id="447"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proofErr w:type="gramStart"/>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empId</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A31515"/>
            <w:szCs w:val="22"/>
            <w:bdr w:val="none" w:sz="0" w:space="0" w:color="auto" w:frame="1"/>
            <w:shd w:val="clear" w:color="auto" w:fill="FFFFFF"/>
          </w:rPr>
          <w:t>"00201"</w:t>
        </w:r>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//This is a private variable.</w:t>
        </w:r>
      </w:ins>
    </w:p>
    <w:p w:rsidR="00550F61" w:rsidRPr="00A047A1" w:rsidRDefault="00550F61" w:rsidP="00550F61">
      <w:pPr>
        <w:spacing w:after="0" w:line="384" w:lineRule="atLeast"/>
        <w:textAlignment w:val="baseline"/>
        <w:rPr>
          <w:ins w:id="448" w:author="Unknown"/>
          <w:rFonts w:ascii="inherit" w:eastAsia="Times New Roman" w:hAnsi="inherit" w:cs="Arial"/>
          <w:b/>
          <w:bCs/>
          <w:color w:val="333333"/>
          <w:szCs w:val="22"/>
        </w:rPr>
      </w:pPr>
      <w:ins w:id="449"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0000FF"/>
            <w:szCs w:val="22"/>
            <w:bdr w:val="none" w:sz="0" w:space="0" w:color="auto" w:frame="1"/>
            <w:shd w:val="clear" w:color="auto" w:fill="FFFFFF"/>
          </w:rPr>
          <w:t>this</w:t>
        </w:r>
        <w:r w:rsidRPr="00A047A1">
          <w:rPr>
            <w:rFonts w:ascii="Century Gothic" w:eastAsia="Times New Roman" w:hAnsi="Century Gothic" w:cs="Arial"/>
            <w:b/>
            <w:bCs/>
            <w:color w:val="333333"/>
            <w:szCs w:val="22"/>
            <w:bdr w:val="none" w:sz="0" w:space="0" w:color="auto" w:frame="1"/>
            <w:shd w:val="clear" w:color="auto" w:fill="FFFFFF"/>
          </w:rPr>
          <w:t>.empName</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A31515"/>
            <w:szCs w:val="22"/>
            <w:bdr w:val="none" w:sz="0" w:space="0" w:color="auto" w:frame="1"/>
            <w:shd w:val="clear" w:color="auto" w:fill="FFFFFF"/>
          </w:rPr>
          <w:t>"Anil Singh"</w:t>
        </w:r>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//This is a public variable.</w:t>
        </w:r>
      </w:ins>
    </w:p>
    <w:p w:rsidR="00550F61" w:rsidRPr="00A047A1" w:rsidRDefault="00550F61" w:rsidP="00550F61">
      <w:pPr>
        <w:spacing w:after="0" w:line="384" w:lineRule="atLeast"/>
        <w:textAlignment w:val="baseline"/>
        <w:rPr>
          <w:ins w:id="450" w:author="Unknown"/>
          <w:rFonts w:ascii="inherit" w:eastAsia="Times New Roman" w:hAnsi="inherit" w:cs="Arial"/>
          <w:b/>
          <w:bCs/>
          <w:color w:val="333333"/>
          <w:szCs w:val="22"/>
        </w:rPr>
      </w:pPr>
      <w:ins w:id="451"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0000FF"/>
            <w:szCs w:val="22"/>
            <w:bdr w:val="none" w:sz="0" w:space="0" w:color="auto" w:frame="1"/>
            <w:shd w:val="clear" w:color="auto" w:fill="FFFFFF"/>
          </w:rPr>
          <w:t>this</w:t>
        </w:r>
        <w:r w:rsidRPr="00A047A1">
          <w:rPr>
            <w:rFonts w:ascii="Century Gothic" w:eastAsia="Times New Roman" w:hAnsi="Century Gothic" w:cs="Arial"/>
            <w:b/>
            <w:bCs/>
            <w:color w:val="333333"/>
            <w:szCs w:val="22"/>
            <w:bdr w:val="none" w:sz="0" w:space="0" w:color="auto" w:frame="1"/>
            <w:shd w:val="clear" w:color="auto" w:fill="FFFFFF"/>
          </w:rPr>
          <w:t>.getEmpSalary</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0000FF"/>
            <w:szCs w:val="22"/>
            <w:bdr w:val="none" w:sz="0" w:space="0" w:color="auto" w:frame="1"/>
            <w:shd w:val="clear" w:color="auto" w:fill="FFFFFF"/>
          </w:rPr>
          <w:t>function</w:t>
        </w:r>
        <w:r w:rsidRPr="00A047A1">
          <w:rPr>
            <w:rFonts w:ascii="Century Gothic" w:eastAsia="Times New Roman" w:hAnsi="Century Gothic" w:cs="Arial"/>
            <w:b/>
            <w:bCs/>
            <w:color w:val="333333"/>
            <w:szCs w:val="22"/>
            <w:bdr w:val="none" w:sz="0" w:space="0" w:color="auto" w:frame="1"/>
            <w:shd w:val="clear" w:color="auto" w:fill="FFFFFF"/>
          </w:rPr>
          <w:t xml:space="preserve"> () </w:t>
        </w:r>
        <w:proofErr w:type="gramStart"/>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w:t>
        </w:r>
        <w:proofErr w:type="gramEnd"/>
        <w:r w:rsidRPr="00A047A1">
          <w:rPr>
            <w:rFonts w:ascii="Century Gothic" w:eastAsia="Times New Roman" w:hAnsi="Century Gothic" w:cs="Arial"/>
            <w:b/>
            <w:bCs/>
            <w:color w:val="008000"/>
            <w:szCs w:val="22"/>
            <w:bdr w:val="none" w:sz="0" w:space="0" w:color="auto" w:frame="1"/>
            <w:shd w:val="clear" w:color="auto" w:fill="FFFFFF"/>
          </w:rPr>
          <w:t>/This is a public method</w:t>
        </w:r>
      </w:ins>
    </w:p>
    <w:p w:rsidR="00550F61" w:rsidRPr="00A047A1" w:rsidRDefault="00550F61" w:rsidP="00550F61">
      <w:pPr>
        <w:spacing w:after="0" w:line="384" w:lineRule="atLeast"/>
        <w:textAlignment w:val="baseline"/>
        <w:rPr>
          <w:ins w:id="452" w:author="Unknown"/>
          <w:rFonts w:ascii="inherit" w:eastAsia="Times New Roman" w:hAnsi="inherit" w:cs="Arial"/>
          <w:b/>
          <w:bCs/>
          <w:color w:val="333333"/>
          <w:szCs w:val="22"/>
        </w:rPr>
      </w:pPr>
      <w:ins w:id="453"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console.log(</w:t>
        </w:r>
        <w:proofErr w:type="gramEnd"/>
        <w:r w:rsidRPr="00A047A1">
          <w:rPr>
            <w:rFonts w:ascii="Century Gothic" w:eastAsia="Times New Roman" w:hAnsi="Century Gothic" w:cs="Arial"/>
            <w:b/>
            <w:bCs/>
            <w:color w:val="A31515"/>
            <w:szCs w:val="22"/>
            <w:bdr w:val="none" w:sz="0" w:space="0" w:color="auto" w:frame="1"/>
            <w:shd w:val="clear" w:color="auto" w:fill="FFFFFF"/>
          </w:rPr>
          <w:t xml:space="preserve">"The </w:t>
        </w:r>
        <w:proofErr w:type="spellStart"/>
        <w:r w:rsidRPr="00A047A1">
          <w:rPr>
            <w:rFonts w:ascii="Century Gothic" w:eastAsia="Times New Roman" w:hAnsi="Century Gothic" w:cs="Arial"/>
            <w:b/>
            <w:bCs/>
            <w:color w:val="A31515"/>
            <w:szCs w:val="22"/>
            <w:bdr w:val="none" w:sz="0" w:space="0" w:color="auto" w:frame="1"/>
            <w:shd w:val="clear" w:color="auto" w:fill="FFFFFF"/>
          </w:rPr>
          <w:t>getEmpSalary</w:t>
        </w:r>
        <w:proofErr w:type="spellEnd"/>
        <w:r w:rsidRPr="00A047A1">
          <w:rPr>
            <w:rFonts w:ascii="Century Gothic" w:eastAsia="Times New Roman" w:hAnsi="Century Gothic" w:cs="Arial"/>
            <w:b/>
            <w:bCs/>
            <w:color w:val="A31515"/>
            <w:szCs w:val="22"/>
            <w:bdr w:val="none" w:sz="0" w:space="0" w:color="auto" w:frame="1"/>
            <w:shd w:val="clear" w:color="auto" w:fill="FFFFFF"/>
          </w:rPr>
          <w:t xml:space="preserve"> method is a public method"</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454" w:author="Unknown"/>
          <w:rFonts w:ascii="inherit" w:eastAsia="Times New Roman" w:hAnsi="inherit" w:cs="Arial"/>
          <w:b/>
          <w:bCs/>
          <w:color w:val="333333"/>
          <w:szCs w:val="22"/>
        </w:rPr>
      </w:pPr>
      <w:ins w:id="455" w:author="Unknown">
        <w:r w:rsidRPr="00A047A1">
          <w:rPr>
            <w:rFonts w:ascii="Century Gothic" w:eastAsia="Times New Roman" w:hAnsi="Century Gothic" w:cs="Arial"/>
            <w:b/>
            <w:bCs/>
            <w:color w:val="333333"/>
            <w:szCs w:val="22"/>
            <w:bdr w:val="none" w:sz="0" w:space="0" w:color="auto" w:frame="1"/>
            <w:shd w:val="clear" w:color="auto" w:fill="FFFFFF"/>
          </w:rPr>
          <w:lastRenderedPageBreak/>
          <w:t>    }</w:t>
        </w:r>
      </w:ins>
    </w:p>
    <w:p w:rsidR="00550F61" w:rsidRPr="00A047A1" w:rsidRDefault="00550F61" w:rsidP="00550F61">
      <w:pPr>
        <w:spacing w:after="0" w:line="384" w:lineRule="atLeast"/>
        <w:textAlignment w:val="baseline"/>
        <w:rPr>
          <w:ins w:id="456" w:author="Unknown"/>
          <w:rFonts w:ascii="inherit" w:eastAsia="Times New Roman" w:hAnsi="inherit" w:cs="Arial"/>
          <w:b/>
          <w:bCs/>
          <w:color w:val="333333"/>
          <w:szCs w:val="22"/>
        </w:rPr>
      </w:pPr>
      <w:ins w:id="457" w:author="Unknown">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458"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459" w:author="Unknown"/>
          <w:rFonts w:ascii="inherit" w:eastAsia="Times New Roman" w:hAnsi="inherit" w:cs="Arial"/>
          <w:b/>
          <w:bCs/>
          <w:color w:val="333333"/>
          <w:szCs w:val="22"/>
        </w:rPr>
      </w:pPr>
      <w:ins w:id="460" w:author="Unknown">
        <w:r w:rsidRPr="00A047A1">
          <w:rPr>
            <w:rFonts w:ascii="Century Gothic" w:eastAsia="Times New Roman" w:hAnsi="Century Gothic" w:cs="Arial"/>
            <w:b/>
            <w:bCs/>
            <w:color w:val="008000"/>
            <w:szCs w:val="22"/>
            <w:bdr w:val="none" w:sz="0" w:space="0" w:color="auto" w:frame="1"/>
            <w:shd w:val="clear" w:color="auto" w:fill="FFFFFF"/>
          </w:rPr>
          <w:t xml:space="preserve">//This is </w:t>
        </w:r>
        <w:proofErr w:type="gramStart"/>
        <w:r w:rsidRPr="00A047A1">
          <w:rPr>
            <w:rFonts w:ascii="Century Gothic" w:eastAsia="Times New Roman" w:hAnsi="Century Gothic" w:cs="Arial"/>
            <w:b/>
            <w:bCs/>
            <w:color w:val="008000"/>
            <w:szCs w:val="22"/>
            <w:bdr w:val="none" w:sz="0" w:space="0" w:color="auto" w:frame="1"/>
            <w:shd w:val="clear" w:color="auto" w:fill="FFFFFF"/>
          </w:rPr>
          <w:t>a</w:t>
        </w:r>
        <w:proofErr w:type="gramEnd"/>
        <w:r w:rsidRPr="00A047A1">
          <w:rPr>
            <w:rFonts w:ascii="Century Gothic" w:eastAsia="Times New Roman" w:hAnsi="Century Gothic" w:cs="Arial"/>
            <w:b/>
            <w:bCs/>
            <w:color w:val="008000"/>
            <w:szCs w:val="22"/>
            <w:bdr w:val="none" w:sz="0" w:space="0" w:color="auto" w:frame="1"/>
            <w:shd w:val="clear" w:color="auto" w:fill="FFFFFF"/>
          </w:rPr>
          <w:t xml:space="preserve"> </w:t>
        </w:r>
        <w:proofErr w:type="spellStart"/>
        <w:r w:rsidRPr="00A047A1">
          <w:rPr>
            <w:rFonts w:ascii="Century Gothic" w:eastAsia="Times New Roman" w:hAnsi="Century Gothic" w:cs="Arial"/>
            <w:b/>
            <w:bCs/>
            <w:color w:val="008000"/>
            <w:szCs w:val="22"/>
            <w:bdr w:val="none" w:sz="0" w:space="0" w:color="auto" w:frame="1"/>
            <w:shd w:val="clear" w:color="auto" w:fill="FFFFFF"/>
          </w:rPr>
          <w:t>instace</w:t>
        </w:r>
        <w:proofErr w:type="spellEnd"/>
        <w:r w:rsidRPr="00A047A1">
          <w:rPr>
            <w:rFonts w:ascii="Century Gothic" w:eastAsia="Times New Roman" w:hAnsi="Century Gothic" w:cs="Arial"/>
            <w:b/>
            <w:bCs/>
            <w:color w:val="008000"/>
            <w:szCs w:val="22"/>
            <w:bdr w:val="none" w:sz="0" w:space="0" w:color="auto" w:frame="1"/>
            <w:shd w:val="clear" w:color="auto" w:fill="FFFFFF"/>
          </w:rPr>
          <w:t xml:space="preserve"> method and its call at the only one time when the call is </w:t>
        </w:r>
        <w:proofErr w:type="spellStart"/>
        <w:r w:rsidRPr="00A047A1">
          <w:rPr>
            <w:rFonts w:ascii="Century Gothic" w:eastAsia="Times New Roman" w:hAnsi="Century Gothic" w:cs="Arial"/>
            <w:b/>
            <w:bCs/>
            <w:color w:val="008000"/>
            <w:szCs w:val="22"/>
            <w:bdr w:val="none" w:sz="0" w:space="0" w:color="auto" w:frame="1"/>
            <w:shd w:val="clear" w:color="auto" w:fill="FFFFFF"/>
          </w:rPr>
          <w:t>instanciate</w:t>
        </w:r>
        <w:proofErr w:type="spellEnd"/>
        <w:r w:rsidRPr="00A047A1">
          <w:rPr>
            <w:rFonts w:ascii="Century Gothic" w:eastAsia="Times New Roman" w:hAnsi="Century Gothic" w:cs="Arial"/>
            <w:b/>
            <w:bCs/>
            <w:color w:val="008000"/>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461" w:author="Unknown"/>
          <w:rFonts w:ascii="inherit" w:eastAsia="Times New Roman" w:hAnsi="inherit" w:cs="Arial"/>
          <w:b/>
          <w:bCs/>
          <w:color w:val="333333"/>
          <w:szCs w:val="22"/>
        </w:rPr>
      </w:pPr>
      <w:proofErr w:type="spellStart"/>
      <w:ins w:id="462" w:author="Unknown">
        <w:r w:rsidRPr="00A047A1">
          <w:rPr>
            <w:rFonts w:ascii="Century Gothic" w:eastAsia="Times New Roman" w:hAnsi="Century Gothic" w:cs="Arial"/>
            <w:b/>
            <w:bCs/>
            <w:color w:val="333333"/>
            <w:szCs w:val="22"/>
            <w:bdr w:val="none" w:sz="0" w:space="0" w:color="auto" w:frame="1"/>
            <w:shd w:val="clear" w:color="auto" w:fill="FFFFFF"/>
          </w:rPr>
          <w:t>myEmpConsepts.prototype.empPublicDetail</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0000FF"/>
            <w:szCs w:val="22"/>
            <w:bdr w:val="none" w:sz="0" w:space="0" w:color="auto" w:frame="1"/>
            <w:shd w:val="clear" w:color="auto" w:fill="FFFFFF"/>
          </w:rPr>
          <w:t>function</w:t>
        </w:r>
        <w:r w:rsidRPr="00A047A1">
          <w:rPr>
            <w:rFonts w:ascii="Century Gothic" w:eastAsia="Times New Roman" w:hAnsi="Century Gothic" w:cs="Arial"/>
            <w:b/>
            <w:bCs/>
            <w:color w:val="333333"/>
            <w:szCs w:val="22"/>
            <w:bdr w:val="none" w:sz="0" w:space="0" w:color="auto" w:frame="1"/>
            <w:shd w:val="clear" w:color="auto" w:fill="FFFFFF"/>
          </w:rPr>
          <w:t> () {</w:t>
        </w:r>
      </w:ins>
    </w:p>
    <w:p w:rsidR="00550F61" w:rsidRPr="00A047A1" w:rsidRDefault="00550F61" w:rsidP="00550F61">
      <w:pPr>
        <w:spacing w:after="0" w:line="384" w:lineRule="atLeast"/>
        <w:textAlignment w:val="baseline"/>
        <w:rPr>
          <w:ins w:id="463" w:author="Unknown"/>
          <w:rFonts w:ascii="inherit" w:eastAsia="Times New Roman" w:hAnsi="inherit" w:cs="Arial"/>
          <w:b/>
          <w:bCs/>
          <w:color w:val="333333"/>
          <w:szCs w:val="22"/>
        </w:rPr>
      </w:pPr>
      <w:ins w:id="464"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console.log(</w:t>
        </w:r>
        <w:proofErr w:type="gramEnd"/>
        <w:r w:rsidRPr="00A047A1">
          <w:rPr>
            <w:rFonts w:ascii="Century Gothic" w:eastAsia="Times New Roman" w:hAnsi="Century Gothic" w:cs="Arial"/>
            <w:b/>
            <w:bCs/>
            <w:color w:val="A31515"/>
            <w:szCs w:val="22"/>
            <w:bdr w:val="none" w:sz="0" w:space="0" w:color="auto" w:frame="1"/>
            <w:shd w:val="clear" w:color="auto" w:fill="FFFFFF"/>
          </w:rPr>
          <w:t xml:space="preserve">"I am calling public </w:t>
        </w:r>
        <w:proofErr w:type="spellStart"/>
        <w:r w:rsidRPr="00A047A1">
          <w:rPr>
            <w:rFonts w:ascii="Century Gothic" w:eastAsia="Times New Roman" w:hAnsi="Century Gothic" w:cs="Arial"/>
            <w:b/>
            <w:bCs/>
            <w:color w:val="A31515"/>
            <w:szCs w:val="22"/>
            <w:bdr w:val="none" w:sz="0" w:space="0" w:color="auto" w:frame="1"/>
            <w:shd w:val="clear" w:color="auto" w:fill="FFFFFF"/>
          </w:rPr>
          <w:t>vaiable</w:t>
        </w:r>
        <w:proofErr w:type="spellEnd"/>
        <w:r w:rsidRPr="00A047A1">
          <w:rPr>
            <w:rFonts w:ascii="Century Gothic" w:eastAsia="Times New Roman" w:hAnsi="Century Gothic" w:cs="Arial"/>
            <w:b/>
            <w:bCs/>
            <w:color w:val="A31515"/>
            <w:szCs w:val="22"/>
            <w:bdr w:val="none" w:sz="0" w:space="0" w:color="auto" w:frame="1"/>
            <w:shd w:val="clear" w:color="auto" w:fill="FFFFFF"/>
          </w:rPr>
          <w:t xml:space="preserve"> in the </w:t>
        </w:r>
        <w:proofErr w:type="spellStart"/>
        <w:r w:rsidRPr="00A047A1">
          <w:rPr>
            <w:rFonts w:ascii="Century Gothic" w:eastAsia="Times New Roman" w:hAnsi="Century Gothic" w:cs="Arial"/>
            <w:b/>
            <w:bCs/>
            <w:color w:val="A31515"/>
            <w:szCs w:val="22"/>
            <w:bdr w:val="none" w:sz="0" w:space="0" w:color="auto" w:frame="1"/>
            <w:shd w:val="clear" w:color="auto" w:fill="FFFFFF"/>
          </w:rPr>
          <w:t>istance</w:t>
        </w:r>
        <w:proofErr w:type="spellEnd"/>
        <w:r w:rsidRPr="00A047A1">
          <w:rPr>
            <w:rFonts w:ascii="Century Gothic" w:eastAsia="Times New Roman" w:hAnsi="Century Gothic" w:cs="Arial"/>
            <w:b/>
            <w:bCs/>
            <w:color w:val="A31515"/>
            <w:szCs w:val="22"/>
            <w:bdr w:val="none" w:sz="0" w:space="0" w:color="auto" w:frame="1"/>
            <w:shd w:val="clear" w:color="auto" w:fill="FFFFFF"/>
          </w:rPr>
          <w:t xml:space="preserve"> method :"</w:t>
        </w:r>
        <w:r w:rsidRPr="00A047A1">
          <w:rPr>
            <w:rFonts w:ascii="Century Gothic" w:eastAsia="Times New Roman" w:hAnsi="Century Gothic" w:cs="Arial"/>
            <w:b/>
            <w:bCs/>
            <w:color w:val="333333"/>
            <w:szCs w:val="22"/>
            <w:bdr w:val="none" w:sz="0" w:space="0" w:color="auto" w:frame="1"/>
            <w:shd w:val="clear" w:color="auto" w:fill="FFFFFF"/>
          </w:rPr>
          <w:t> + </w:t>
        </w:r>
        <w:proofErr w:type="spellStart"/>
        <w:r w:rsidRPr="00A047A1">
          <w:rPr>
            <w:rFonts w:ascii="Century Gothic" w:eastAsia="Times New Roman" w:hAnsi="Century Gothic" w:cs="Arial"/>
            <w:b/>
            <w:bCs/>
            <w:color w:val="0000FF"/>
            <w:szCs w:val="22"/>
            <w:bdr w:val="none" w:sz="0" w:space="0" w:color="auto" w:frame="1"/>
            <w:shd w:val="clear" w:color="auto" w:fill="FFFFFF"/>
          </w:rPr>
          <w:t>this</w:t>
        </w:r>
        <w:r w:rsidRPr="00A047A1">
          <w:rPr>
            <w:rFonts w:ascii="Century Gothic" w:eastAsia="Times New Roman" w:hAnsi="Century Gothic" w:cs="Arial"/>
            <w:b/>
            <w:bCs/>
            <w:color w:val="333333"/>
            <w:szCs w:val="22"/>
            <w:bdr w:val="none" w:sz="0" w:space="0" w:color="auto" w:frame="1"/>
            <w:shd w:val="clear" w:color="auto" w:fill="FFFFFF"/>
          </w:rPr>
          <w:t>.empName</w:t>
        </w:r>
        <w:proofErr w:type="spellEnd"/>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465" w:author="Unknown"/>
          <w:rFonts w:ascii="inherit" w:eastAsia="Times New Roman" w:hAnsi="inherit" w:cs="Arial"/>
          <w:b/>
          <w:bCs/>
          <w:color w:val="333333"/>
          <w:szCs w:val="22"/>
        </w:rPr>
      </w:pPr>
      <w:ins w:id="466" w:author="Unknown">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467"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468" w:author="Unknown"/>
          <w:rFonts w:ascii="inherit" w:eastAsia="Times New Roman" w:hAnsi="inherit" w:cs="Arial"/>
          <w:b/>
          <w:bCs/>
          <w:color w:val="333333"/>
          <w:szCs w:val="22"/>
        </w:rPr>
      </w:pPr>
      <w:ins w:id="469" w:author="Unknown">
        <w:r w:rsidRPr="00A047A1">
          <w:rPr>
            <w:rFonts w:ascii="Century Gothic" w:eastAsia="Times New Roman" w:hAnsi="Century Gothic" w:cs="Arial"/>
            <w:b/>
            <w:bCs/>
            <w:color w:val="008000"/>
            <w:szCs w:val="22"/>
            <w:bdr w:val="none" w:sz="0" w:space="0" w:color="auto" w:frame="1"/>
            <w:shd w:val="clear" w:color="auto" w:fill="FFFFFF"/>
          </w:rPr>
          <w:t xml:space="preserve">//This is a static </w:t>
        </w:r>
        <w:proofErr w:type="spellStart"/>
        <w:r w:rsidRPr="00A047A1">
          <w:rPr>
            <w:rFonts w:ascii="Century Gothic" w:eastAsia="Times New Roman" w:hAnsi="Century Gothic" w:cs="Arial"/>
            <w:b/>
            <w:bCs/>
            <w:color w:val="008000"/>
            <w:szCs w:val="22"/>
            <w:bdr w:val="none" w:sz="0" w:space="0" w:color="auto" w:frame="1"/>
            <w:shd w:val="clear" w:color="auto" w:fill="FFFFFF"/>
          </w:rPr>
          <w:t>vaiable</w:t>
        </w:r>
        <w:proofErr w:type="spellEnd"/>
        <w:r w:rsidRPr="00A047A1">
          <w:rPr>
            <w:rFonts w:ascii="Century Gothic" w:eastAsia="Times New Roman" w:hAnsi="Century Gothic" w:cs="Arial"/>
            <w:b/>
            <w:bCs/>
            <w:color w:val="008000"/>
            <w:szCs w:val="22"/>
            <w:bdr w:val="none" w:sz="0" w:space="0" w:color="auto" w:frame="1"/>
            <w:shd w:val="clear" w:color="auto" w:fill="FFFFFF"/>
          </w:rPr>
          <w:t xml:space="preserve"> and </w:t>
        </w:r>
        <w:proofErr w:type="gramStart"/>
        <w:r w:rsidRPr="00A047A1">
          <w:rPr>
            <w:rFonts w:ascii="Century Gothic" w:eastAsia="Times New Roman" w:hAnsi="Century Gothic" w:cs="Arial"/>
            <w:b/>
            <w:bCs/>
            <w:color w:val="008000"/>
            <w:szCs w:val="22"/>
            <w:bdr w:val="none" w:sz="0" w:space="0" w:color="auto" w:frame="1"/>
            <w:shd w:val="clear" w:color="auto" w:fill="FFFFFF"/>
          </w:rPr>
          <w:t>its</w:t>
        </w:r>
        <w:proofErr w:type="gramEnd"/>
        <w:r w:rsidRPr="00A047A1">
          <w:rPr>
            <w:rFonts w:ascii="Century Gothic" w:eastAsia="Times New Roman" w:hAnsi="Century Gothic" w:cs="Arial"/>
            <w:b/>
            <w:bCs/>
            <w:color w:val="008000"/>
            <w:szCs w:val="22"/>
            <w:bdr w:val="none" w:sz="0" w:space="0" w:color="auto" w:frame="1"/>
            <w:shd w:val="clear" w:color="auto" w:fill="FFFFFF"/>
          </w:rPr>
          <w:t xml:space="preserve"> shared by all </w:t>
        </w:r>
        <w:proofErr w:type="spellStart"/>
        <w:r w:rsidRPr="00A047A1">
          <w:rPr>
            <w:rFonts w:ascii="Century Gothic" w:eastAsia="Times New Roman" w:hAnsi="Century Gothic" w:cs="Arial"/>
            <w:b/>
            <w:bCs/>
            <w:color w:val="008000"/>
            <w:szCs w:val="22"/>
            <w:bdr w:val="none" w:sz="0" w:space="0" w:color="auto" w:frame="1"/>
            <w:shd w:val="clear" w:color="auto" w:fill="FFFFFF"/>
          </w:rPr>
          <w:t>instace</w:t>
        </w:r>
        <w:proofErr w:type="spellEnd"/>
        <w:r w:rsidRPr="00A047A1">
          <w:rPr>
            <w:rFonts w:ascii="Century Gothic" w:eastAsia="Times New Roman" w:hAnsi="Century Gothic" w:cs="Arial"/>
            <w:b/>
            <w:bCs/>
            <w:color w:val="008000"/>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470" w:author="Unknown"/>
          <w:rFonts w:ascii="inherit" w:eastAsia="Times New Roman" w:hAnsi="inherit" w:cs="Arial"/>
          <w:b/>
          <w:bCs/>
          <w:color w:val="333333"/>
          <w:szCs w:val="22"/>
        </w:rPr>
      </w:pPr>
      <w:proofErr w:type="spellStart"/>
      <w:ins w:id="471" w:author="Unknown">
        <w:r w:rsidRPr="00A047A1">
          <w:rPr>
            <w:rFonts w:ascii="Century Gothic" w:eastAsia="Times New Roman" w:hAnsi="Century Gothic" w:cs="Arial"/>
            <w:b/>
            <w:bCs/>
            <w:color w:val="333333"/>
            <w:szCs w:val="22"/>
            <w:bdr w:val="none" w:sz="0" w:space="0" w:color="auto" w:frame="1"/>
            <w:shd w:val="clear" w:color="auto" w:fill="FFFFFF"/>
          </w:rPr>
          <w:t>myEmpConsepts.empStaticVaiable</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A31515"/>
            <w:szCs w:val="22"/>
            <w:bdr w:val="none" w:sz="0" w:space="0" w:color="auto" w:frame="1"/>
            <w:shd w:val="clear" w:color="auto" w:fill="FFFFFF"/>
          </w:rPr>
          <w:t>"Department"</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472"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473" w:author="Unknown"/>
          <w:rFonts w:ascii="inherit" w:eastAsia="Times New Roman" w:hAnsi="inherit" w:cs="Arial"/>
          <w:b/>
          <w:bCs/>
          <w:color w:val="333333"/>
          <w:szCs w:val="22"/>
        </w:rPr>
      </w:pPr>
      <w:proofErr w:type="spellStart"/>
      <w:proofErr w:type="gramStart"/>
      <w:ins w:id="474"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instanciateToClass</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0000FF"/>
            <w:szCs w:val="22"/>
            <w:bdr w:val="none" w:sz="0" w:space="0" w:color="auto" w:frame="1"/>
            <w:shd w:val="clear" w:color="auto" w:fill="FFFFFF"/>
          </w:rPr>
          <w:t>new</w:t>
        </w:r>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myEmpConsepts</w:t>
        </w:r>
        <w:proofErr w:type="spellEnd"/>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475"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476" w:author="Unknown"/>
          <w:rFonts w:ascii="inherit" w:eastAsia="Times New Roman" w:hAnsi="inherit" w:cs="Arial"/>
          <w:b/>
          <w:bCs/>
          <w:color w:val="333333"/>
          <w:szCs w:val="22"/>
        </w:rPr>
      </w:pPr>
      <w:ins w:id="477" w:author="Unknown">
        <w:r w:rsidRPr="00A047A1">
          <w:rPr>
            <w:rFonts w:ascii="inherit" w:eastAsia="Times New Roman" w:hAnsi="inherit" w:cs="Arial"/>
            <w:b/>
            <w:bCs/>
            <w:color w:val="0000FF"/>
            <w:szCs w:val="22"/>
            <w:bdr w:val="none" w:sz="0" w:space="0" w:color="auto" w:frame="1"/>
          </w:rPr>
          <w:t>Who to create the namespace in JavaScript?</w:t>
        </w:r>
      </w:ins>
    </w:p>
    <w:p w:rsidR="00550F61" w:rsidRPr="00A047A1" w:rsidRDefault="00550F61" w:rsidP="00550F61">
      <w:pPr>
        <w:spacing w:after="0" w:line="384" w:lineRule="atLeast"/>
        <w:textAlignment w:val="baseline"/>
        <w:rPr>
          <w:ins w:id="478" w:author="Unknown"/>
          <w:rFonts w:ascii="inherit" w:eastAsia="Times New Roman" w:hAnsi="inherit" w:cs="Arial"/>
          <w:b/>
          <w:bCs/>
          <w:color w:val="333333"/>
          <w:szCs w:val="22"/>
        </w:rPr>
      </w:pPr>
      <w:ins w:id="479" w:author="Unknown">
        <w:r w:rsidRPr="00A047A1">
          <w:rPr>
            <w:rFonts w:ascii="Century Gothic" w:eastAsia="Times New Roman" w:hAnsi="Century Gothic" w:cs="Arial"/>
            <w:b/>
            <w:bCs/>
            <w:color w:val="333333"/>
            <w:szCs w:val="22"/>
            <w:bdr w:val="none" w:sz="0" w:space="0" w:color="auto" w:frame="1"/>
          </w:rPr>
          <w:t>Please see the below example for how to create the namespace in JavaScript.</w:t>
        </w:r>
      </w:ins>
    </w:p>
    <w:p w:rsidR="00550F61" w:rsidRPr="00A047A1" w:rsidRDefault="00550F61" w:rsidP="00550F61">
      <w:pPr>
        <w:spacing w:after="0" w:line="384" w:lineRule="atLeast"/>
        <w:textAlignment w:val="baseline"/>
        <w:rPr>
          <w:ins w:id="480" w:author="Unknown"/>
          <w:rFonts w:ascii="inherit" w:eastAsia="Times New Roman" w:hAnsi="inherit" w:cs="Arial"/>
          <w:b/>
          <w:bCs/>
          <w:color w:val="333333"/>
          <w:szCs w:val="22"/>
        </w:rPr>
      </w:pPr>
      <w:ins w:id="481"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482" w:author="Unknown"/>
          <w:rFonts w:ascii="inherit" w:eastAsia="Times New Roman" w:hAnsi="inherit" w:cs="Arial"/>
          <w:b/>
          <w:bCs/>
          <w:color w:val="333333"/>
          <w:szCs w:val="22"/>
        </w:rPr>
      </w:pPr>
      <w:ins w:id="483" w:author="Unknown">
        <w:r w:rsidRPr="00A047A1">
          <w:rPr>
            <w:rFonts w:ascii="Century Gothic" w:eastAsia="Times New Roman" w:hAnsi="Century Gothic" w:cs="Arial"/>
            <w:b/>
            <w:bCs/>
            <w:color w:val="008000"/>
            <w:szCs w:val="22"/>
            <w:bdr w:val="none" w:sz="0" w:space="0" w:color="auto" w:frame="1"/>
            <w:shd w:val="clear" w:color="auto" w:fill="FFFFFF"/>
          </w:rPr>
          <w:t>//Create the namespace.</w:t>
        </w:r>
      </w:ins>
    </w:p>
    <w:p w:rsidR="00550F61" w:rsidRPr="00A047A1" w:rsidRDefault="00550F61" w:rsidP="00550F61">
      <w:pPr>
        <w:spacing w:after="0" w:line="384" w:lineRule="atLeast"/>
        <w:textAlignment w:val="baseline"/>
        <w:rPr>
          <w:ins w:id="484" w:author="Unknown"/>
          <w:rFonts w:ascii="inherit" w:eastAsia="Times New Roman" w:hAnsi="inherit" w:cs="Arial"/>
          <w:b/>
          <w:bCs/>
          <w:color w:val="333333"/>
          <w:szCs w:val="22"/>
        </w:rPr>
      </w:pPr>
      <w:proofErr w:type="spellStart"/>
      <w:proofErr w:type="gramStart"/>
      <w:ins w:id="485"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nameSpace</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proofErr w:type="spellStart"/>
        <w:r w:rsidRPr="00A047A1">
          <w:rPr>
            <w:rFonts w:ascii="Century Gothic" w:eastAsia="Times New Roman" w:hAnsi="Century Gothic" w:cs="Arial"/>
            <w:b/>
            <w:bCs/>
            <w:color w:val="333333"/>
            <w:szCs w:val="22"/>
            <w:bdr w:val="none" w:sz="0" w:space="0" w:color="auto" w:frame="1"/>
            <w:shd w:val="clear" w:color="auto" w:fill="FFFFFF"/>
          </w:rPr>
          <w:t>nameSpace</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ins>
    </w:p>
    <w:p w:rsidR="00550F61" w:rsidRPr="00A047A1" w:rsidRDefault="00550F61" w:rsidP="00550F61">
      <w:pPr>
        <w:spacing w:after="0" w:line="384" w:lineRule="atLeast"/>
        <w:textAlignment w:val="baseline"/>
        <w:rPr>
          <w:ins w:id="486"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487" w:author="Unknown"/>
          <w:rFonts w:ascii="inherit" w:eastAsia="Times New Roman" w:hAnsi="inherit" w:cs="Arial"/>
          <w:b/>
          <w:bCs/>
          <w:color w:val="333333"/>
          <w:szCs w:val="22"/>
        </w:rPr>
      </w:pPr>
      <w:proofErr w:type="spellStart"/>
      <w:ins w:id="488" w:author="Unknown">
        <w:r w:rsidRPr="00A047A1">
          <w:rPr>
            <w:rFonts w:ascii="Century Gothic" w:eastAsia="Times New Roman" w:hAnsi="Century Gothic" w:cs="Arial"/>
            <w:b/>
            <w:bCs/>
            <w:color w:val="333333"/>
            <w:szCs w:val="22"/>
            <w:bdr w:val="none" w:sz="0" w:space="0" w:color="auto" w:frame="1"/>
            <w:shd w:val="clear" w:color="auto" w:fill="FFFFFF"/>
          </w:rPr>
          <w:t>nameSpace.myEmpConsepts</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0000FF"/>
            <w:szCs w:val="22"/>
            <w:bdr w:val="none" w:sz="0" w:space="0" w:color="auto" w:frame="1"/>
            <w:shd w:val="clear" w:color="auto" w:fill="FFFFFF"/>
          </w:rPr>
          <w:t>function</w:t>
        </w:r>
        <w:r w:rsidRPr="00A047A1">
          <w:rPr>
            <w:rFonts w:ascii="Century Gothic" w:eastAsia="Times New Roman" w:hAnsi="Century Gothic" w:cs="Arial"/>
            <w:b/>
            <w:bCs/>
            <w:color w:val="333333"/>
            <w:szCs w:val="22"/>
            <w:bdr w:val="none" w:sz="0" w:space="0" w:color="auto" w:frame="1"/>
            <w:shd w:val="clear" w:color="auto" w:fill="FFFFFF"/>
          </w:rPr>
          <w:t> () {</w:t>
        </w:r>
      </w:ins>
    </w:p>
    <w:p w:rsidR="00550F61" w:rsidRPr="00A047A1" w:rsidRDefault="00550F61" w:rsidP="00550F61">
      <w:pPr>
        <w:spacing w:after="0" w:line="384" w:lineRule="atLeast"/>
        <w:textAlignment w:val="baseline"/>
        <w:rPr>
          <w:ins w:id="489"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490" w:author="Unknown"/>
          <w:rFonts w:ascii="inherit" w:eastAsia="Times New Roman" w:hAnsi="inherit" w:cs="Arial"/>
          <w:b/>
          <w:bCs/>
          <w:color w:val="333333"/>
          <w:szCs w:val="22"/>
        </w:rPr>
      </w:pPr>
      <w:ins w:id="491"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proofErr w:type="gramStart"/>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empId</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A31515"/>
            <w:szCs w:val="22"/>
            <w:bdr w:val="none" w:sz="0" w:space="0" w:color="auto" w:frame="1"/>
            <w:shd w:val="clear" w:color="auto" w:fill="FFFFFF"/>
          </w:rPr>
          <w:t>"00201"</w:t>
        </w:r>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//This is a private variable.</w:t>
        </w:r>
      </w:ins>
    </w:p>
    <w:p w:rsidR="00550F61" w:rsidRPr="00A047A1" w:rsidRDefault="00550F61" w:rsidP="00550F61">
      <w:pPr>
        <w:spacing w:after="0" w:line="384" w:lineRule="atLeast"/>
        <w:textAlignment w:val="baseline"/>
        <w:rPr>
          <w:ins w:id="492" w:author="Unknown"/>
          <w:rFonts w:ascii="inherit" w:eastAsia="Times New Roman" w:hAnsi="inherit" w:cs="Arial"/>
          <w:b/>
          <w:bCs/>
          <w:color w:val="333333"/>
          <w:szCs w:val="22"/>
        </w:rPr>
      </w:pPr>
      <w:ins w:id="493"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0000FF"/>
            <w:szCs w:val="22"/>
            <w:bdr w:val="none" w:sz="0" w:space="0" w:color="auto" w:frame="1"/>
            <w:shd w:val="clear" w:color="auto" w:fill="FFFFFF"/>
          </w:rPr>
          <w:t>this</w:t>
        </w:r>
        <w:r w:rsidRPr="00A047A1">
          <w:rPr>
            <w:rFonts w:ascii="Century Gothic" w:eastAsia="Times New Roman" w:hAnsi="Century Gothic" w:cs="Arial"/>
            <w:b/>
            <w:bCs/>
            <w:color w:val="333333"/>
            <w:szCs w:val="22"/>
            <w:bdr w:val="none" w:sz="0" w:space="0" w:color="auto" w:frame="1"/>
            <w:shd w:val="clear" w:color="auto" w:fill="FFFFFF"/>
          </w:rPr>
          <w:t>.empName</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A31515"/>
            <w:szCs w:val="22"/>
            <w:bdr w:val="none" w:sz="0" w:space="0" w:color="auto" w:frame="1"/>
            <w:shd w:val="clear" w:color="auto" w:fill="FFFFFF"/>
          </w:rPr>
          <w:t>"Anil Singh"</w:t>
        </w:r>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//This is a public variable.</w:t>
        </w:r>
      </w:ins>
    </w:p>
    <w:p w:rsidR="00550F61" w:rsidRPr="00A047A1" w:rsidRDefault="00550F61" w:rsidP="00550F61">
      <w:pPr>
        <w:spacing w:after="0" w:line="384" w:lineRule="atLeast"/>
        <w:textAlignment w:val="baseline"/>
        <w:rPr>
          <w:ins w:id="494" w:author="Unknown"/>
          <w:rFonts w:ascii="inherit" w:eastAsia="Times New Roman" w:hAnsi="inherit" w:cs="Arial"/>
          <w:b/>
          <w:bCs/>
          <w:color w:val="333333"/>
          <w:szCs w:val="22"/>
        </w:rPr>
      </w:pPr>
      <w:ins w:id="495" w:author="Unknown">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//This is public function</w:t>
        </w:r>
      </w:ins>
    </w:p>
    <w:p w:rsidR="00550F61" w:rsidRPr="00A047A1" w:rsidRDefault="00550F61" w:rsidP="00550F61">
      <w:pPr>
        <w:spacing w:after="0" w:line="384" w:lineRule="atLeast"/>
        <w:textAlignment w:val="baseline"/>
        <w:rPr>
          <w:ins w:id="496" w:author="Unknown"/>
          <w:rFonts w:ascii="inherit" w:eastAsia="Times New Roman" w:hAnsi="inherit" w:cs="Arial"/>
          <w:b/>
          <w:bCs/>
          <w:color w:val="333333"/>
          <w:szCs w:val="22"/>
        </w:rPr>
      </w:pPr>
      <w:ins w:id="497"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0000FF"/>
            <w:szCs w:val="22"/>
            <w:bdr w:val="none" w:sz="0" w:space="0" w:color="auto" w:frame="1"/>
            <w:shd w:val="clear" w:color="auto" w:fill="FFFFFF"/>
          </w:rPr>
          <w:t>this</w:t>
        </w:r>
        <w:r w:rsidRPr="00A047A1">
          <w:rPr>
            <w:rFonts w:ascii="Century Gothic" w:eastAsia="Times New Roman" w:hAnsi="Century Gothic" w:cs="Arial"/>
            <w:b/>
            <w:bCs/>
            <w:color w:val="333333"/>
            <w:szCs w:val="22"/>
            <w:bdr w:val="none" w:sz="0" w:space="0" w:color="auto" w:frame="1"/>
            <w:shd w:val="clear" w:color="auto" w:fill="FFFFFF"/>
          </w:rPr>
          <w:t>.getEmp</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0000FF"/>
            <w:szCs w:val="22"/>
            <w:bdr w:val="none" w:sz="0" w:space="0" w:color="auto" w:frame="1"/>
            <w:shd w:val="clear" w:color="auto" w:fill="FFFFFF"/>
          </w:rPr>
          <w:t>function</w:t>
        </w:r>
        <w:r w:rsidRPr="00A047A1">
          <w:rPr>
            <w:rFonts w:ascii="Century Gothic" w:eastAsia="Times New Roman" w:hAnsi="Century Gothic" w:cs="Arial"/>
            <w:b/>
            <w:bCs/>
            <w:color w:val="333333"/>
            <w:szCs w:val="22"/>
            <w:bdr w:val="none" w:sz="0" w:space="0" w:color="auto" w:frame="1"/>
            <w:shd w:val="clear" w:color="auto" w:fill="FFFFFF"/>
          </w:rPr>
          <w:t> () {</w:t>
        </w:r>
      </w:ins>
    </w:p>
    <w:p w:rsidR="00550F61" w:rsidRPr="00A047A1" w:rsidRDefault="00550F61" w:rsidP="00550F61">
      <w:pPr>
        <w:spacing w:after="0" w:line="384" w:lineRule="atLeast"/>
        <w:textAlignment w:val="baseline"/>
        <w:rPr>
          <w:ins w:id="498" w:author="Unknown"/>
          <w:rFonts w:ascii="inherit" w:eastAsia="Times New Roman" w:hAnsi="inherit" w:cs="Arial"/>
          <w:b/>
          <w:bCs/>
          <w:color w:val="333333"/>
          <w:szCs w:val="22"/>
        </w:rPr>
      </w:pPr>
      <w:ins w:id="499" w:author="Unknown">
        <w:r w:rsidRPr="00A047A1">
          <w:rPr>
            <w:rFonts w:ascii="Century Gothic" w:eastAsia="Times New Roman" w:hAnsi="Century Gothic" w:cs="Arial"/>
            <w:b/>
            <w:bCs/>
            <w:color w:val="333333"/>
            <w:szCs w:val="22"/>
            <w:bdr w:val="none" w:sz="0" w:space="0" w:color="auto" w:frame="1"/>
            <w:shd w:val="clear" w:color="auto" w:fill="FFFFFF"/>
          </w:rPr>
          <w:t>        </w:t>
        </w:r>
        <w:proofErr w:type="gramStart"/>
        <w:r w:rsidRPr="00A047A1">
          <w:rPr>
            <w:rFonts w:ascii="Century Gothic" w:eastAsia="Times New Roman" w:hAnsi="Century Gothic" w:cs="Arial"/>
            <w:b/>
            <w:bCs/>
            <w:color w:val="0000FF"/>
            <w:szCs w:val="22"/>
            <w:bdr w:val="none" w:sz="0" w:space="0" w:color="auto" w:frame="1"/>
            <w:shd w:val="clear" w:color="auto" w:fill="FFFFFF"/>
          </w:rPr>
          <w:t>return</w:t>
        </w:r>
        <w:proofErr w:type="gram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A31515"/>
            <w:szCs w:val="22"/>
            <w:bdr w:val="none" w:sz="0" w:space="0" w:color="auto" w:frame="1"/>
            <w:shd w:val="clear" w:color="auto" w:fill="FFFFFF"/>
          </w:rPr>
          <w:t>"Anil Singh"</w:t>
        </w:r>
      </w:ins>
    </w:p>
    <w:p w:rsidR="00550F61" w:rsidRPr="00A047A1" w:rsidRDefault="00550F61" w:rsidP="00550F61">
      <w:pPr>
        <w:spacing w:after="0" w:line="384" w:lineRule="atLeast"/>
        <w:textAlignment w:val="baseline"/>
        <w:rPr>
          <w:ins w:id="500" w:author="Unknown"/>
          <w:rFonts w:ascii="inherit" w:eastAsia="Times New Roman" w:hAnsi="inherit" w:cs="Arial"/>
          <w:b/>
          <w:bCs/>
          <w:color w:val="333333"/>
          <w:szCs w:val="22"/>
        </w:rPr>
      </w:pPr>
      <w:ins w:id="501" w:author="Unknown">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502"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503" w:author="Unknown"/>
          <w:rFonts w:ascii="inherit" w:eastAsia="Times New Roman" w:hAnsi="inherit" w:cs="Arial"/>
          <w:b/>
          <w:bCs/>
          <w:color w:val="333333"/>
          <w:szCs w:val="22"/>
        </w:rPr>
      </w:pPr>
      <w:ins w:id="504" w:author="Unknown">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//This is private function</w:t>
        </w:r>
      </w:ins>
    </w:p>
    <w:p w:rsidR="00550F61" w:rsidRPr="00A047A1" w:rsidRDefault="00550F61" w:rsidP="00550F61">
      <w:pPr>
        <w:spacing w:after="0" w:line="384" w:lineRule="atLeast"/>
        <w:textAlignment w:val="baseline"/>
        <w:rPr>
          <w:ins w:id="505" w:author="Unknown"/>
          <w:rFonts w:ascii="inherit" w:eastAsia="Times New Roman" w:hAnsi="inherit" w:cs="Arial"/>
          <w:b/>
          <w:bCs/>
          <w:color w:val="333333"/>
          <w:szCs w:val="22"/>
        </w:rPr>
      </w:pPr>
      <w:ins w:id="506"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proofErr w:type="gramStart"/>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getEmp</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0000FF"/>
            <w:szCs w:val="22"/>
            <w:bdr w:val="none" w:sz="0" w:space="0" w:color="auto" w:frame="1"/>
            <w:shd w:val="clear" w:color="auto" w:fill="FFFFFF"/>
          </w:rPr>
          <w:t>function</w:t>
        </w:r>
        <w:r w:rsidRPr="00A047A1">
          <w:rPr>
            <w:rFonts w:ascii="Century Gothic" w:eastAsia="Times New Roman" w:hAnsi="Century Gothic" w:cs="Arial"/>
            <w:b/>
            <w:bCs/>
            <w:color w:val="333333"/>
            <w:szCs w:val="22"/>
            <w:bdr w:val="none" w:sz="0" w:space="0" w:color="auto" w:frame="1"/>
            <w:shd w:val="clear" w:color="auto" w:fill="FFFFFF"/>
          </w:rPr>
          <w:t> () {</w:t>
        </w:r>
      </w:ins>
    </w:p>
    <w:p w:rsidR="00550F61" w:rsidRPr="00A047A1" w:rsidRDefault="00550F61" w:rsidP="00550F61">
      <w:pPr>
        <w:spacing w:after="0" w:line="384" w:lineRule="atLeast"/>
        <w:textAlignment w:val="baseline"/>
        <w:rPr>
          <w:ins w:id="507" w:author="Unknown"/>
          <w:rFonts w:ascii="inherit" w:eastAsia="Times New Roman" w:hAnsi="inherit" w:cs="Arial"/>
          <w:b/>
          <w:bCs/>
          <w:color w:val="333333"/>
          <w:szCs w:val="22"/>
        </w:rPr>
      </w:pPr>
      <w:ins w:id="508" w:author="Unknown">
        <w:r w:rsidRPr="00A047A1">
          <w:rPr>
            <w:rFonts w:ascii="Century Gothic" w:eastAsia="Times New Roman" w:hAnsi="Century Gothic" w:cs="Arial"/>
            <w:b/>
            <w:bCs/>
            <w:color w:val="0000FF"/>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0000FF"/>
            <w:szCs w:val="22"/>
            <w:bdr w:val="none" w:sz="0" w:space="0" w:color="auto" w:frame="1"/>
            <w:shd w:val="clear" w:color="auto" w:fill="FFFFFF"/>
          </w:rPr>
          <w:t>return</w:t>
        </w:r>
        <w:proofErr w:type="gram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A31515"/>
            <w:szCs w:val="22"/>
            <w:bdr w:val="none" w:sz="0" w:space="0" w:color="auto" w:frame="1"/>
            <w:shd w:val="clear" w:color="auto" w:fill="FFFFFF"/>
          </w:rPr>
          <w:t>"Anil Singh"</w:t>
        </w:r>
      </w:ins>
    </w:p>
    <w:p w:rsidR="00550F61" w:rsidRPr="00A047A1" w:rsidRDefault="00550F61" w:rsidP="00550F61">
      <w:pPr>
        <w:spacing w:after="0" w:line="384" w:lineRule="atLeast"/>
        <w:textAlignment w:val="baseline"/>
        <w:rPr>
          <w:ins w:id="509" w:author="Unknown"/>
          <w:rFonts w:ascii="inherit" w:eastAsia="Times New Roman" w:hAnsi="inherit" w:cs="Arial"/>
          <w:b/>
          <w:bCs/>
          <w:color w:val="333333"/>
          <w:szCs w:val="22"/>
        </w:rPr>
      </w:pPr>
      <w:ins w:id="510" w:author="Unknown">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511"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512" w:author="Unknown"/>
          <w:rFonts w:ascii="inherit" w:eastAsia="Times New Roman" w:hAnsi="inherit" w:cs="Arial"/>
          <w:b/>
          <w:bCs/>
          <w:color w:val="333333"/>
          <w:szCs w:val="22"/>
        </w:rPr>
      </w:pPr>
      <w:ins w:id="513" w:author="Unknown">
        <w:r w:rsidRPr="00A047A1">
          <w:rPr>
            <w:rFonts w:ascii="Century Gothic" w:eastAsia="Times New Roman" w:hAnsi="Century Gothic" w:cs="Arial"/>
            <w:b/>
            <w:bCs/>
            <w:color w:val="333333"/>
            <w:szCs w:val="22"/>
            <w:bdr w:val="none" w:sz="0" w:space="0" w:color="auto" w:frame="1"/>
            <w:shd w:val="clear" w:color="auto" w:fill="FFFFFF"/>
          </w:rPr>
          <w:t>    </w:t>
        </w:r>
        <w:proofErr w:type="gramStart"/>
        <w:r w:rsidRPr="00A047A1">
          <w:rPr>
            <w:rFonts w:ascii="Century Gothic" w:eastAsia="Times New Roman" w:hAnsi="Century Gothic" w:cs="Arial"/>
            <w:b/>
            <w:bCs/>
            <w:color w:val="0000FF"/>
            <w:szCs w:val="22"/>
            <w:bdr w:val="none" w:sz="0" w:space="0" w:color="auto" w:frame="1"/>
            <w:shd w:val="clear" w:color="auto" w:fill="FFFFFF"/>
          </w:rPr>
          <w:t>return</w:t>
        </w:r>
        <w:proofErr w:type="gramEnd"/>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514" w:author="Unknown"/>
          <w:rFonts w:ascii="inherit" w:eastAsia="Times New Roman" w:hAnsi="inherit" w:cs="Arial"/>
          <w:b/>
          <w:bCs/>
          <w:color w:val="333333"/>
          <w:szCs w:val="22"/>
        </w:rPr>
      </w:pPr>
      <w:ins w:id="515"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proofErr w:type="gramStart"/>
        <w:r w:rsidRPr="00A047A1">
          <w:rPr>
            <w:rFonts w:ascii="Century Gothic" w:eastAsia="Times New Roman" w:hAnsi="Century Gothic" w:cs="Arial"/>
            <w:b/>
            <w:bCs/>
            <w:color w:val="333333"/>
            <w:szCs w:val="22"/>
            <w:bdr w:val="none" w:sz="0" w:space="0" w:color="auto" w:frame="1"/>
            <w:shd w:val="clear" w:color="auto" w:fill="FFFFFF"/>
          </w:rPr>
          <w:t>getEmp</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r w:rsidRPr="00A047A1">
          <w:rPr>
            <w:rFonts w:ascii="Century Gothic" w:eastAsia="Times New Roman" w:hAnsi="Century Gothic" w:cs="Arial"/>
            <w:b/>
            <w:bCs/>
            <w:color w:val="333333"/>
            <w:szCs w:val="22"/>
            <w:bdr w:val="none" w:sz="0" w:space="0" w:color="auto" w:frame="1"/>
            <w:shd w:val="clear" w:color="auto" w:fill="FFFFFF"/>
          </w:rPr>
          <w:t>getEmp</w:t>
        </w:r>
        <w:proofErr w:type="spellEnd"/>
        <w:r w:rsidRPr="00A047A1">
          <w:rPr>
            <w:rFonts w:ascii="Century Gothic" w:eastAsia="Times New Roman" w:hAnsi="Century Gothic" w:cs="Arial"/>
            <w:b/>
            <w:bCs/>
            <w:color w:val="333333"/>
            <w:szCs w:val="22"/>
            <w:bdr w:val="none" w:sz="0" w:space="0" w:color="auto" w:frame="1"/>
            <w:shd w:val="clear" w:color="auto" w:fill="FFFFFF"/>
          </w:rPr>
          <w:t>,</w:t>
        </w:r>
        <w:r w:rsidRPr="00A047A1">
          <w:rPr>
            <w:rFonts w:ascii="Century Gothic" w:eastAsia="Times New Roman" w:hAnsi="Century Gothic" w:cs="Arial"/>
            <w:b/>
            <w:bCs/>
            <w:color w:val="008000"/>
            <w:szCs w:val="22"/>
            <w:bdr w:val="none" w:sz="0" w:space="0" w:color="auto" w:frame="1"/>
            <w:shd w:val="clear" w:color="auto" w:fill="FFFFFF"/>
          </w:rPr>
          <w:t>// work as public</w:t>
        </w:r>
      </w:ins>
    </w:p>
    <w:p w:rsidR="00550F61" w:rsidRPr="00A047A1" w:rsidRDefault="00550F61" w:rsidP="00550F61">
      <w:pPr>
        <w:spacing w:after="0" w:line="384" w:lineRule="atLeast"/>
        <w:textAlignment w:val="baseline"/>
        <w:rPr>
          <w:ins w:id="516" w:author="Unknown"/>
          <w:rFonts w:ascii="inherit" w:eastAsia="Times New Roman" w:hAnsi="inherit" w:cs="Arial"/>
          <w:b/>
          <w:bCs/>
          <w:color w:val="333333"/>
          <w:szCs w:val="22"/>
        </w:rPr>
      </w:pPr>
      <w:ins w:id="517"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proofErr w:type="gramStart"/>
        <w:r w:rsidRPr="00A047A1">
          <w:rPr>
            <w:rFonts w:ascii="Century Gothic" w:eastAsia="Times New Roman" w:hAnsi="Century Gothic" w:cs="Arial"/>
            <w:b/>
            <w:bCs/>
            <w:color w:val="333333"/>
            <w:szCs w:val="22"/>
            <w:bdr w:val="none" w:sz="0" w:space="0" w:color="auto" w:frame="1"/>
            <w:shd w:val="clear" w:color="auto" w:fill="FFFFFF"/>
          </w:rPr>
          <w:t>getEmp</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r w:rsidRPr="00A047A1">
          <w:rPr>
            <w:rFonts w:ascii="Century Gothic" w:eastAsia="Times New Roman" w:hAnsi="Century Gothic" w:cs="Arial"/>
            <w:b/>
            <w:bCs/>
            <w:color w:val="333333"/>
            <w:szCs w:val="22"/>
            <w:bdr w:val="none" w:sz="0" w:space="0" w:color="auto" w:frame="1"/>
            <w:shd w:val="clear" w:color="auto" w:fill="FFFFFF"/>
          </w:rPr>
          <w:t>getEmp</w:t>
        </w:r>
        <w:proofErr w:type="spell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 work as public</w:t>
        </w:r>
      </w:ins>
    </w:p>
    <w:p w:rsidR="00550F61" w:rsidRPr="00A047A1" w:rsidRDefault="00550F61" w:rsidP="00550F61">
      <w:pPr>
        <w:spacing w:after="0" w:line="384" w:lineRule="atLeast"/>
        <w:textAlignment w:val="baseline"/>
        <w:rPr>
          <w:ins w:id="518" w:author="Unknown"/>
          <w:rFonts w:ascii="inherit" w:eastAsia="Times New Roman" w:hAnsi="inherit" w:cs="Arial"/>
          <w:b/>
          <w:bCs/>
          <w:color w:val="333333"/>
          <w:szCs w:val="22"/>
        </w:rPr>
      </w:pPr>
      <w:ins w:id="519" w:author="Unknown">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520" w:author="Unknown"/>
          <w:rFonts w:ascii="inherit" w:eastAsia="Times New Roman" w:hAnsi="inherit" w:cs="Arial"/>
          <w:b/>
          <w:bCs/>
          <w:color w:val="333333"/>
          <w:szCs w:val="22"/>
        </w:rPr>
      </w:pPr>
      <w:ins w:id="521" w:author="Unknown">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522"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523" w:author="Unknown"/>
          <w:rFonts w:ascii="inherit" w:eastAsia="Times New Roman" w:hAnsi="inherit" w:cs="Arial"/>
          <w:b/>
          <w:bCs/>
          <w:color w:val="333333"/>
          <w:szCs w:val="22"/>
        </w:rPr>
      </w:pPr>
      <w:ins w:id="524" w:author="Unknown">
        <w:r w:rsidRPr="00A047A1">
          <w:rPr>
            <w:rFonts w:ascii="inherit" w:eastAsia="Times New Roman" w:hAnsi="inherit" w:cs="Arial"/>
            <w:b/>
            <w:bCs/>
            <w:color w:val="0000FF"/>
            <w:szCs w:val="22"/>
            <w:bdr w:val="none" w:sz="0" w:space="0" w:color="auto" w:frame="1"/>
          </w:rPr>
          <w:t>How to add/remove properties to object in run-time in JavaScript?</w:t>
        </w:r>
      </w:ins>
    </w:p>
    <w:p w:rsidR="00550F61" w:rsidRPr="00A047A1" w:rsidRDefault="00550F61" w:rsidP="00550F61">
      <w:pPr>
        <w:spacing w:after="0" w:line="384" w:lineRule="atLeast"/>
        <w:textAlignment w:val="baseline"/>
        <w:rPr>
          <w:ins w:id="525" w:author="Unknown"/>
          <w:rFonts w:ascii="inherit" w:eastAsia="Times New Roman" w:hAnsi="inherit" w:cs="Arial"/>
          <w:b/>
          <w:bCs/>
          <w:color w:val="333333"/>
          <w:szCs w:val="22"/>
        </w:rPr>
      </w:pPr>
      <w:ins w:id="526" w:author="Unknown">
        <w:r w:rsidRPr="00A047A1">
          <w:rPr>
            <w:rFonts w:ascii="Century Gothic" w:eastAsia="Times New Roman" w:hAnsi="Century Gothic" w:cs="Arial"/>
            <w:b/>
            <w:bCs/>
            <w:color w:val="333333"/>
            <w:szCs w:val="22"/>
            <w:bdr w:val="none" w:sz="0" w:space="0" w:color="auto" w:frame="1"/>
          </w:rPr>
          <w:t>I am going to explain by example for add and remove properties from JavaScript objects as give below.</w:t>
        </w:r>
      </w:ins>
    </w:p>
    <w:p w:rsidR="00550F61" w:rsidRPr="00A047A1" w:rsidRDefault="00550F61" w:rsidP="00550F61">
      <w:pPr>
        <w:spacing w:after="0" w:line="384" w:lineRule="atLeast"/>
        <w:textAlignment w:val="baseline"/>
        <w:rPr>
          <w:ins w:id="527" w:author="Unknown"/>
          <w:rFonts w:ascii="inherit" w:eastAsia="Times New Roman" w:hAnsi="inherit" w:cs="Arial"/>
          <w:b/>
          <w:bCs/>
          <w:color w:val="333333"/>
          <w:szCs w:val="22"/>
        </w:rPr>
      </w:pPr>
      <w:ins w:id="528"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529" w:author="Unknown"/>
          <w:rFonts w:ascii="inherit" w:eastAsia="Times New Roman" w:hAnsi="inherit" w:cs="Arial"/>
          <w:b/>
          <w:bCs/>
          <w:color w:val="333333"/>
          <w:szCs w:val="22"/>
        </w:rPr>
      </w:pPr>
      <w:proofErr w:type="gramStart"/>
      <w:ins w:id="530" w:author="Unknown">
        <w:r w:rsidRPr="00A047A1">
          <w:rPr>
            <w:rFonts w:ascii="Century Gothic" w:eastAsia="Times New Roman" w:hAnsi="Century Gothic" w:cs="Arial"/>
            <w:b/>
            <w:bCs/>
            <w:color w:val="333333"/>
            <w:szCs w:val="22"/>
            <w:u w:val="single"/>
            <w:bdr w:val="none" w:sz="0" w:space="0" w:color="auto" w:frame="1"/>
          </w:rPr>
          <w:t>This example for delete property.</w:t>
        </w:r>
        <w:proofErr w:type="gramEnd"/>
      </w:ins>
    </w:p>
    <w:p w:rsidR="00550F61" w:rsidRPr="00A047A1" w:rsidRDefault="00550F61" w:rsidP="00550F61">
      <w:pPr>
        <w:spacing w:after="0" w:line="384" w:lineRule="atLeast"/>
        <w:textAlignment w:val="baseline"/>
        <w:rPr>
          <w:ins w:id="531" w:author="Unknown"/>
          <w:rFonts w:ascii="inherit" w:eastAsia="Times New Roman" w:hAnsi="inherit" w:cs="Arial"/>
          <w:b/>
          <w:bCs/>
          <w:color w:val="333333"/>
          <w:szCs w:val="22"/>
        </w:rPr>
      </w:pPr>
      <w:ins w:id="532" w:author="Unknown">
        <w:r w:rsidRPr="00A047A1">
          <w:rPr>
            <w:rFonts w:ascii="Century Gothic" w:eastAsia="Times New Roman" w:hAnsi="Century Gothic" w:cs="Arial"/>
            <w:b/>
            <w:bCs/>
            <w:color w:val="333333"/>
            <w:szCs w:val="22"/>
            <w:u w:val="single"/>
            <w:bdr w:val="none" w:sz="0" w:space="0" w:color="auto" w:frame="1"/>
          </w:rPr>
          <w:br/>
        </w:r>
      </w:ins>
    </w:p>
    <w:p w:rsidR="00550F61" w:rsidRPr="00A047A1" w:rsidRDefault="00550F61" w:rsidP="00550F61">
      <w:pPr>
        <w:spacing w:after="0" w:line="384" w:lineRule="atLeast"/>
        <w:textAlignment w:val="baseline"/>
        <w:rPr>
          <w:ins w:id="533" w:author="Unknown"/>
          <w:rFonts w:ascii="inherit" w:eastAsia="Times New Roman" w:hAnsi="inherit" w:cs="Arial"/>
          <w:b/>
          <w:bCs/>
          <w:color w:val="333333"/>
          <w:szCs w:val="22"/>
        </w:rPr>
      </w:pPr>
      <w:ins w:id="534" w:author="Unknown">
        <w:r w:rsidRPr="00A047A1">
          <w:rPr>
            <w:rFonts w:ascii="Century Gothic" w:eastAsia="Times New Roman" w:hAnsi="Century Gothic" w:cs="Arial"/>
            <w:b/>
            <w:bCs/>
            <w:color w:val="008000"/>
            <w:szCs w:val="22"/>
            <w:bdr w:val="none" w:sz="0" w:space="0" w:color="auto" w:frame="1"/>
            <w:shd w:val="clear" w:color="auto" w:fill="FFFFFF"/>
          </w:rPr>
          <w:t>//This is the JSON object.</w:t>
        </w:r>
      </w:ins>
    </w:p>
    <w:p w:rsidR="00550F61" w:rsidRPr="00A047A1" w:rsidRDefault="00550F61" w:rsidP="00550F61">
      <w:pPr>
        <w:spacing w:after="0" w:line="384" w:lineRule="atLeast"/>
        <w:textAlignment w:val="baseline"/>
        <w:rPr>
          <w:ins w:id="535" w:author="Unknown"/>
          <w:rFonts w:ascii="inherit" w:eastAsia="Times New Roman" w:hAnsi="inherit" w:cs="Arial"/>
          <w:b/>
          <w:bCs/>
          <w:color w:val="333333"/>
          <w:szCs w:val="22"/>
        </w:rPr>
      </w:pPr>
      <w:proofErr w:type="spellStart"/>
      <w:proofErr w:type="gramStart"/>
      <w:ins w:id="536"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objectJSON</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ins>
    </w:p>
    <w:p w:rsidR="00550F61" w:rsidRPr="00A047A1" w:rsidRDefault="00550F61" w:rsidP="00550F61">
      <w:pPr>
        <w:spacing w:after="0" w:line="384" w:lineRule="atLeast"/>
        <w:textAlignment w:val="baseline"/>
        <w:rPr>
          <w:ins w:id="537" w:author="Unknown"/>
          <w:rFonts w:ascii="inherit" w:eastAsia="Times New Roman" w:hAnsi="inherit" w:cs="Arial"/>
          <w:b/>
          <w:bCs/>
          <w:color w:val="333333"/>
          <w:szCs w:val="22"/>
        </w:rPr>
      </w:pPr>
      <w:ins w:id="538"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id</w:t>
        </w:r>
        <w:proofErr w:type="gramEnd"/>
        <w:r w:rsidRPr="00A047A1">
          <w:rPr>
            <w:rFonts w:ascii="Century Gothic" w:eastAsia="Times New Roman" w:hAnsi="Century Gothic" w:cs="Arial"/>
            <w:b/>
            <w:bCs/>
            <w:color w:val="333333"/>
            <w:szCs w:val="22"/>
            <w:bdr w:val="none" w:sz="0" w:space="0" w:color="auto" w:frame="1"/>
            <w:shd w:val="clear" w:color="auto" w:fill="FFFFFF"/>
          </w:rPr>
          <w:t>: 1,</w:t>
        </w:r>
      </w:ins>
    </w:p>
    <w:p w:rsidR="00550F61" w:rsidRPr="00A047A1" w:rsidRDefault="00550F61" w:rsidP="00550F61">
      <w:pPr>
        <w:spacing w:after="0" w:line="384" w:lineRule="atLeast"/>
        <w:textAlignment w:val="baseline"/>
        <w:rPr>
          <w:ins w:id="539" w:author="Unknown"/>
          <w:rFonts w:ascii="inherit" w:eastAsia="Times New Roman" w:hAnsi="inherit" w:cs="Arial"/>
          <w:b/>
          <w:bCs/>
          <w:color w:val="333333"/>
          <w:szCs w:val="22"/>
        </w:rPr>
      </w:pPr>
      <w:ins w:id="540"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name</w:t>
        </w:r>
        <w:proofErr w:type="gram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A31515"/>
            <w:szCs w:val="22"/>
            <w:bdr w:val="none" w:sz="0" w:space="0" w:color="auto" w:frame="1"/>
            <w:shd w:val="clear" w:color="auto" w:fill="FFFFFF"/>
          </w:rPr>
          <w:t>"Anil Singh"</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541" w:author="Unknown"/>
          <w:rFonts w:ascii="inherit" w:eastAsia="Times New Roman" w:hAnsi="inherit" w:cs="Arial"/>
          <w:b/>
          <w:bCs/>
          <w:color w:val="333333"/>
          <w:szCs w:val="22"/>
        </w:rPr>
      </w:pPr>
      <w:ins w:id="542"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proofErr w:type="gramStart"/>
        <w:r w:rsidRPr="00A047A1">
          <w:rPr>
            <w:rFonts w:ascii="Century Gothic" w:eastAsia="Times New Roman" w:hAnsi="Century Gothic" w:cs="Arial"/>
            <w:b/>
            <w:bCs/>
            <w:color w:val="333333"/>
            <w:szCs w:val="22"/>
            <w:bdr w:val="none" w:sz="0" w:space="0" w:color="auto" w:frame="1"/>
            <w:shd w:val="clear" w:color="auto" w:fill="FFFFFF"/>
          </w:rPr>
          <w:t>dept</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A31515"/>
            <w:szCs w:val="22"/>
            <w:bdr w:val="none" w:sz="0" w:space="0" w:color="auto" w:frame="1"/>
            <w:shd w:val="clear" w:color="auto" w:fill="FFFFFF"/>
          </w:rPr>
          <w:t>"IT"</w:t>
        </w:r>
      </w:ins>
    </w:p>
    <w:p w:rsidR="00550F61" w:rsidRPr="00A047A1" w:rsidRDefault="00550F61" w:rsidP="00550F61">
      <w:pPr>
        <w:spacing w:after="0" w:line="384" w:lineRule="atLeast"/>
        <w:textAlignment w:val="baseline"/>
        <w:rPr>
          <w:ins w:id="543" w:author="Unknown"/>
          <w:rFonts w:ascii="inherit" w:eastAsia="Times New Roman" w:hAnsi="inherit" w:cs="Arial"/>
          <w:b/>
          <w:bCs/>
          <w:color w:val="333333"/>
          <w:szCs w:val="22"/>
        </w:rPr>
      </w:pPr>
      <w:ins w:id="544" w:author="Unknown">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545"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546" w:author="Unknown"/>
          <w:rFonts w:ascii="inherit" w:eastAsia="Times New Roman" w:hAnsi="inherit" w:cs="Arial"/>
          <w:b/>
          <w:bCs/>
          <w:color w:val="333333"/>
          <w:szCs w:val="22"/>
        </w:rPr>
      </w:pPr>
      <w:ins w:id="547" w:author="Unknown">
        <w:r w:rsidRPr="00A047A1">
          <w:rPr>
            <w:rFonts w:ascii="Century Gothic" w:eastAsia="Times New Roman" w:hAnsi="Century Gothic" w:cs="Arial"/>
            <w:b/>
            <w:bCs/>
            <w:color w:val="008000"/>
            <w:szCs w:val="22"/>
            <w:bdr w:val="none" w:sz="0" w:space="0" w:color="auto" w:frame="1"/>
            <w:shd w:val="clear" w:color="auto" w:fill="FFFFFF"/>
          </w:rPr>
          <w:t>//This is the process to delete</w:t>
        </w:r>
      </w:ins>
    </w:p>
    <w:p w:rsidR="00550F61" w:rsidRPr="00A047A1" w:rsidRDefault="00550F61" w:rsidP="00550F61">
      <w:pPr>
        <w:spacing w:after="0" w:line="384" w:lineRule="atLeast"/>
        <w:textAlignment w:val="baseline"/>
        <w:rPr>
          <w:ins w:id="548" w:author="Unknown"/>
          <w:rFonts w:ascii="inherit" w:eastAsia="Times New Roman" w:hAnsi="inherit" w:cs="Arial"/>
          <w:b/>
          <w:bCs/>
          <w:color w:val="333333"/>
          <w:szCs w:val="22"/>
        </w:rPr>
      </w:pPr>
      <w:proofErr w:type="gramStart"/>
      <w:ins w:id="549" w:author="Unknown">
        <w:r w:rsidRPr="00A047A1">
          <w:rPr>
            <w:rFonts w:ascii="Century Gothic" w:eastAsia="Times New Roman" w:hAnsi="Century Gothic" w:cs="Arial"/>
            <w:b/>
            <w:bCs/>
            <w:color w:val="0000FF"/>
            <w:szCs w:val="22"/>
            <w:bdr w:val="none" w:sz="0" w:space="0" w:color="auto" w:frame="1"/>
            <w:shd w:val="clear" w:color="auto" w:fill="FFFFFF"/>
          </w:rPr>
          <w:t>delete</w:t>
        </w:r>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objectJSON.dept</w:t>
        </w:r>
        <w:proofErr w:type="spellEnd"/>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550"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551" w:author="Unknown"/>
          <w:rFonts w:ascii="inherit" w:eastAsia="Times New Roman" w:hAnsi="inherit" w:cs="Arial"/>
          <w:b/>
          <w:bCs/>
          <w:color w:val="333333"/>
          <w:szCs w:val="22"/>
        </w:rPr>
      </w:pPr>
      <w:ins w:id="552" w:author="Unknown">
        <w:r w:rsidRPr="00A047A1">
          <w:rPr>
            <w:rFonts w:ascii="Century Gothic" w:eastAsia="Times New Roman" w:hAnsi="Century Gothic" w:cs="Arial"/>
            <w:b/>
            <w:bCs/>
            <w:color w:val="008000"/>
            <w:szCs w:val="22"/>
            <w:bdr w:val="none" w:sz="0" w:space="0" w:color="auto" w:frame="1"/>
            <w:shd w:val="clear" w:color="auto" w:fill="FFFFFF"/>
          </w:rPr>
          <w:t>//Delete property by the array collection</w:t>
        </w:r>
      </w:ins>
    </w:p>
    <w:p w:rsidR="00550F61" w:rsidRPr="00A047A1" w:rsidRDefault="00550F61" w:rsidP="00550F61">
      <w:pPr>
        <w:spacing w:after="0" w:line="384" w:lineRule="atLeast"/>
        <w:textAlignment w:val="baseline"/>
        <w:rPr>
          <w:ins w:id="553" w:author="Unknown"/>
          <w:rFonts w:ascii="inherit" w:eastAsia="Times New Roman" w:hAnsi="inherit" w:cs="Arial"/>
          <w:b/>
          <w:bCs/>
          <w:color w:val="333333"/>
          <w:szCs w:val="22"/>
        </w:rPr>
      </w:pPr>
      <w:proofErr w:type="spellStart"/>
      <w:ins w:id="554" w:author="Unknown">
        <w:r w:rsidRPr="00A047A1">
          <w:rPr>
            <w:rFonts w:ascii="Century Gothic" w:eastAsia="Times New Roman" w:hAnsi="Century Gothic" w:cs="Arial"/>
            <w:b/>
            <w:bCs/>
            <w:color w:val="333333"/>
            <w:szCs w:val="22"/>
            <w:bdr w:val="none" w:sz="0" w:space="0" w:color="auto" w:frame="1"/>
            <w:shd w:val="clear" w:color="auto" w:fill="FFFFFF"/>
          </w:rPr>
          <w:t>MyArrayColection.prototype.remove</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0000FF"/>
            <w:szCs w:val="22"/>
            <w:bdr w:val="none" w:sz="0" w:space="0" w:color="auto" w:frame="1"/>
            <w:shd w:val="clear" w:color="auto" w:fill="FFFFFF"/>
          </w:rPr>
          <w:t>function</w:t>
        </w:r>
        <w:r w:rsidRPr="00A047A1">
          <w:rPr>
            <w:rFonts w:ascii="Century Gothic" w:eastAsia="Times New Roman" w:hAnsi="Century Gothic" w:cs="Arial"/>
            <w:b/>
            <w:bCs/>
            <w:color w:val="333333"/>
            <w:szCs w:val="22"/>
            <w:bdr w:val="none" w:sz="0" w:space="0" w:color="auto" w:frame="1"/>
            <w:shd w:val="clear" w:color="auto" w:fill="FFFFFF"/>
          </w:rPr>
          <w:t> (index) {</w:t>
        </w:r>
      </w:ins>
    </w:p>
    <w:p w:rsidR="00550F61" w:rsidRPr="00A047A1" w:rsidRDefault="00550F61" w:rsidP="00550F61">
      <w:pPr>
        <w:spacing w:after="0" w:line="384" w:lineRule="atLeast"/>
        <w:textAlignment w:val="baseline"/>
        <w:rPr>
          <w:ins w:id="555" w:author="Unknown"/>
          <w:rFonts w:ascii="inherit" w:eastAsia="Times New Roman" w:hAnsi="inherit" w:cs="Arial"/>
          <w:b/>
          <w:bCs/>
          <w:color w:val="333333"/>
          <w:szCs w:val="22"/>
        </w:rPr>
      </w:pPr>
      <w:ins w:id="556"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proofErr w:type="gramStart"/>
        <w:r w:rsidRPr="00A047A1">
          <w:rPr>
            <w:rFonts w:ascii="Century Gothic" w:eastAsia="Times New Roman" w:hAnsi="Century Gothic" w:cs="Arial"/>
            <w:b/>
            <w:bCs/>
            <w:color w:val="0000FF"/>
            <w:szCs w:val="22"/>
            <w:bdr w:val="none" w:sz="0" w:space="0" w:color="auto" w:frame="1"/>
            <w:shd w:val="clear" w:color="auto" w:fill="FFFFFF"/>
          </w:rPr>
          <w:t>this</w:t>
        </w:r>
        <w:r w:rsidRPr="00A047A1">
          <w:rPr>
            <w:rFonts w:ascii="Century Gothic" w:eastAsia="Times New Roman" w:hAnsi="Century Gothic" w:cs="Arial"/>
            <w:b/>
            <w:bCs/>
            <w:color w:val="333333"/>
            <w:szCs w:val="22"/>
            <w:bdr w:val="none" w:sz="0" w:space="0" w:color="auto" w:frame="1"/>
            <w:shd w:val="clear" w:color="auto" w:fill="FFFFFF"/>
          </w:rPr>
          <w:t>.splice</w:t>
        </w:r>
        <w:proofErr w:type="spellEnd"/>
        <w:r w:rsidRPr="00A047A1">
          <w:rPr>
            <w:rFonts w:ascii="Century Gothic" w:eastAsia="Times New Roman" w:hAnsi="Century Gothic" w:cs="Arial"/>
            <w:b/>
            <w:bCs/>
            <w:color w:val="333333"/>
            <w:szCs w:val="22"/>
            <w:bdr w:val="none" w:sz="0" w:space="0" w:color="auto" w:frame="1"/>
            <w:shd w:val="clear" w:color="auto" w:fill="FFFFFF"/>
          </w:rPr>
          <w:t>(</w:t>
        </w:r>
        <w:proofErr w:type="gramEnd"/>
        <w:r w:rsidRPr="00A047A1">
          <w:rPr>
            <w:rFonts w:ascii="Century Gothic" w:eastAsia="Times New Roman" w:hAnsi="Century Gothic" w:cs="Arial"/>
            <w:b/>
            <w:bCs/>
            <w:color w:val="333333"/>
            <w:szCs w:val="22"/>
            <w:bdr w:val="none" w:sz="0" w:space="0" w:color="auto" w:frame="1"/>
            <w:shd w:val="clear" w:color="auto" w:fill="FFFFFF"/>
          </w:rPr>
          <w:t>index, 3);</w:t>
        </w:r>
      </w:ins>
    </w:p>
    <w:p w:rsidR="00550F61" w:rsidRPr="00A047A1" w:rsidRDefault="00550F61" w:rsidP="00550F61">
      <w:pPr>
        <w:spacing w:after="0" w:line="384" w:lineRule="atLeast"/>
        <w:textAlignment w:val="baseline"/>
        <w:rPr>
          <w:ins w:id="557" w:author="Unknown"/>
          <w:rFonts w:ascii="inherit" w:eastAsia="Times New Roman" w:hAnsi="inherit" w:cs="Arial"/>
          <w:b/>
          <w:bCs/>
          <w:color w:val="333333"/>
          <w:szCs w:val="22"/>
        </w:rPr>
      </w:pPr>
      <w:ins w:id="558" w:author="Unknown">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559" w:author="Unknown"/>
          <w:rFonts w:ascii="inherit" w:eastAsia="Times New Roman" w:hAnsi="inherit" w:cs="Arial"/>
          <w:b/>
          <w:bCs/>
          <w:color w:val="333333"/>
          <w:szCs w:val="22"/>
        </w:rPr>
      </w:pPr>
      <w:ins w:id="560" w:author="Unknown">
        <w:r w:rsidRPr="00A047A1">
          <w:rPr>
            <w:rFonts w:ascii="Century Gothic" w:eastAsia="Times New Roman" w:hAnsi="Century Gothic" w:cs="Arial"/>
            <w:b/>
            <w:bCs/>
            <w:color w:val="333333"/>
            <w:szCs w:val="22"/>
            <w:bdr w:val="none" w:sz="0" w:space="0" w:color="auto" w:frame="1"/>
            <w:shd w:val="clear" w:color="auto" w:fill="FFFFFF"/>
          </w:rPr>
          <w:br/>
        </w:r>
      </w:ins>
    </w:p>
    <w:p w:rsidR="00550F61" w:rsidRPr="00A047A1" w:rsidRDefault="00550F61" w:rsidP="00550F61">
      <w:pPr>
        <w:spacing w:after="0" w:line="384" w:lineRule="atLeast"/>
        <w:textAlignment w:val="baseline"/>
        <w:rPr>
          <w:ins w:id="561" w:author="Unknown"/>
          <w:rFonts w:ascii="inherit" w:eastAsia="Times New Roman" w:hAnsi="inherit" w:cs="Arial"/>
          <w:b/>
          <w:bCs/>
          <w:color w:val="333333"/>
          <w:szCs w:val="22"/>
        </w:rPr>
      </w:pPr>
      <w:ins w:id="562" w:author="Unknown">
        <w:r w:rsidRPr="00A047A1">
          <w:rPr>
            <w:rFonts w:ascii="Century Gothic" w:eastAsia="Times New Roman" w:hAnsi="Century Gothic" w:cs="Arial"/>
            <w:b/>
            <w:bCs/>
            <w:color w:val="333333"/>
            <w:szCs w:val="22"/>
            <w:u w:val="single"/>
            <w:bdr w:val="none" w:sz="0" w:space="0" w:color="auto" w:frame="1"/>
          </w:rPr>
          <w:t>This example for add property</w:t>
        </w:r>
      </w:ins>
    </w:p>
    <w:p w:rsidR="00550F61" w:rsidRPr="00A047A1" w:rsidRDefault="00550F61" w:rsidP="00550F61">
      <w:pPr>
        <w:spacing w:after="0" w:line="384" w:lineRule="atLeast"/>
        <w:textAlignment w:val="baseline"/>
        <w:rPr>
          <w:ins w:id="563" w:author="Unknown"/>
          <w:rFonts w:ascii="inherit" w:eastAsia="Times New Roman" w:hAnsi="inherit" w:cs="Arial"/>
          <w:b/>
          <w:bCs/>
          <w:color w:val="333333"/>
          <w:szCs w:val="22"/>
        </w:rPr>
      </w:pPr>
      <w:ins w:id="564" w:author="Unknown">
        <w:r w:rsidRPr="00A047A1">
          <w:rPr>
            <w:rFonts w:ascii="Century Gothic" w:eastAsia="Times New Roman" w:hAnsi="Century Gothic" w:cs="Arial"/>
            <w:b/>
            <w:bCs/>
            <w:color w:val="333333"/>
            <w:szCs w:val="22"/>
            <w:u w:val="single"/>
            <w:bdr w:val="none" w:sz="0" w:space="0" w:color="auto" w:frame="1"/>
          </w:rPr>
          <w:lastRenderedPageBreak/>
          <w:br/>
        </w:r>
      </w:ins>
    </w:p>
    <w:p w:rsidR="00550F61" w:rsidRPr="00A047A1" w:rsidRDefault="00550F61" w:rsidP="00550F61">
      <w:pPr>
        <w:spacing w:after="0" w:line="384" w:lineRule="atLeast"/>
        <w:textAlignment w:val="baseline"/>
        <w:rPr>
          <w:ins w:id="565" w:author="Unknown"/>
          <w:rFonts w:ascii="inherit" w:eastAsia="Times New Roman" w:hAnsi="inherit" w:cs="Arial"/>
          <w:b/>
          <w:bCs/>
          <w:color w:val="333333"/>
          <w:szCs w:val="22"/>
        </w:rPr>
      </w:pPr>
      <w:ins w:id="566" w:author="Unknown">
        <w:r w:rsidRPr="00A047A1">
          <w:rPr>
            <w:rFonts w:ascii="Century Gothic" w:eastAsia="Times New Roman" w:hAnsi="Century Gothic" w:cs="Arial"/>
            <w:b/>
            <w:bCs/>
            <w:color w:val="008000"/>
            <w:szCs w:val="22"/>
            <w:bdr w:val="none" w:sz="0" w:space="0" w:color="auto" w:frame="1"/>
            <w:shd w:val="clear" w:color="auto" w:fill="FFFFFF"/>
          </w:rPr>
          <w:t>//This is used to add the property.</w:t>
        </w:r>
      </w:ins>
    </w:p>
    <w:p w:rsidR="00550F61" w:rsidRPr="00A047A1" w:rsidRDefault="00550F61" w:rsidP="00550F61">
      <w:pPr>
        <w:spacing w:after="0" w:line="384" w:lineRule="atLeast"/>
        <w:textAlignment w:val="baseline"/>
        <w:rPr>
          <w:ins w:id="567" w:author="Unknown"/>
          <w:rFonts w:ascii="inherit" w:eastAsia="Times New Roman" w:hAnsi="inherit" w:cs="Arial"/>
          <w:b/>
          <w:bCs/>
          <w:color w:val="333333"/>
          <w:szCs w:val="22"/>
        </w:rPr>
      </w:pPr>
      <w:proofErr w:type="spellStart"/>
      <w:ins w:id="568" w:author="Unknown">
        <w:r w:rsidRPr="00A047A1">
          <w:rPr>
            <w:rFonts w:ascii="Century Gothic" w:eastAsia="Times New Roman" w:hAnsi="Century Gothic" w:cs="Arial"/>
            <w:b/>
            <w:bCs/>
            <w:color w:val="333333"/>
            <w:szCs w:val="22"/>
            <w:bdr w:val="none" w:sz="0" w:space="0" w:color="auto" w:frame="1"/>
            <w:shd w:val="clear" w:color="auto" w:fill="FFFFFF"/>
          </w:rPr>
          <w:t>objectJSON.age</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30;</w:t>
        </w:r>
      </w:ins>
    </w:p>
    <w:p w:rsidR="00550F61" w:rsidRPr="00A047A1" w:rsidRDefault="00550F61" w:rsidP="00550F61">
      <w:pPr>
        <w:spacing w:after="0" w:line="384" w:lineRule="atLeast"/>
        <w:textAlignment w:val="baseline"/>
        <w:rPr>
          <w:ins w:id="569"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570" w:author="Unknown"/>
          <w:rFonts w:ascii="inherit" w:eastAsia="Times New Roman" w:hAnsi="inherit" w:cs="Arial"/>
          <w:b/>
          <w:bCs/>
          <w:color w:val="333333"/>
          <w:szCs w:val="22"/>
        </w:rPr>
      </w:pPr>
      <w:proofErr w:type="gramStart"/>
      <w:ins w:id="571" w:author="Unknown">
        <w:r w:rsidRPr="00A047A1">
          <w:rPr>
            <w:rFonts w:ascii="Century Gothic" w:eastAsia="Times New Roman" w:hAnsi="Century Gothic" w:cs="Arial"/>
            <w:b/>
            <w:bCs/>
            <w:color w:val="333333"/>
            <w:szCs w:val="22"/>
            <w:bdr w:val="none" w:sz="0" w:space="0" w:color="auto" w:frame="1"/>
            <w:shd w:val="clear" w:color="auto" w:fill="FFFFFF"/>
          </w:rPr>
          <w:t>console.log(</w:t>
        </w:r>
        <w:proofErr w:type="spellStart"/>
        <w:proofErr w:type="gramEnd"/>
        <w:r w:rsidRPr="00A047A1">
          <w:rPr>
            <w:rFonts w:ascii="Century Gothic" w:eastAsia="Times New Roman" w:hAnsi="Century Gothic" w:cs="Arial"/>
            <w:b/>
            <w:bCs/>
            <w:color w:val="333333"/>
            <w:szCs w:val="22"/>
            <w:bdr w:val="none" w:sz="0" w:space="0" w:color="auto" w:frame="1"/>
            <w:shd w:val="clear" w:color="auto" w:fill="FFFFFF"/>
          </w:rPr>
          <w:t>objectJSON.age</w:t>
        </w:r>
        <w:proofErr w:type="spell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//The result is 30;</w:t>
        </w:r>
      </w:ins>
    </w:p>
    <w:p w:rsidR="00550F61" w:rsidRPr="00A047A1" w:rsidRDefault="00550F61" w:rsidP="00550F61">
      <w:pPr>
        <w:spacing w:after="0" w:line="384" w:lineRule="atLeast"/>
        <w:textAlignment w:val="baseline"/>
        <w:rPr>
          <w:ins w:id="572" w:author="Unknown"/>
          <w:rFonts w:ascii="inherit" w:eastAsia="Times New Roman" w:hAnsi="inherit" w:cs="Arial"/>
          <w:b/>
          <w:bCs/>
          <w:color w:val="333333"/>
          <w:szCs w:val="22"/>
        </w:rPr>
      </w:pPr>
      <w:ins w:id="573" w:author="Unknown">
        <w:r w:rsidRPr="00A047A1">
          <w:rPr>
            <w:rFonts w:ascii="Century Gothic" w:eastAsia="Times New Roman" w:hAnsi="Century Gothic" w:cs="Arial"/>
            <w:b/>
            <w:bCs/>
            <w:color w:val="008000"/>
            <w:szCs w:val="22"/>
            <w:bdr w:val="none" w:sz="0" w:space="0" w:color="auto" w:frame="1"/>
            <w:shd w:val="clear" w:color="auto" w:fill="FFFFFF"/>
          </w:rPr>
          <w:br/>
        </w:r>
      </w:ins>
    </w:p>
    <w:p w:rsidR="00550F61" w:rsidRPr="00A047A1" w:rsidRDefault="00550F61" w:rsidP="00550F61">
      <w:pPr>
        <w:spacing w:after="0" w:line="384" w:lineRule="atLeast"/>
        <w:textAlignment w:val="baseline"/>
        <w:rPr>
          <w:ins w:id="574" w:author="Unknown"/>
          <w:rFonts w:ascii="inherit" w:eastAsia="Times New Roman" w:hAnsi="inherit" w:cs="Arial"/>
          <w:b/>
          <w:bCs/>
          <w:color w:val="333333"/>
          <w:szCs w:val="22"/>
        </w:rPr>
      </w:pPr>
      <w:ins w:id="575" w:author="Unknown">
        <w:r w:rsidRPr="00A047A1">
          <w:rPr>
            <w:rFonts w:ascii="Century Gothic" w:eastAsia="Times New Roman" w:hAnsi="Century Gothic" w:cs="Arial"/>
            <w:b/>
            <w:bCs/>
            <w:color w:val="008000"/>
            <w:szCs w:val="22"/>
            <w:bdr w:val="none" w:sz="0" w:space="0" w:color="auto" w:frame="1"/>
            <w:shd w:val="clear" w:color="auto" w:fill="FFFFFF"/>
          </w:rPr>
          <w:t>//This is the JSON object.</w:t>
        </w:r>
      </w:ins>
    </w:p>
    <w:p w:rsidR="00550F61" w:rsidRPr="00A047A1" w:rsidRDefault="00550F61" w:rsidP="00550F61">
      <w:pPr>
        <w:spacing w:after="0" w:line="384" w:lineRule="atLeast"/>
        <w:textAlignment w:val="baseline"/>
        <w:rPr>
          <w:ins w:id="576" w:author="Unknown"/>
          <w:rFonts w:ascii="inherit" w:eastAsia="Times New Roman" w:hAnsi="inherit" w:cs="Arial"/>
          <w:b/>
          <w:bCs/>
          <w:color w:val="333333"/>
          <w:szCs w:val="22"/>
        </w:rPr>
      </w:pPr>
      <w:proofErr w:type="spellStart"/>
      <w:proofErr w:type="gramStart"/>
      <w:ins w:id="577"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objectJSON</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ins>
    </w:p>
    <w:p w:rsidR="00550F61" w:rsidRPr="00A047A1" w:rsidRDefault="00550F61" w:rsidP="00550F61">
      <w:pPr>
        <w:spacing w:after="0" w:line="384" w:lineRule="atLeast"/>
        <w:textAlignment w:val="baseline"/>
        <w:rPr>
          <w:ins w:id="578" w:author="Unknown"/>
          <w:rFonts w:ascii="inherit" w:eastAsia="Times New Roman" w:hAnsi="inherit" w:cs="Arial"/>
          <w:b/>
          <w:bCs/>
          <w:color w:val="333333"/>
          <w:szCs w:val="22"/>
        </w:rPr>
      </w:pPr>
      <w:ins w:id="579"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id</w:t>
        </w:r>
        <w:proofErr w:type="gramEnd"/>
        <w:r w:rsidRPr="00A047A1">
          <w:rPr>
            <w:rFonts w:ascii="Century Gothic" w:eastAsia="Times New Roman" w:hAnsi="Century Gothic" w:cs="Arial"/>
            <w:b/>
            <w:bCs/>
            <w:color w:val="333333"/>
            <w:szCs w:val="22"/>
            <w:bdr w:val="none" w:sz="0" w:space="0" w:color="auto" w:frame="1"/>
            <w:shd w:val="clear" w:color="auto" w:fill="FFFFFF"/>
          </w:rPr>
          <w:t>: 1,</w:t>
        </w:r>
      </w:ins>
    </w:p>
    <w:p w:rsidR="00550F61" w:rsidRPr="00A047A1" w:rsidRDefault="00550F61" w:rsidP="00550F61">
      <w:pPr>
        <w:spacing w:after="0" w:line="384" w:lineRule="atLeast"/>
        <w:textAlignment w:val="baseline"/>
        <w:rPr>
          <w:ins w:id="580" w:author="Unknown"/>
          <w:rFonts w:ascii="inherit" w:eastAsia="Times New Roman" w:hAnsi="inherit" w:cs="Arial"/>
          <w:b/>
          <w:bCs/>
          <w:color w:val="333333"/>
          <w:szCs w:val="22"/>
        </w:rPr>
      </w:pPr>
      <w:ins w:id="581"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name</w:t>
        </w:r>
        <w:proofErr w:type="gram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A31515"/>
            <w:szCs w:val="22"/>
            <w:bdr w:val="none" w:sz="0" w:space="0" w:color="auto" w:frame="1"/>
            <w:shd w:val="clear" w:color="auto" w:fill="FFFFFF"/>
          </w:rPr>
          <w:t>"Anil Singh"</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582" w:author="Unknown"/>
          <w:rFonts w:ascii="inherit" w:eastAsia="Times New Roman" w:hAnsi="inherit" w:cs="Arial"/>
          <w:b/>
          <w:bCs/>
          <w:color w:val="333333"/>
          <w:szCs w:val="22"/>
        </w:rPr>
      </w:pPr>
      <w:ins w:id="583"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proofErr w:type="gramStart"/>
        <w:r w:rsidRPr="00A047A1">
          <w:rPr>
            <w:rFonts w:ascii="Century Gothic" w:eastAsia="Times New Roman" w:hAnsi="Century Gothic" w:cs="Arial"/>
            <w:b/>
            <w:bCs/>
            <w:color w:val="333333"/>
            <w:szCs w:val="22"/>
            <w:bdr w:val="none" w:sz="0" w:space="0" w:color="auto" w:frame="1"/>
            <w:shd w:val="clear" w:color="auto" w:fill="FFFFFF"/>
          </w:rPr>
          <w:t>dept</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A31515"/>
            <w:szCs w:val="22"/>
            <w:bdr w:val="none" w:sz="0" w:space="0" w:color="auto" w:frame="1"/>
            <w:shd w:val="clear" w:color="auto" w:fill="FFFFFF"/>
          </w:rPr>
          <w:t>"IT"</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584" w:author="Unknown"/>
          <w:rFonts w:ascii="inherit" w:eastAsia="Times New Roman" w:hAnsi="inherit" w:cs="Arial"/>
          <w:b/>
          <w:bCs/>
          <w:color w:val="333333"/>
          <w:szCs w:val="22"/>
        </w:rPr>
      </w:pPr>
      <w:ins w:id="585"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age</w:t>
        </w:r>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:30</w:t>
        </w:r>
      </w:ins>
    </w:p>
    <w:p w:rsidR="00550F61" w:rsidRPr="00A047A1" w:rsidRDefault="00550F61" w:rsidP="00550F61">
      <w:pPr>
        <w:spacing w:after="0" w:line="384" w:lineRule="atLeast"/>
        <w:textAlignment w:val="baseline"/>
        <w:rPr>
          <w:ins w:id="586"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587" w:author="Unknown"/>
          <w:rFonts w:ascii="inherit" w:eastAsia="Times New Roman" w:hAnsi="inherit" w:cs="Arial"/>
          <w:b/>
          <w:bCs/>
          <w:color w:val="333333"/>
          <w:szCs w:val="22"/>
        </w:rPr>
      </w:pPr>
      <w:ins w:id="588" w:author="Unknown">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589" w:author="Unknown"/>
          <w:rFonts w:ascii="inherit" w:eastAsia="Times New Roman" w:hAnsi="inherit" w:cs="Arial"/>
          <w:b/>
          <w:bCs/>
          <w:color w:val="333333"/>
          <w:szCs w:val="22"/>
        </w:rPr>
      </w:pPr>
      <w:ins w:id="590" w:author="Unknown">
        <w:r w:rsidRPr="00A047A1">
          <w:rPr>
            <w:rFonts w:ascii="Century Gothic" w:eastAsia="Times New Roman" w:hAnsi="Century Gothic" w:cs="Arial"/>
            <w:b/>
            <w:bCs/>
            <w:color w:val="333333"/>
            <w:szCs w:val="22"/>
            <w:bdr w:val="none" w:sz="0" w:space="0" w:color="auto" w:frame="1"/>
            <w:shd w:val="clear" w:color="auto" w:fill="FFFFFF"/>
          </w:rPr>
          <w:br/>
        </w:r>
      </w:ins>
    </w:p>
    <w:p w:rsidR="00550F61" w:rsidRPr="00A047A1" w:rsidRDefault="00550F61" w:rsidP="00550F61">
      <w:pPr>
        <w:spacing w:after="0" w:line="384" w:lineRule="atLeast"/>
        <w:textAlignment w:val="baseline"/>
        <w:rPr>
          <w:ins w:id="591" w:author="Unknown"/>
          <w:rFonts w:ascii="inherit" w:eastAsia="Times New Roman" w:hAnsi="inherit" w:cs="Arial"/>
          <w:b/>
          <w:bCs/>
          <w:color w:val="333333"/>
          <w:szCs w:val="22"/>
        </w:rPr>
      </w:pPr>
      <w:ins w:id="592" w:author="Unknown">
        <w:r w:rsidRPr="00A047A1">
          <w:rPr>
            <w:rFonts w:ascii="inherit" w:eastAsia="Times New Roman" w:hAnsi="inherit" w:cs="Arial"/>
            <w:b/>
            <w:bCs/>
            <w:color w:val="0000FF"/>
            <w:szCs w:val="22"/>
            <w:bdr w:val="none" w:sz="0" w:space="0" w:color="auto" w:frame="1"/>
          </w:rPr>
          <w:t>How to extending built-in objects in JavaScript?</w:t>
        </w:r>
      </w:ins>
    </w:p>
    <w:p w:rsidR="00550F61" w:rsidRPr="00A047A1" w:rsidRDefault="00550F61" w:rsidP="00550F61">
      <w:pPr>
        <w:spacing w:after="0" w:line="384" w:lineRule="atLeast"/>
        <w:textAlignment w:val="baseline"/>
        <w:rPr>
          <w:ins w:id="593" w:author="Unknown"/>
          <w:rFonts w:ascii="inherit" w:eastAsia="Times New Roman" w:hAnsi="inherit" w:cs="Arial"/>
          <w:b/>
          <w:bCs/>
          <w:color w:val="333333"/>
          <w:szCs w:val="22"/>
        </w:rPr>
      </w:pPr>
      <w:ins w:id="594" w:author="Unknown">
        <w:r w:rsidRPr="00A047A1">
          <w:rPr>
            <w:rFonts w:ascii="Century Gothic" w:eastAsia="Times New Roman" w:hAnsi="Century Gothic" w:cs="Arial"/>
            <w:b/>
            <w:bCs/>
            <w:color w:val="333333"/>
            <w:szCs w:val="22"/>
            <w:bdr w:val="none" w:sz="0" w:space="0" w:color="auto" w:frame="1"/>
          </w:rPr>
          <w:t xml:space="preserve">JavaScript support built-in objects which use to develop the flexibility of JavaScript. The built in object are date, string, math, array and object. It's very similar to other languages and </w:t>
        </w:r>
        <w:proofErr w:type="gramStart"/>
        <w:r w:rsidRPr="00A047A1">
          <w:rPr>
            <w:rFonts w:ascii="Century Gothic" w:eastAsia="Times New Roman" w:hAnsi="Century Gothic" w:cs="Arial"/>
            <w:b/>
            <w:bCs/>
            <w:color w:val="333333"/>
            <w:szCs w:val="22"/>
            <w:bdr w:val="none" w:sz="0" w:space="0" w:color="auto" w:frame="1"/>
          </w:rPr>
          <w:t>its</w:t>
        </w:r>
        <w:proofErr w:type="gramEnd"/>
        <w:r w:rsidRPr="00A047A1">
          <w:rPr>
            <w:rFonts w:ascii="Century Gothic" w:eastAsia="Times New Roman" w:hAnsi="Century Gothic" w:cs="Arial"/>
            <w:b/>
            <w:bCs/>
            <w:color w:val="333333"/>
            <w:szCs w:val="22"/>
            <w:bdr w:val="none" w:sz="0" w:space="0" w:color="auto" w:frame="1"/>
          </w:rPr>
          <w:t xml:space="preserve"> available in the window content and wok independently when brewers are loaded.</w:t>
        </w:r>
      </w:ins>
    </w:p>
    <w:p w:rsidR="00550F61" w:rsidRPr="00A047A1" w:rsidRDefault="00550F61" w:rsidP="00550F61">
      <w:pPr>
        <w:spacing w:after="0" w:line="384" w:lineRule="atLeast"/>
        <w:textAlignment w:val="baseline"/>
        <w:rPr>
          <w:ins w:id="595" w:author="Unknown"/>
          <w:rFonts w:ascii="inherit" w:eastAsia="Times New Roman" w:hAnsi="inherit" w:cs="Arial"/>
          <w:b/>
          <w:bCs/>
          <w:color w:val="333333"/>
          <w:szCs w:val="22"/>
        </w:rPr>
      </w:pPr>
      <w:ins w:id="596"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597" w:author="Unknown"/>
          <w:rFonts w:ascii="inherit" w:eastAsia="Times New Roman" w:hAnsi="inherit" w:cs="Arial"/>
          <w:b/>
          <w:bCs/>
          <w:color w:val="333333"/>
          <w:szCs w:val="22"/>
        </w:rPr>
      </w:pPr>
      <w:ins w:id="598" w:author="Unknown">
        <w:r w:rsidRPr="00A047A1">
          <w:rPr>
            <w:rFonts w:ascii="Century Gothic" w:eastAsia="Times New Roman" w:hAnsi="Century Gothic" w:cs="Arial"/>
            <w:b/>
            <w:bCs/>
            <w:color w:val="333333"/>
            <w:szCs w:val="22"/>
            <w:bdr w:val="none" w:sz="0" w:space="0" w:color="auto" w:frame="1"/>
          </w:rPr>
          <w:t>Example as give below</w:t>
        </w:r>
      </w:ins>
    </w:p>
    <w:p w:rsidR="00550F61" w:rsidRPr="00A047A1" w:rsidRDefault="00550F61" w:rsidP="00550F61">
      <w:pPr>
        <w:spacing w:after="0" w:line="384" w:lineRule="atLeast"/>
        <w:textAlignment w:val="baseline"/>
        <w:rPr>
          <w:ins w:id="599" w:author="Unknown"/>
          <w:rFonts w:ascii="inherit" w:eastAsia="Times New Roman" w:hAnsi="inherit" w:cs="Arial"/>
          <w:b/>
          <w:bCs/>
          <w:color w:val="333333"/>
          <w:szCs w:val="22"/>
        </w:rPr>
      </w:pPr>
      <w:ins w:id="600"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601" w:author="Unknown"/>
          <w:rFonts w:ascii="inherit" w:eastAsia="Times New Roman" w:hAnsi="inherit" w:cs="Arial"/>
          <w:b/>
          <w:bCs/>
          <w:color w:val="333333"/>
          <w:szCs w:val="22"/>
        </w:rPr>
      </w:pPr>
      <w:proofErr w:type="spellStart"/>
      <w:proofErr w:type="gramStart"/>
      <w:ins w:id="602"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date = </w:t>
        </w:r>
        <w:r w:rsidRPr="00A047A1">
          <w:rPr>
            <w:rFonts w:ascii="Century Gothic" w:eastAsia="Times New Roman" w:hAnsi="Century Gothic" w:cs="Arial"/>
            <w:b/>
            <w:bCs/>
            <w:color w:val="0000FF"/>
            <w:szCs w:val="22"/>
            <w:bdr w:val="none" w:sz="0" w:space="0" w:color="auto" w:frame="1"/>
            <w:shd w:val="clear" w:color="auto" w:fill="FFFFFF"/>
          </w:rPr>
          <w:t>new</w:t>
        </w:r>
        <w:r w:rsidRPr="00A047A1">
          <w:rPr>
            <w:rFonts w:ascii="Century Gothic" w:eastAsia="Times New Roman" w:hAnsi="Century Gothic" w:cs="Arial"/>
            <w:b/>
            <w:bCs/>
            <w:color w:val="333333"/>
            <w:szCs w:val="22"/>
            <w:bdr w:val="none" w:sz="0" w:space="0" w:color="auto" w:frame="1"/>
            <w:shd w:val="clear" w:color="auto" w:fill="FFFFFF"/>
          </w:rPr>
          <w:t> Date(); </w:t>
        </w:r>
        <w:r w:rsidRPr="00A047A1">
          <w:rPr>
            <w:rFonts w:ascii="Century Gothic" w:eastAsia="Times New Roman" w:hAnsi="Century Gothic" w:cs="Arial"/>
            <w:b/>
            <w:bCs/>
            <w:color w:val="008000"/>
            <w:szCs w:val="22"/>
            <w:bdr w:val="none" w:sz="0" w:space="0" w:color="auto" w:frame="1"/>
            <w:shd w:val="clear" w:color="auto" w:fill="FFFFFF"/>
          </w:rPr>
          <w:t>//This is date built-in object.</w:t>
        </w:r>
      </w:ins>
    </w:p>
    <w:p w:rsidR="00550F61" w:rsidRPr="00A047A1" w:rsidRDefault="00550F61" w:rsidP="00550F61">
      <w:pPr>
        <w:spacing w:after="0" w:line="384" w:lineRule="atLeast"/>
        <w:textAlignment w:val="baseline"/>
        <w:rPr>
          <w:ins w:id="603" w:author="Unknown"/>
          <w:rFonts w:ascii="inherit" w:eastAsia="Times New Roman" w:hAnsi="inherit" w:cs="Arial"/>
          <w:b/>
          <w:bCs/>
          <w:color w:val="333333"/>
          <w:szCs w:val="22"/>
        </w:rPr>
      </w:pPr>
      <w:proofErr w:type="spellStart"/>
      <w:proofErr w:type="gramStart"/>
      <w:ins w:id="604"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math = </w:t>
        </w:r>
        <w:proofErr w:type="spellStart"/>
        <w:r w:rsidRPr="00A047A1">
          <w:rPr>
            <w:rFonts w:ascii="Century Gothic" w:eastAsia="Times New Roman" w:hAnsi="Century Gothic" w:cs="Arial"/>
            <w:b/>
            <w:bCs/>
            <w:color w:val="333333"/>
            <w:szCs w:val="22"/>
            <w:bdr w:val="none" w:sz="0" w:space="0" w:color="auto" w:frame="1"/>
            <w:shd w:val="clear" w:color="auto" w:fill="FFFFFF"/>
          </w:rPr>
          <w:t>Math.abs</w:t>
        </w:r>
        <w:proofErr w:type="spellEnd"/>
        <w:r w:rsidRPr="00A047A1">
          <w:rPr>
            <w:rFonts w:ascii="Century Gothic" w:eastAsia="Times New Roman" w:hAnsi="Century Gothic" w:cs="Arial"/>
            <w:b/>
            <w:bCs/>
            <w:color w:val="333333"/>
            <w:szCs w:val="22"/>
            <w:bdr w:val="none" w:sz="0" w:space="0" w:color="auto" w:frame="1"/>
            <w:shd w:val="clear" w:color="auto" w:fill="FFFFFF"/>
          </w:rPr>
          <w:t>(10); </w:t>
        </w:r>
        <w:r w:rsidRPr="00A047A1">
          <w:rPr>
            <w:rFonts w:ascii="Century Gothic" w:eastAsia="Times New Roman" w:hAnsi="Century Gothic" w:cs="Arial"/>
            <w:b/>
            <w:bCs/>
            <w:color w:val="008000"/>
            <w:szCs w:val="22"/>
            <w:bdr w:val="none" w:sz="0" w:space="0" w:color="auto" w:frame="1"/>
            <w:shd w:val="clear" w:color="auto" w:fill="FFFFFF"/>
          </w:rPr>
          <w:t>// this is math built-in object.</w:t>
        </w:r>
      </w:ins>
    </w:p>
    <w:p w:rsidR="00550F61" w:rsidRPr="00A047A1" w:rsidRDefault="00550F61" w:rsidP="00550F61">
      <w:pPr>
        <w:spacing w:after="0" w:line="384" w:lineRule="atLeast"/>
        <w:textAlignment w:val="baseline"/>
        <w:rPr>
          <w:ins w:id="605"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606" w:author="Unknown"/>
          <w:rFonts w:ascii="inherit" w:eastAsia="Times New Roman" w:hAnsi="inherit" w:cs="Arial"/>
          <w:b/>
          <w:bCs/>
          <w:color w:val="333333"/>
          <w:szCs w:val="22"/>
        </w:rPr>
      </w:pPr>
      <w:proofErr w:type="spellStart"/>
      <w:proofErr w:type="gramStart"/>
      <w:ins w:id="607"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string = </w:t>
        </w:r>
        <w:r w:rsidRPr="00A047A1">
          <w:rPr>
            <w:rFonts w:ascii="Century Gothic" w:eastAsia="Times New Roman" w:hAnsi="Century Gothic" w:cs="Arial"/>
            <w:b/>
            <w:bCs/>
            <w:color w:val="A31515"/>
            <w:szCs w:val="22"/>
            <w:bdr w:val="none" w:sz="0" w:space="0" w:color="auto" w:frame="1"/>
            <w:shd w:val="clear" w:color="auto" w:fill="FFFFFF"/>
          </w:rPr>
          <w:t>"my string"</w:t>
        </w:r>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 this is string built-in object.</w:t>
        </w:r>
      </w:ins>
    </w:p>
    <w:p w:rsidR="00550F61" w:rsidRPr="00A047A1" w:rsidRDefault="00550F61" w:rsidP="00550F61">
      <w:pPr>
        <w:spacing w:after="0" w:line="384" w:lineRule="atLeast"/>
        <w:textAlignment w:val="baseline"/>
        <w:rPr>
          <w:ins w:id="608" w:author="Unknown"/>
          <w:rFonts w:ascii="inherit" w:eastAsia="Times New Roman" w:hAnsi="inherit" w:cs="Arial"/>
          <w:b/>
          <w:bCs/>
          <w:color w:val="333333"/>
          <w:szCs w:val="22"/>
        </w:rPr>
      </w:pPr>
      <w:ins w:id="609" w:author="Unknown">
        <w:r w:rsidRPr="00A047A1">
          <w:rPr>
            <w:rFonts w:ascii="Century Gothic" w:eastAsia="Times New Roman" w:hAnsi="Century Gothic" w:cs="Arial"/>
            <w:b/>
            <w:bCs/>
            <w:color w:val="008000"/>
            <w:szCs w:val="22"/>
            <w:bdr w:val="none" w:sz="0" w:space="0" w:color="auto" w:frame="1"/>
            <w:shd w:val="clear" w:color="auto" w:fill="FFFFFF"/>
          </w:rPr>
          <w:lastRenderedPageBreak/>
          <w:br/>
        </w:r>
      </w:ins>
    </w:p>
    <w:p w:rsidR="00550F61" w:rsidRPr="00A047A1" w:rsidRDefault="00550F61" w:rsidP="00550F61">
      <w:pPr>
        <w:spacing w:after="0" w:line="384" w:lineRule="atLeast"/>
        <w:textAlignment w:val="baseline"/>
        <w:rPr>
          <w:ins w:id="610"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611" w:author="Unknown"/>
          <w:rFonts w:ascii="inherit" w:eastAsia="Times New Roman" w:hAnsi="inherit" w:cs="Arial"/>
          <w:b/>
          <w:bCs/>
          <w:color w:val="333333"/>
          <w:szCs w:val="22"/>
        </w:rPr>
      </w:pPr>
      <w:ins w:id="612" w:author="Unknown">
        <w:r w:rsidRPr="00A047A1">
          <w:rPr>
            <w:rFonts w:ascii="inherit" w:eastAsia="Times New Roman" w:hAnsi="inherit" w:cs="Arial"/>
            <w:b/>
            <w:bCs/>
            <w:color w:val="0000FF"/>
            <w:szCs w:val="22"/>
            <w:bdr w:val="none" w:sz="0" w:space="0" w:color="auto" w:frame="1"/>
          </w:rPr>
          <w:t>Why never use new Array in JavaScript?</w:t>
        </w:r>
      </w:ins>
    </w:p>
    <w:p w:rsidR="00550F61" w:rsidRPr="00A047A1" w:rsidRDefault="00550F61" w:rsidP="00550F61">
      <w:pPr>
        <w:spacing w:after="0" w:line="384" w:lineRule="atLeast"/>
        <w:textAlignment w:val="baseline"/>
        <w:rPr>
          <w:ins w:id="613" w:author="Unknown"/>
          <w:rFonts w:ascii="inherit" w:eastAsia="Times New Roman" w:hAnsi="inherit" w:cs="Arial"/>
          <w:b/>
          <w:bCs/>
          <w:color w:val="333333"/>
          <w:szCs w:val="22"/>
        </w:rPr>
      </w:pPr>
      <w:ins w:id="614" w:author="Unknown">
        <w:r w:rsidRPr="00A047A1">
          <w:rPr>
            <w:rFonts w:ascii="Century Gothic" w:eastAsia="Times New Roman" w:hAnsi="Century Gothic" w:cs="Arial"/>
            <w:b/>
            <w:bCs/>
            <w:color w:val="333333"/>
            <w:szCs w:val="22"/>
            <w:bdr w:val="none" w:sz="0" w:space="0" w:color="auto" w:frame="1"/>
          </w:rPr>
          <w:t>We have some</w:t>
        </w:r>
        <w:proofErr w:type="gramStart"/>
        <w:r w:rsidRPr="00A047A1">
          <w:rPr>
            <w:rFonts w:ascii="Century Gothic" w:eastAsia="Times New Roman" w:hAnsi="Century Gothic" w:cs="Arial"/>
            <w:b/>
            <w:bCs/>
            <w:color w:val="333333"/>
            <w:szCs w:val="22"/>
            <w:bdr w:val="none" w:sz="0" w:space="0" w:color="auto" w:frame="1"/>
          </w:rPr>
          <w:t>  fundamental</w:t>
        </w:r>
        <w:proofErr w:type="gramEnd"/>
        <w:r w:rsidRPr="00A047A1">
          <w:rPr>
            <w:rFonts w:ascii="Century Gothic" w:eastAsia="Times New Roman" w:hAnsi="Century Gothic" w:cs="Arial"/>
            <w:b/>
            <w:bCs/>
            <w:color w:val="333333"/>
            <w:szCs w:val="22"/>
            <w:bdr w:val="none" w:sz="0" w:space="0" w:color="auto" w:frame="1"/>
          </w:rPr>
          <w:t xml:space="preserve"> issues with new Array() the example in detail for array constructor function as given below.</w:t>
        </w:r>
      </w:ins>
    </w:p>
    <w:p w:rsidR="00550F61" w:rsidRPr="00A047A1" w:rsidRDefault="00550F61" w:rsidP="00550F61">
      <w:pPr>
        <w:spacing w:after="0" w:line="384" w:lineRule="atLeast"/>
        <w:textAlignment w:val="baseline"/>
        <w:rPr>
          <w:ins w:id="615" w:author="Unknown"/>
          <w:rFonts w:ascii="inherit" w:eastAsia="Times New Roman" w:hAnsi="inherit" w:cs="Arial"/>
          <w:b/>
          <w:bCs/>
          <w:color w:val="333333"/>
          <w:szCs w:val="22"/>
        </w:rPr>
      </w:pPr>
      <w:ins w:id="616"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617" w:author="Unknown"/>
          <w:rFonts w:ascii="inherit" w:eastAsia="Times New Roman" w:hAnsi="inherit" w:cs="Arial"/>
          <w:b/>
          <w:bCs/>
          <w:color w:val="333333"/>
          <w:szCs w:val="22"/>
        </w:rPr>
      </w:pPr>
      <w:ins w:id="618" w:author="Unknown">
        <w:r w:rsidRPr="00A047A1">
          <w:rPr>
            <w:rFonts w:ascii="inherit" w:eastAsia="Times New Roman" w:hAnsi="inherit" w:cs="Arial"/>
            <w:b/>
            <w:bCs/>
            <w:i/>
            <w:iCs/>
            <w:color w:val="333333"/>
            <w:szCs w:val="22"/>
            <w:bdr w:val="none" w:sz="0" w:space="0" w:color="auto" w:frame="1"/>
          </w:rPr>
          <w:t>When array have more the one integer?</w:t>
        </w:r>
      </w:ins>
    </w:p>
    <w:p w:rsidR="00550F61" w:rsidRPr="00A047A1" w:rsidRDefault="00550F61" w:rsidP="00550F61">
      <w:pPr>
        <w:spacing w:after="0" w:line="384" w:lineRule="atLeast"/>
        <w:textAlignment w:val="baseline"/>
        <w:rPr>
          <w:ins w:id="619" w:author="Unknown"/>
          <w:rFonts w:ascii="inherit" w:eastAsia="Times New Roman" w:hAnsi="inherit" w:cs="Arial"/>
          <w:b/>
          <w:bCs/>
          <w:color w:val="333333"/>
          <w:szCs w:val="22"/>
        </w:rPr>
      </w:pPr>
      <w:ins w:id="620" w:author="Unknown">
        <w:r w:rsidRPr="00A047A1">
          <w:rPr>
            <w:rFonts w:ascii="Century Gothic" w:eastAsia="Times New Roman" w:hAnsi="Century Gothic" w:cs="Arial"/>
            <w:b/>
            <w:bCs/>
            <w:i/>
            <w:iCs/>
            <w:color w:val="333333"/>
            <w:szCs w:val="22"/>
            <w:bdr w:val="none" w:sz="0" w:space="0" w:color="auto" w:frame="1"/>
          </w:rPr>
          <w:br/>
        </w:r>
      </w:ins>
    </w:p>
    <w:p w:rsidR="00550F61" w:rsidRPr="00A047A1" w:rsidRDefault="00550F61" w:rsidP="00550F61">
      <w:pPr>
        <w:spacing w:after="0" w:line="384" w:lineRule="atLeast"/>
        <w:textAlignment w:val="baseline"/>
        <w:rPr>
          <w:ins w:id="621" w:author="Unknown"/>
          <w:rFonts w:ascii="inherit" w:eastAsia="Times New Roman" w:hAnsi="inherit" w:cs="Arial"/>
          <w:b/>
          <w:bCs/>
          <w:color w:val="333333"/>
          <w:szCs w:val="22"/>
        </w:rPr>
      </w:pPr>
      <w:proofErr w:type="spellStart"/>
      <w:proofErr w:type="gramStart"/>
      <w:ins w:id="622"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newArray</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0000FF"/>
            <w:szCs w:val="22"/>
            <w:bdr w:val="none" w:sz="0" w:space="0" w:color="auto" w:frame="1"/>
            <w:shd w:val="clear" w:color="auto" w:fill="FFFFFF"/>
          </w:rPr>
          <w:t>new</w:t>
        </w:r>
        <w:r w:rsidRPr="00A047A1">
          <w:rPr>
            <w:rFonts w:ascii="Century Gothic" w:eastAsia="Times New Roman" w:hAnsi="Century Gothic" w:cs="Arial"/>
            <w:b/>
            <w:bCs/>
            <w:color w:val="333333"/>
            <w:szCs w:val="22"/>
            <w:bdr w:val="none" w:sz="0" w:space="0" w:color="auto" w:frame="1"/>
            <w:shd w:val="clear" w:color="auto" w:fill="FFFFFF"/>
          </w:rPr>
          <w:t> Array(10, 20, 30, 40, 50);</w:t>
        </w:r>
      </w:ins>
    </w:p>
    <w:p w:rsidR="00550F61" w:rsidRPr="00A047A1" w:rsidRDefault="00550F61" w:rsidP="00550F61">
      <w:pPr>
        <w:spacing w:after="0" w:line="384" w:lineRule="atLeast"/>
        <w:textAlignment w:val="baseline"/>
        <w:rPr>
          <w:ins w:id="623"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624" w:author="Unknown"/>
          <w:rFonts w:ascii="inherit" w:eastAsia="Times New Roman" w:hAnsi="inherit" w:cs="Arial"/>
          <w:b/>
          <w:bCs/>
          <w:color w:val="333333"/>
          <w:szCs w:val="22"/>
        </w:rPr>
      </w:pPr>
      <w:proofErr w:type="gramStart"/>
      <w:ins w:id="625" w:author="Unknown">
        <w:r w:rsidRPr="00A047A1">
          <w:rPr>
            <w:rFonts w:ascii="Century Gothic" w:eastAsia="Times New Roman" w:hAnsi="Century Gothic" w:cs="Arial"/>
            <w:b/>
            <w:bCs/>
            <w:color w:val="333333"/>
            <w:szCs w:val="22"/>
            <w:bdr w:val="none" w:sz="0" w:space="0" w:color="auto" w:frame="1"/>
            <w:shd w:val="clear" w:color="auto" w:fill="FFFFFF"/>
          </w:rPr>
          <w:t>console.log(</w:t>
        </w:r>
        <w:proofErr w:type="spellStart"/>
        <w:proofErr w:type="gramEnd"/>
        <w:r w:rsidRPr="00A047A1">
          <w:rPr>
            <w:rFonts w:ascii="Century Gothic" w:eastAsia="Times New Roman" w:hAnsi="Century Gothic" w:cs="Arial"/>
            <w:b/>
            <w:bCs/>
            <w:color w:val="333333"/>
            <w:szCs w:val="22"/>
            <w:bdr w:val="none" w:sz="0" w:space="0" w:color="auto" w:frame="1"/>
            <w:shd w:val="clear" w:color="auto" w:fill="FFFFFF"/>
          </w:rPr>
          <w:t>newArray</w:t>
        </w:r>
        <w:proofErr w:type="spellEnd"/>
        <w:r w:rsidRPr="00A047A1">
          <w:rPr>
            <w:rFonts w:ascii="Century Gothic" w:eastAsia="Times New Roman" w:hAnsi="Century Gothic" w:cs="Arial"/>
            <w:b/>
            <w:bCs/>
            <w:color w:val="333333"/>
            <w:szCs w:val="22"/>
            <w:bdr w:val="none" w:sz="0" w:space="0" w:color="auto" w:frame="1"/>
            <w:shd w:val="clear" w:color="auto" w:fill="FFFFFF"/>
          </w:rPr>
          <w:t>[0]); </w:t>
        </w:r>
        <w:r w:rsidRPr="00A047A1">
          <w:rPr>
            <w:rFonts w:ascii="Century Gothic" w:eastAsia="Times New Roman" w:hAnsi="Century Gothic" w:cs="Arial"/>
            <w:b/>
            <w:bCs/>
            <w:color w:val="008000"/>
            <w:szCs w:val="22"/>
            <w:bdr w:val="none" w:sz="0" w:space="0" w:color="auto" w:frame="1"/>
            <w:shd w:val="clear" w:color="auto" w:fill="FFFFFF"/>
          </w:rPr>
          <w:t>//returns 10.</w:t>
        </w:r>
      </w:ins>
    </w:p>
    <w:p w:rsidR="00550F61" w:rsidRPr="00A047A1" w:rsidRDefault="00550F61" w:rsidP="00550F61">
      <w:pPr>
        <w:spacing w:after="0" w:line="384" w:lineRule="atLeast"/>
        <w:textAlignment w:val="baseline"/>
        <w:rPr>
          <w:ins w:id="626" w:author="Unknown"/>
          <w:rFonts w:ascii="inherit" w:eastAsia="Times New Roman" w:hAnsi="inherit" w:cs="Arial"/>
          <w:b/>
          <w:bCs/>
          <w:color w:val="333333"/>
          <w:szCs w:val="22"/>
        </w:rPr>
      </w:pPr>
      <w:proofErr w:type="gramStart"/>
      <w:ins w:id="627" w:author="Unknown">
        <w:r w:rsidRPr="00A047A1">
          <w:rPr>
            <w:rFonts w:ascii="Century Gothic" w:eastAsia="Times New Roman" w:hAnsi="Century Gothic" w:cs="Arial"/>
            <w:b/>
            <w:bCs/>
            <w:color w:val="333333"/>
            <w:szCs w:val="22"/>
            <w:bdr w:val="none" w:sz="0" w:space="0" w:color="auto" w:frame="1"/>
            <w:shd w:val="clear" w:color="auto" w:fill="FFFFFF"/>
          </w:rPr>
          <w:t>console.log(</w:t>
        </w:r>
        <w:proofErr w:type="spellStart"/>
        <w:proofErr w:type="gramEnd"/>
        <w:r w:rsidRPr="00A047A1">
          <w:rPr>
            <w:rFonts w:ascii="Century Gothic" w:eastAsia="Times New Roman" w:hAnsi="Century Gothic" w:cs="Arial"/>
            <w:b/>
            <w:bCs/>
            <w:color w:val="333333"/>
            <w:szCs w:val="22"/>
            <w:bdr w:val="none" w:sz="0" w:space="0" w:color="auto" w:frame="1"/>
            <w:shd w:val="clear" w:color="auto" w:fill="FFFFFF"/>
          </w:rPr>
          <w:t>newArray.length</w:t>
        </w:r>
        <w:proofErr w:type="spell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//returns 5</w:t>
        </w:r>
        <w:r w:rsidRPr="00A047A1">
          <w:rPr>
            <w:rFonts w:ascii="Century Gothic" w:eastAsia="Times New Roman" w:hAnsi="Century Gothic" w:cs="Arial"/>
            <w:b/>
            <w:bCs/>
            <w:color w:val="008000"/>
            <w:szCs w:val="22"/>
            <w:bdr w:val="none" w:sz="0" w:space="0" w:color="auto" w:frame="1"/>
          </w:rPr>
          <w:t>.</w:t>
        </w:r>
      </w:ins>
    </w:p>
    <w:p w:rsidR="00550F61" w:rsidRPr="00A047A1" w:rsidRDefault="00550F61" w:rsidP="00550F61">
      <w:pPr>
        <w:spacing w:after="0" w:line="384" w:lineRule="atLeast"/>
        <w:textAlignment w:val="baseline"/>
        <w:rPr>
          <w:ins w:id="628" w:author="Unknown"/>
          <w:rFonts w:ascii="inherit" w:eastAsia="Times New Roman" w:hAnsi="inherit" w:cs="Arial"/>
          <w:b/>
          <w:bCs/>
          <w:color w:val="333333"/>
          <w:szCs w:val="22"/>
        </w:rPr>
      </w:pPr>
      <w:ins w:id="629" w:author="Unknown">
        <w:r w:rsidRPr="00A047A1">
          <w:rPr>
            <w:rFonts w:ascii="Century Gothic" w:eastAsia="Times New Roman" w:hAnsi="Century Gothic" w:cs="Arial"/>
            <w:b/>
            <w:bCs/>
            <w:color w:val="008000"/>
            <w:szCs w:val="22"/>
            <w:bdr w:val="none" w:sz="0" w:space="0" w:color="auto" w:frame="1"/>
          </w:rPr>
          <w:br/>
        </w:r>
      </w:ins>
    </w:p>
    <w:p w:rsidR="00550F61" w:rsidRPr="00A047A1" w:rsidRDefault="00550F61" w:rsidP="00550F61">
      <w:pPr>
        <w:spacing w:after="0" w:line="384" w:lineRule="atLeast"/>
        <w:textAlignment w:val="baseline"/>
        <w:rPr>
          <w:ins w:id="630" w:author="Unknown"/>
          <w:rFonts w:ascii="inherit" w:eastAsia="Times New Roman" w:hAnsi="inherit" w:cs="Arial"/>
          <w:b/>
          <w:bCs/>
          <w:color w:val="333333"/>
          <w:szCs w:val="22"/>
        </w:rPr>
      </w:pPr>
      <w:ins w:id="631" w:author="Unknown">
        <w:r w:rsidRPr="00A047A1">
          <w:rPr>
            <w:rFonts w:ascii="Century Gothic" w:eastAsia="Times New Roman" w:hAnsi="Century Gothic" w:cs="Arial"/>
            <w:b/>
            <w:bCs/>
            <w:i/>
            <w:iCs/>
            <w:color w:val="333333"/>
            <w:szCs w:val="22"/>
            <w:bdr w:val="none" w:sz="0" w:space="0" w:color="auto" w:frame="1"/>
          </w:rPr>
          <w:t>When array have only one integer?</w:t>
        </w:r>
      </w:ins>
    </w:p>
    <w:p w:rsidR="00550F61" w:rsidRPr="00A047A1" w:rsidRDefault="00550F61" w:rsidP="00550F61">
      <w:pPr>
        <w:spacing w:after="0" w:line="384" w:lineRule="atLeast"/>
        <w:textAlignment w:val="baseline"/>
        <w:rPr>
          <w:ins w:id="632" w:author="Unknown"/>
          <w:rFonts w:ascii="inherit" w:eastAsia="Times New Roman" w:hAnsi="inherit" w:cs="Arial"/>
          <w:b/>
          <w:bCs/>
          <w:color w:val="333333"/>
          <w:szCs w:val="22"/>
        </w:rPr>
      </w:pPr>
      <w:ins w:id="633" w:author="Unknown">
        <w:r w:rsidRPr="00A047A1">
          <w:rPr>
            <w:rFonts w:ascii="Century Gothic" w:eastAsia="Times New Roman" w:hAnsi="Century Gothic" w:cs="Arial"/>
            <w:b/>
            <w:bCs/>
            <w:i/>
            <w:iCs/>
            <w:color w:val="333333"/>
            <w:szCs w:val="22"/>
            <w:bdr w:val="none" w:sz="0" w:space="0" w:color="auto" w:frame="1"/>
          </w:rPr>
          <w:br/>
        </w:r>
      </w:ins>
    </w:p>
    <w:p w:rsidR="00550F61" w:rsidRPr="00A047A1" w:rsidRDefault="00550F61" w:rsidP="00550F61">
      <w:pPr>
        <w:spacing w:after="0" w:line="384" w:lineRule="atLeast"/>
        <w:textAlignment w:val="baseline"/>
        <w:rPr>
          <w:ins w:id="634" w:author="Unknown"/>
          <w:rFonts w:ascii="inherit" w:eastAsia="Times New Roman" w:hAnsi="inherit" w:cs="Arial"/>
          <w:b/>
          <w:bCs/>
          <w:color w:val="333333"/>
          <w:szCs w:val="22"/>
        </w:rPr>
      </w:pPr>
      <w:proofErr w:type="spellStart"/>
      <w:proofErr w:type="gramStart"/>
      <w:ins w:id="635"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newArray</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0000FF"/>
            <w:szCs w:val="22"/>
            <w:bdr w:val="none" w:sz="0" w:space="0" w:color="auto" w:frame="1"/>
            <w:shd w:val="clear" w:color="auto" w:fill="FFFFFF"/>
          </w:rPr>
          <w:t>new</w:t>
        </w:r>
        <w:r w:rsidRPr="00A047A1">
          <w:rPr>
            <w:rFonts w:ascii="Century Gothic" w:eastAsia="Times New Roman" w:hAnsi="Century Gothic" w:cs="Arial"/>
            <w:b/>
            <w:bCs/>
            <w:color w:val="333333"/>
            <w:szCs w:val="22"/>
            <w:bdr w:val="none" w:sz="0" w:space="0" w:color="auto" w:frame="1"/>
            <w:shd w:val="clear" w:color="auto" w:fill="FFFFFF"/>
          </w:rPr>
          <w:t> Array(10);</w:t>
        </w:r>
      </w:ins>
    </w:p>
    <w:p w:rsidR="00550F61" w:rsidRPr="00A047A1" w:rsidRDefault="00550F61" w:rsidP="00550F61">
      <w:pPr>
        <w:spacing w:after="0" w:line="384" w:lineRule="atLeast"/>
        <w:textAlignment w:val="baseline"/>
        <w:rPr>
          <w:ins w:id="636"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637" w:author="Unknown"/>
          <w:rFonts w:ascii="inherit" w:eastAsia="Times New Roman" w:hAnsi="inherit" w:cs="Arial"/>
          <w:b/>
          <w:bCs/>
          <w:color w:val="333333"/>
          <w:szCs w:val="22"/>
        </w:rPr>
      </w:pPr>
      <w:proofErr w:type="gramStart"/>
      <w:ins w:id="638" w:author="Unknown">
        <w:r w:rsidRPr="00A047A1">
          <w:rPr>
            <w:rFonts w:ascii="Century Gothic" w:eastAsia="Times New Roman" w:hAnsi="Century Gothic" w:cs="Arial"/>
            <w:b/>
            <w:bCs/>
            <w:color w:val="333333"/>
            <w:szCs w:val="22"/>
            <w:bdr w:val="none" w:sz="0" w:space="0" w:color="auto" w:frame="1"/>
            <w:shd w:val="clear" w:color="auto" w:fill="FFFFFF"/>
          </w:rPr>
          <w:t>console.log(</w:t>
        </w:r>
        <w:proofErr w:type="spellStart"/>
        <w:proofErr w:type="gramEnd"/>
        <w:r w:rsidRPr="00A047A1">
          <w:rPr>
            <w:rFonts w:ascii="Century Gothic" w:eastAsia="Times New Roman" w:hAnsi="Century Gothic" w:cs="Arial"/>
            <w:b/>
            <w:bCs/>
            <w:color w:val="333333"/>
            <w:szCs w:val="22"/>
            <w:bdr w:val="none" w:sz="0" w:space="0" w:color="auto" w:frame="1"/>
            <w:shd w:val="clear" w:color="auto" w:fill="FFFFFF"/>
          </w:rPr>
          <w:t>newArray</w:t>
        </w:r>
        <w:proofErr w:type="spellEnd"/>
        <w:r w:rsidRPr="00A047A1">
          <w:rPr>
            <w:rFonts w:ascii="Century Gothic" w:eastAsia="Times New Roman" w:hAnsi="Century Gothic" w:cs="Arial"/>
            <w:b/>
            <w:bCs/>
            <w:color w:val="333333"/>
            <w:szCs w:val="22"/>
            <w:bdr w:val="none" w:sz="0" w:space="0" w:color="auto" w:frame="1"/>
            <w:shd w:val="clear" w:color="auto" w:fill="FFFFFF"/>
          </w:rPr>
          <w:t>[0]); </w:t>
        </w:r>
        <w:r w:rsidRPr="00A047A1">
          <w:rPr>
            <w:rFonts w:ascii="Century Gothic" w:eastAsia="Times New Roman" w:hAnsi="Century Gothic" w:cs="Arial"/>
            <w:b/>
            <w:bCs/>
            <w:color w:val="008000"/>
            <w:szCs w:val="22"/>
            <w:bdr w:val="none" w:sz="0" w:space="0" w:color="auto" w:frame="1"/>
            <w:shd w:val="clear" w:color="auto" w:fill="FFFFFF"/>
          </w:rPr>
          <w:t>//returns undefined</w:t>
        </w:r>
      </w:ins>
    </w:p>
    <w:p w:rsidR="00550F61" w:rsidRPr="00A047A1" w:rsidRDefault="00550F61" w:rsidP="00550F61">
      <w:pPr>
        <w:spacing w:after="0" w:line="384" w:lineRule="atLeast"/>
        <w:textAlignment w:val="baseline"/>
        <w:rPr>
          <w:ins w:id="639" w:author="Unknown"/>
          <w:rFonts w:ascii="inherit" w:eastAsia="Times New Roman" w:hAnsi="inherit" w:cs="Arial"/>
          <w:b/>
          <w:bCs/>
          <w:color w:val="333333"/>
          <w:szCs w:val="22"/>
        </w:rPr>
      </w:pPr>
      <w:proofErr w:type="gramStart"/>
      <w:ins w:id="640" w:author="Unknown">
        <w:r w:rsidRPr="00A047A1">
          <w:rPr>
            <w:rFonts w:ascii="Century Gothic" w:eastAsia="Times New Roman" w:hAnsi="Century Gothic" w:cs="Arial"/>
            <w:b/>
            <w:bCs/>
            <w:color w:val="333333"/>
            <w:szCs w:val="22"/>
            <w:bdr w:val="none" w:sz="0" w:space="0" w:color="auto" w:frame="1"/>
            <w:shd w:val="clear" w:color="auto" w:fill="FFFFFF"/>
          </w:rPr>
          <w:t>console.log(</w:t>
        </w:r>
        <w:proofErr w:type="spellStart"/>
        <w:proofErr w:type="gramEnd"/>
        <w:r w:rsidRPr="00A047A1">
          <w:rPr>
            <w:rFonts w:ascii="Century Gothic" w:eastAsia="Times New Roman" w:hAnsi="Century Gothic" w:cs="Arial"/>
            <w:b/>
            <w:bCs/>
            <w:color w:val="333333"/>
            <w:szCs w:val="22"/>
            <w:bdr w:val="none" w:sz="0" w:space="0" w:color="auto" w:frame="1"/>
            <w:shd w:val="clear" w:color="auto" w:fill="FFFFFF"/>
          </w:rPr>
          <w:t>newArray.length</w:t>
        </w:r>
        <w:proofErr w:type="spell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 xml:space="preserve">//returns 10 because </w:t>
        </w:r>
        <w:proofErr w:type="spellStart"/>
        <w:r w:rsidRPr="00A047A1">
          <w:rPr>
            <w:rFonts w:ascii="Century Gothic" w:eastAsia="Times New Roman" w:hAnsi="Century Gothic" w:cs="Arial"/>
            <w:b/>
            <w:bCs/>
            <w:color w:val="008000"/>
            <w:szCs w:val="22"/>
            <w:bdr w:val="none" w:sz="0" w:space="0" w:color="auto" w:frame="1"/>
            <w:shd w:val="clear" w:color="auto" w:fill="FFFFFF"/>
          </w:rPr>
          <w:t>its</w:t>
        </w:r>
        <w:proofErr w:type="spellEnd"/>
        <w:r w:rsidRPr="00A047A1">
          <w:rPr>
            <w:rFonts w:ascii="Century Gothic" w:eastAsia="Times New Roman" w:hAnsi="Century Gothic" w:cs="Arial"/>
            <w:b/>
            <w:bCs/>
            <w:color w:val="008000"/>
            <w:szCs w:val="22"/>
            <w:bdr w:val="none" w:sz="0" w:space="0" w:color="auto" w:frame="1"/>
            <w:shd w:val="clear" w:color="auto" w:fill="FFFFFF"/>
          </w:rPr>
          <w:t xml:space="preserve"> has an error "array index out of bound";</w:t>
        </w:r>
      </w:ins>
    </w:p>
    <w:p w:rsidR="00550F61" w:rsidRPr="00A047A1" w:rsidRDefault="00550F61" w:rsidP="00550F61">
      <w:pPr>
        <w:spacing w:after="0" w:line="384" w:lineRule="atLeast"/>
        <w:textAlignment w:val="baseline"/>
        <w:rPr>
          <w:ins w:id="641"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642"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643" w:author="Unknown"/>
          <w:rFonts w:ascii="inherit" w:eastAsia="Times New Roman" w:hAnsi="inherit" w:cs="Arial"/>
          <w:b/>
          <w:bCs/>
          <w:color w:val="333333"/>
          <w:szCs w:val="22"/>
        </w:rPr>
      </w:pPr>
      <w:ins w:id="644" w:author="Unknown">
        <w:r w:rsidRPr="00A047A1">
          <w:rPr>
            <w:rFonts w:ascii="Century Gothic" w:eastAsia="Times New Roman" w:hAnsi="Century Gothic" w:cs="Arial"/>
            <w:b/>
            <w:bCs/>
            <w:color w:val="008000"/>
            <w:szCs w:val="22"/>
            <w:bdr w:val="none" w:sz="0" w:space="0" w:color="auto" w:frame="1"/>
            <w:shd w:val="clear" w:color="auto" w:fill="FFFFFF"/>
          </w:rPr>
          <w:t xml:space="preserve">//This is the fundamental deference to need to avoid the new </w:t>
        </w:r>
        <w:proofErr w:type="gramStart"/>
        <w:r w:rsidRPr="00A047A1">
          <w:rPr>
            <w:rFonts w:ascii="Century Gothic" w:eastAsia="Times New Roman" w:hAnsi="Century Gothic" w:cs="Arial"/>
            <w:b/>
            <w:bCs/>
            <w:color w:val="008000"/>
            <w:szCs w:val="22"/>
            <w:bdr w:val="none" w:sz="0" w:space="0" w:color="auto" w:frame="1"/>
            <w:shd w:val="clear" w:color="auto" w:fill="FFFFFF"/>
          </w:rPr>
          <w:t>array(</w:t>
        </w:r>
        <w:proofErr w:type="gramEnd"/>
        <w:r w:rsidRPr="00A047A1">
          <w:rPr>
            <w:rFonts w:ascii="Century Gothic" w:eastAsia="Times New Roman" w:hAnsi="Century Gothic" w:cs="Arial"/>
            <w:b/>
            <w:bCs/>
            <w:color w:val="008000"/>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645" w:author="Unknown"/>
          <w:rFonts w:ascii="inherit" w:eastAsia="Times New Roman" w:hAnsi="inherit" w:cs="Arial"/>
          <w:b/>
          <w:bCs/>
          <w:color w:val="333333"/>
          <w:szCs w:val="22"/>
        </w:rPr>
      </w:pPr>
      <w:ins w:id="646" w:author="Unknown">
        <w:r w:rsidRPr="00A047A1">
          <w:rPr>
            <w:rFonts w:ascii="Century Gothic" w:eastAsia="Times New Roman" w:hAnsi="Century Gothic" w:cs="Arial"/>
            <w:b/>
            <w:bCs/>
            <w:color w:val="008000"/>
            <w:szCs w:val="22"/>
            <w:bdr w:val="none" w:sz="0" w:space="0" w:color="auto" w:frame="1"/>
            <w:shd w:val="clear" w:color="auto" w:fill="FFFFFF"/>
          </w:rPr>
          <w:br/>
        </w:r>
      </w:ins>
    </w:p>
    <w:p w:rsidR="00550F61" w:rsidRPr="00A047A1" w:rsidRDefault="00550F61" w:rsidP="00550F61">
      <w:pPr>
        <w:spacing w:after="0" w:line="384" w:lineRule="atLeast"/>
        <w:textAlignment w:val="baseline"/>
        <w:rPr>
          <w:ins w:id="647" w:author="Unknown"/>
          <w:rFonts w:ascii="inherit" w:eastAsia="Times New Roman" w:hAnsi="inherit" w:cs="Arial"/>
          <w:b/>
          <w:bCs/>
          <w:color w:val="333333"/>
          <w:szCs w:val="22"/>
        </w:rPr>
      </w:pPr>
      <w:ins w:id="648" w:author="Unknown">
        <w:r w:rsidRPr="00A047A1">
          <w:rPr>
            <w:rFonts w:ascii="inherit" w:eastAsia="Times New Roman" w:hAnsi="inherit" w:cs="Arial"/>
            <w:b/>
            <w:bCs/>
            <w:color w:val="0000FF"/>
            <w:szCs w:val="22"/>
            <w:bdr w:val="none" w:sz="0" w:space="0" w:color="auto" w:frame="1"/>
          </w:rPr>
          <w:t xml:space="preserve">What is </w:t>
        </w:r>
        <w:proofErr w:type="spellStart"/>
        <w:proofErr w:type="gramStart"/>
        <w:r w:rsidRPr="00A047A1">
          <w:rPr>
            <w:rFonts w:ascii="inherit" w:eastAsia="Times New Roman" w:hAnsi="inherit" w:cs="Arial"/>
            <w:b/>
            <w:bCs/>
            <w:color w:val="0000FF"/>
            <w:szCs w:val="22"/>
            <w:bdr w:val="none" w:sz="0" w:space="0" w:color="auto" w:frame="1"/>
          </w:rPr>
          <w:t>eval</w:t>
        </w:r>
        <w:proofErr w:type="spellEnd"/>
        <w:r w:rsidRPr="00A047A1">
          <w:rPr>
            <w:rFonts w:ascii="inherit" w:eastAsia="Times New Roman" w:hAnsi="inherit" w:cs="Arial"/>
            <w:b/>
            <w:bCs/>
            <w:color w:val="0000FF"/>
            <w:szCs w:val="22"/>
            <w:bdr w:val="none" w:sz="0" w:space="0" w:color="auto" w:frame="1"/>
          </w:rPr>
          <w:t>(</w:t>
        </w:r>
        <w:proofErr w:type="gramEnd"/>
        <w:r w:rsidRPr="00A047A1">
          <w:rPr>
            <w:rFonts w:ascii="inherit" w:eastAsia="Times New Roman" w:hAnsi="inherit" w:cs="Arial"/>
            <w:b/>
            <w:bCs/>
            <w:color w:val="0000FF"/>
            <w:szCs w:val="22"/>
            <w:bdr w:val="none" w:sz="0" w:space="0" w:color="auto" w:frame="1"/>
          </w:rPr>
          <w:t>) and floor() functions in JavaScript?</w:t>
        </w:r>
      </w:ins>
    </w:p>
    <w:p w:rsidR="00550F61" w:rsidRPr="00A047A1" w:rsidRDefault="00550F61" w:rsidP="00550F61">
      <w:pPr>
        <w:spacing w:after="0" w:line="384" w:lineRule="atLeast"/>
        <w:textAlignment w:val="baseline"/>
        <w:rPr>
          <w:ins w:id="649" w:author="Unknown"/>
          <w:rFonts w:ascii="inherit" w:eastAsia="Times New Roman" w:hAnsi="inherit" w:cs="Arial"/>
          <w:b/>
          <w:bCs/>
          <w:color w:val="333333"/>
          <w:szCs w:val="22"/>
        </w:rPr>
      </w:pPr>
      <w:ins w:id="650" w:author="Unknown">
        <w:r w:rsidRPr="00A047A1">
          <w:rPr>
            <w:rFonts w:ascii="Century Gothic" w:eastAsia="Times New Roman" w:hAnsi="Century Gothic" w:cs="Arial"/>
            <w:b/>
            <w:bCs/>
            <w:color w:val="333333"/>
            <w:szCs w:val="22"/>
            <w:bdr w:val="none" w:sz="0" w:space="0" w:color="auto" w:frame="1"/>
          </w:rPr>
          <w:t>The </w:t>
        </w:r>
        <w:proofErr w:type="spellStart"/>
        <w:proofErr w:type="gramStart"/>
        <w:r w:rsidRPr="00A047A1">
          <w:rPr>
            <w:rFonts w:ascii="inherit" w:eastAsia="Times New Roman" w:hAnsi="inherit" w:cs="Arial"/>
            <w:b/>
            <w:bCs/>
            <w:color w:val="333333"/>
            <w:szCs w:val="22"/>
            <w:bdr w:val="none" w:sz="0" w:space="0" w:color="auto" w:frame="1"/>
          </w:rPr>
          <w:t>eval</w:t>
        </w:r>
        <w:proofErr w:type="spellEnd"/>
        <w:r w:rsidRPr="00A047A1">
          <w:rPr>
            <w:rFonts w:ascii="inherit" w:eastAsia="Times New Roman" w:hAnsi="inherit" w:cs="Arial"/>
            <w:b/>
            <w:bCs/>
            <w:color w:val="333333"/>
            <w:szCs w:val="22"/>
            <w:bdr w:val="none" w:sz="0" w:space="0" w:color="auto" w:frame="1"/>
          </w:rPr>
          <w:t>(</w:t>
        </w:r>
        <w:proofErr w:type="gramEnd"/>
        <w:r w:rsidRPr="00A047A1">
          <w:rPr>
            <w:rFonts w:ascii="inherit" w:eastAsia="Times New Roman" w:hAnsi="inherit" w:cs="Arial"/>
            <w:b/>
            <w:bCs/>
            <w:color w:val="333333"/>
            <w:szCs w:val="22"/>
            <w:bdr w:val="none" w:sz="0" w:space="0" w:color="auto" w:frame="1"/>
          </w:rPr>
          <w:t>)</w:t>
        </w:r>
        <w:r w:rsidRPr="00A047A1">
          <w:rPr>
            <w:rFonts w:ascii="Century Gothic" w:eastAsia="Times New Roman" w:hAnsi="Century Gothic" w:cs="Arial"/>
            <w:b/>
            <w:bCs/>
            <w:color w:val="333333"/>
            <w:szCs w:val="22"/>
            <w:bdr w:val="none" w:sz="0" w:space="0" w:color="auto" w:frame="1"/>
          </w:rPr>
          <w:t> function used in execute an argument as expression or we can say that evaluate a string as expression and it used to parse the JSON.</w:t>
        </w:r>
      </w:ins>
    </w:p>
    <w:p w:rsidR="00550F61" w:rsidRPr="00A047A1" w:rsidRDefault="00550F61" w:rsidP="00550F61">
      <w:pPr>
        <w:spacing w:after="0" w:line="384" w:lineRule="atLeast"/>
        <w:textAlignment w:val="baseline"/>
        <w:rPr>
          <w:ins w:id="651" w:author="Unknown"/>
          <w:rFonts w:ascii="inherit" w:eastAsia="Times New Roman" w:hAnsi="inherit" w:cs="Arial"/>
          <w:b/>
          <w:bCs/>
          <w:color w:val="333333"/>
          <w:szCs w:val="22"/>
        </w:rPr>
      </w:pPr>
      <w:ins w:id="652" w:author="Unknown">
        <w:r w:rsidRPr="00A047A1">
          <w:rPr>
            <w:rFonts w:ascii="Century Gothic" w:eastAsia="Times New Roman" w:hAnsi="Century Gothic" w:cs="Arial"/>
            <w:b/>
            <w:bCs/>
            <w:color w:val="333333"/>
            <w:szCs w:val="22"/>
            <w:bdr w:val="none" w:sz="0" w:space="0" w:color="auto" w:frame="1"/>
          </w:rPr>
          <w:lastRenderedPageBreak/>
          <w:br/>
        </w:r>
      </w:ins>
    </w:p>
    <w:p w:rsidR="00550F61" w:rsidRPr="00A047A1" w:rsidRDefault="00550F61" w:rsidP="00550F61">
      <w:pPr>
        <w:spacing w:after="0" w:line="384" w:lineRule="atLeast"/>
        <w:textAlignment w:val="baseline"/>
        <w:rPr>
          <w:ins w:id="653" w:author="Unknown"/>
          <w:rFonts w:ascii="inherit" w:eastAsia="Times New Roman" w:hAnsi="inherit" w:cs="Arial"/>
          <w:b/>
          <w:bCs/>
          <w:color w:val="333333"/>
          <w:szCs w:val="22"/>
        </w:rPr>
      </w:pPr>
      <w:ins w:id="654" w:author="Unknown">
        <w:r w:rsidRPr="00A047A1">
          <w:rPr>
            <w:rFonts w:ascii="Century Gothic" w:eastAsia="Times New Roman" w:hAnsi="Century Gothic" w:cs="Arial"/>
            <w:b/>
            <w:bCs/>
            <w:color w:val="333333"/>
            <w:szCs w:val="22"/>
            <w:bdr w:val="none" w:sz="0" w:space="0" w:color="auto" w:frame="1"/>
          </w:rPr>
          <w:t xml:space="preserve">The example over </w:t>
        </w:r>
        <w:proofErr w:type="spellStart"/>
        <w:proofErr w:type="gramStart"/>
        <w:r w:rsidRPr="00A047A1">
          <w:rPr>
            <w:rFonts w:ascii="Century Gothic" w:eastAsia="Times New Roman" w:hAnsi="Century Gothic" w:cs="Arial"/>
            <w:b/>
            <w:bCs/>
            <w:color w:val="333333"/>
            <w:szCs w:val="22"/>
            <w:bdr w:val="none" w:sz="0" w:space="0" w:color="auto" w:frame="1"/>
          </w:rPr>
          <w:t>eval</w:t>
        </w:r>
        <w:proofErr w:type="spellEnd"/>
        <w:r w:rsidRPr="00A047A1">
          <w:rPr>
            <w:rFonts w:ascii="Century Gothic" w:eastAsia="Times New Roman" w:hAnsi="Century Gothic" w:cs="Arial"/>
            <w:b/>
            <w:bCs/>
            <w:color w:val="333333"/>
            <w:szCs w:val="22"/>
            <w:bdr w:val="none" w:sz="0" w:space="0" w:color="auto" w:frame="1"/>
          </w:rPr>
          <w:t>(</w:t>
        </w:r>
        <w:proofErr w:type="gramEnd"/>
        <w:r w:rsidRPr="00A047A1">
          <w:rPr>
            <w:rFonts w:ascii="Century Gothic" w:eastAsia="Times New Roman" w:hAnsi="Century Gothic" w:cs="Arial"/>
            <w:b/>
            <w:bCs/>
            <w:color w:val="333333"/>
            <w:szCs w:val="22"/>
            <w:bdr w:val="none" w:sz="0" w:space="0" w:color="auto" w:frame="1"/>
          </w:rPr>
          <w:t>) function as given below.</w:t>
        </w:r>
      </w:ins>
    </w:p>
    <w:p w:rsidR="00550F61" w:rsidRPr="00A047A1" w:rsidRDefault="00550F61" w:rsidP="00550F61">
      <w:pPr>
        <w:spacing w:after="0" w:line="384" w:lineRule="atLeast"/>
        <w:textAlignment w:val="baseline"/>
        <w:rPr>
          <w:ins w:id="655" w:author="Unknown"/>
          <w:rFonts w:ascii="inherit" w:eastAsia="Times New Roman" w:hAnsi="inherit" w:cs="Arial"/>
          <w:b/>
          <w:bCs/>
          <w:color w:val="333333"/>
          <w:szCs w:val="22"/>
        </w:rPr>
      </w:pPr>
      <w:ins w:id="656"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657" w:author="Unknown"/>
          <w:rFonts w:ascii="inherit" w:eastAsia="Times New Roman" w:hAnsi="inherit" w:cs="Arial"/>
          <w:b/>
          <w:bCs/>
          <w:color w:val="333333"/>
          <w:szCs w:val="22"/>
        </w:rPr>
      </w:pPr>
      <w:proofErr w:type="spellStart"/>
      <w:proofErr w:type="gramStart"/>
      <w:ins w:id="658"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x = 14;</w:t>
        </w:r>
      </w:ins>
    </w:p>
    <w:p w:rsidR="00550F61" w:rsidRPr="00A047A1" w:rsidRDefault="00550F61" w:rsidP="00550F61">
      <w:pPr>
        <w:spacing w:after="0" w:line="384" w:lineRule="atLeast"/>
        <w:textAlignment w:val="baseline"/>
        <w:rPr>
          <w:ins w:id="659" w:author="Unknown"/>
          <w:rFonts w:ascii="inherit" w:eastAsia="Times New Roman" w:hAnsi="inherit" w:cs="Arial"/>
          <w:b/>
          <w:bCs/>
          <w:color w:val="333333"/>
          <w:szCs w:val="22"/>
        </w:rPr>
      </w:pPr>
      <w:proofErr w:type="spellStart"/>
      <w:proofErr w:type="gramStart"/>
      <w:ins w:id="660" w:author="Unknown">
        <w:r w:rsidRPr="00A047A1">
          <w:rPr>
            <w:rFonts w:ascii="Century Gothic" w:eastAsia="Times New Roman" w:hAnsi="Century Gothic" w:cs="Arial"/>
            <w:b/>
            <w:bCs/>
            <w:color w:val="333333"/>
            <w:szCs w:val="22"/>
            <w:bdr w:val="none" w:sz="0" w:space="0" w:color="auto" w:frame="1"/>
            <w:shd w:val="clear" w:color="auto" w:fill="FFFFFF"/>
          </w:rPr>
          <w:t>eval</w:t>
        </w:r>
        <w:proofErr w:type="spellEnd"/>
        <w:r w:rsidRPr="00A047A1">
          <w:rPr>
            <w:rFonts w:ascii="Century Gothic" w:eastAsia="Times New Roman" w:hAnsi="Century Gothic" w:cs="Arial"/>
            <w:b/>
            <w:bCs/>
            <w:color w:val="333333"/>
            <w:szCs w:val="22"/>
            <w:bdr w:val="none" w:sz="0" w:space="0" w:color="auto" w:frame="1"/>
            <w:shd w:val="clear" w:color="auto" w:fill="FFFFFF"/>
          </w:rPr>
          <w:t>(</w:t>
        </w:r>
        <w:proofErr w:type="gramEnd"/>
        <w:r w:rsidRPr="00A047A1">
          <w:rPr>
            <w:rFonts w:ascii="Century Gothic" w:eastAsia="Times New Roman" w:hAnsi="Century Gothic" w:cs="Arial"/>
            <w:b/>
            <w:bCs/>
            <w:color w:val="A31515"/>
            <w:szCs w:val="22"/>
            <w:bdr w:val="none" w:sz="0" w:space="0" w:color="auto" w:frame="1"/>
            <w:shd w:val="clear" w:color="auto" w:fill="FFFFFF"/>
          </w:rPr>
          <w:t>'x + 10'</w:t>
        </w:r>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//The output is 24.</w:t>
        </w:r>
      </w:ins>
    </w:p>
    <w:p w:rsidR="00550F61" w:rsidRPr="00A047A1" w:rsidRDefault="00550F61" w:rsidP="00550F61">
      <w:pPr>
        <w:spacing w:after="0" w:line="384" w:lineRule="atLeast"/>
        <w:textAlignment w:val="baseline"/>
        <w:rPr>
          <w:ins w:id="661" w:author="Unknown"/>
          <w:rFonts w:ascii="inherit" w:eastAsia="Times New Roman" w:hAnsi="inherit" w:cs="Arial"/>
          <w:b/>
          <w:bCs/>
          <w:color w:val="333333"/>
          <w:szCs w:val="22"/>
        </w:rPr>
      </w:pPr>
      <w:ins w:id="662" w:author="Unknown">
        <w:r w:rsidRPr="00A047A1">
          <w:rPr>
            <w:rFonts w:ascii="Century Gothic" w:eastAsia="Times New Roman" w:hAnsi="Century Gothic" w:cs="Arial"/>
            <w:b/>
            <w:bCs/>
            <w:color w:val="008000"/>
            <w:szCs w:val="22"/>
            <w:bdr w:val="none" w:sz="0" w:space="0" w:color="auto" w:frame="1"/>
            <w:shd w:val="clear" w:color="auto" w:fill="FFFFFF"/>
          </w:rPr>
          <w:br/>
        </w:r>
      </w:ins>
    </w:p>
    <w:p w:rsidR="00550F61" w:rsidRPr="00A047A1" w:rsidRDefault="00550F61" w:rsidP="00550F61">
      <w:pPr>
        <w:spacing w:after="0" w:line="384" w:lineRule="atLeast"/>
        <w:textAlignment w:val="baseline"/>
        <w:rPr>
          <w:ins w:id="663" w:author="Unknown"/>
          <w:rFonts w:ascii="inherit" w:eastAsia="Times New Roman" w:hAnsi="inherit" w:cs="Arial"/>
          <w:b/>
          <w:bCs/>
          <w:color w:val="333333"/>
          <w:szCs w:val="22"/>
        </w:rPr>
      </w:pPr>
      <w:ins w:id="664" w:author="Unknown">
        <w:r w:rsidRPr="00A047A1">
          <w:rPr>
            <w:rFonts w:ascii="Century Gothic" w:eastAsia="Times New Roman" w:hAnsi="Century Gothic" w:cs="Arial"/>
            <w:b/>
            <w:bCs/>
            <w:color w:val="333333"/>
            <w:szCs w:val="22"/>
            <w:bdr w:val="none" w:sz="0" w:space="0" w:color="auto" w:frame="1"/>
          </w:rPr>
          <w:t xml:space="preserve">Another over </w:t>
        </w:r>
        <w:proofErr w:type="spellStart"/>
        <w:proofErr w:type="gramStart"/>
        <w:r w:rsidRPr="00A047A1">
          <w:rPr>
            <w:rFonts w:ascii="Century Gothic" w:eastAsia="Times New Roman" w:hAnsi="Century Gothic" w:cs="Arial"/>
            <w:b/>
            <w:bCs/>
            <w:color w:val="333333"/>
            <w:szCs w:val="22"/>
            <w:bdr w:val="none" w:sz="0" w:space="0" w:color="auto" w:frame="1"/>
          </w:rPr>
          <w:t>eval</w:t>
        </w:r>
        <w:proofErr w:type="spellEnd"/>
        <w:r w:rsidRPr="00A047A1">
          <w:rPr>
            <w:rFonts w:ascii="Century Gothic" w:eastAsia="Times New Roman" w:hAnsi="Century Gothic" w:cs="Arial"/>
            <w:b/>
            <w:bCs/>
            <w:color w:val="333333"/>
            <w:szCs w:val="22"/>
            <w:bdr w:val="none" w:sz="0" w:space="0" w:color="auto" w:frame="1"/>
          </w:rPr>
          <w:t>(</w:t>
        </w:r>
        <w:proofErr w:type="gramEnd"/>
        <w:r w:rsidRPr="00A047A1">
          <w:rPr>
            <w:rFonts w:ascii="Century Gothic" w:eastAsia="Times New Roman" w:hAnsi="Century Gothic" w:cs="Arial"/>
            <w:b/>
            <w:bCs/>
            <w:color w:val="333333"/>
            <w:szCs w:val="22"/>
            <w:bdr w:val="none" w:sz="0" w:space="0" w:color="auto" w:frame="1"/>
          </w:rPr>
          <w:t>) function example</w:t>
        </w:r>
      </w:ins>
    </w:p>
    <w:p w:rsidR="00550F61" w:rsidRPr="00A047A1" w:rsidRDefault="00550F61" w:rsidP="00550F61">
      <w:pPr>
        <w:spacing w:after="0" w:line="384" w:lineRule="atLeast"/>
        <w:textAlignment w:val="baseline"/>
        <w:rPr>
          <w:ins w:id="665" w:author="Unknown"/>
          <w:rFonts w:ascii="inherit" w:eastAsia="Times New Roman" w:hAnsi="inherit" w:cs="Arial"/>
          <w:b/>
          <w:bCs/>
          <w:color w:val="333333"/>
          <w:szCs w:val="22"/>
        </w:rPr>
      </w:pPr>
      <w:ins w:id="666"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667" w:author="Unknown"/>
          <w:rFonts w:ascii="inherit" w:eastAsia="Times New Roman" w:hAnsi="inherit" w:cs="Arial"/>
          <w:b/>
          <w:bCs/>
          <w:color w:val="333333"/>
          <w:szCs w:val="22"/>
        </w:rPr>
      </w:pPr>
      <w:proofErr w:type="spellStart"/>
      <w:proofErr w:type="gramStart"/>
      <w:ins w:id="668" w:author="Unknown">
        <w:r w:rsidRPr="00A047A1">
          <w:rPr>
            <w:rFonts w:ascii="Century Gothic" w:eastAsia="Times New Roman" w:hAnsi="Century Gothic" w:cs="Arial"/>
            <w:b/>
            <w:bCs/>
            <w:color w:val="333333"/>
            <w:szCs w:val="22"/>
            <w:bdr w:val="none" w:sz="0" w:space="0" w:color="auto" w:frame="1"/>
            <w:shd w:val="clear" w:color="auto" w:fill="FFFFFF"/>
          </w:rPr>
          <w:t>eval</w:t>
        </w:r>
        <w:proofErr w:type="spellEnd"/>
        <w:r w:rsidRPr="00A047A1">
          <w:rPr>
            <w:rFonts w:ascii="Century Gothic" w:eastAsia="Times New Roman" w:hAnsi="Century Gothic" w:cs="Arial"/>
            <w:b/>
            <w:bCs/>
            <w:color w:val="333333"/>
            <w:szCs w:val="22"/>
            <w:bdr w:val="none" w:sz="0" w:space="0" w:color="auto" w:frame="1"/>
            <w:shd w:val="clear" w:color="auto" w:fill="FFFFFF"/>
          </w:rPr>
          <w:t>(</w:t>
        </w:r>
        <w:proofErr w:type="gramEnd"/>
        <w:r w:rsidRPr="00A047A1">
          <w:rPr>
            <w:rFonts w:ascii="Century Gothic" w:eastAsia="Times New Roman" w:hAnsi="Century Gothic" w:cs="Arial"/>
            <w:b/>
            <w:bCs/>
            <w:color w:val="A31515"/>
            <w:szCs w:val="22"/>
            <w:bdr w:val="none" w:sz="0" w:space="0" w:color="auto" w:frame="1"/>
            <w:shd w:val="clear" w:color="auto" w:fill="FFFFFF"/>
          </w:rPr>
          <w:t>'</w:t>
        </w:r>
        <w:proofErr w:type="spellStart"/>
        <w:r w:rsidRPr="00A047A1">
          <w:rPr>
            <w:rFonts w:ascii="Century Gothic" w:eastAsia="Times New Roman" w:hAnsi="Century Gothic" w:cs="Arial"/>
            <w:b/>
            <w:bCs/>
            <w:color w:val="A31515"/>
            <w:szCs w:val="22"/>
            <w:bdr w:val="none" w:sz="0" w:space="0" w:color="auto" w:frame="1"/>
            <w:shd w:val="clear" w:color="auto" w:fill="FFFFFF"/>
          </w:rPr>
          <w:t>var</w:t>
        </w:r>
        <w:proofErr w:type="spellEnd"/>
        <w:r w:rsidRPr="00A047A1">
          <w:rPr>
            <w:rFonts w:ascii="Century Gothic" w:eastAsia="Times New Roman" w:hAnsi="Century Gothic" w:cs="Arial"/>
            <w:b/>
            <w:bCs/>
            <w:color w:val="A31515"/>
            <w:szCs w:val="22"/>
            <w:bdr w:val="none" w:sz="0" w:space="0" w:color="auto" w:frame="1"/>
            <w:shd w:val="clear" w:color="auto" w:fill="FFFFFF"/>
          </w:rPr>
          <w:t xml:space="preserve"> </w:t>
        </w:r>
        <w:proofErr w:type="spellStart"/>
        <w:r w:rsidRPr="00A047A1">
          <w:rPr>
            <w:rFonts w:ascii="Century Gothic" w:eastAsia="Times New Roman" w:hAnsi="Century Gothic" w:cs="Arial"/>
            <w:b/>
            <w:bCs/>
            <w:color w:val="A31515"/>
            <w:szCs w:val="22"/>
            <w:bdr w:val="none" w:sz="0" w:space="0" w:color="auto" w:frame="1"/>
            <w:shd w:val="clear" w:color="auto" w:fill="FFFFFF"/>
          </w:rPr>
          <w:t>myEval</w:t>
        </w:r>
        <w:proofErr w:type="spellEnd"/>
        <w:r w:rsidRPr="00A047A1">
          <w:rPr>
            <w:rFonts w:ascii="Century Gothic" w:eastAsia="Times New Roman" w:hAnsi="Century Gothic" w:cs="Arial"/>
            <w:b/>
            <w:bCs/>
            <w:color w:val="A31515"/>
            <w:szCs w:val="22"/>
            <w:bdr w:val="none" w:sz="0" w:space="0" w:color="auto" w:frame="1"/>
            <w:shd w:val="clear" w:color="auto" w:fill="FFFFFF"/>
          </w:rPr>
          <w:t xml:space="preserve"> = 10'</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669" w:author="Unknown"/>
          <w:rFonts w:ascii="inherit" w:eastAsia="Times New Roman" w:hAnsi="inherit" w:cs="Arial"/>
          <w:b/>
          <w:bCs/>
          <w:color w:val="333333"/>
          <w:szCs w:val="22"/>
        </w:rPr>
      </w:pPr>
      <w:proofErr w:type="gramStart"/>
      <w:ins w:id="670" w:author="Unknown">
        <w:r w:rsidRPr="00A047A1">
          <w:rPr>
            <w:rFonts w:ascii="Century Gothic" w:eastAsia="Times New Roman" w:hAnsi="Century Gothic" w:cs="Arial"/>
            <w:b/>
            <w:bCs/>
            <w:color w:val="333333"/>
            <w:szCs w:val="22"/>
            <w:bdr w:val="none" w:sz="0" w:space="0" w:color="auto" w:frame="1"/>
            <w:shd w:val="clear" w:color="auto" w:fill="FFFFFF"/>
          </w:rPr>
          <w:t>console.log(</w:t>
        </w:r>
        <w:proofErr w:type="spellStart"/>
        <w:proofErr w:type="gramEnd"/>
        <w:r w:rsidRPr="00A047A1">
          <w:rPr>
            <w:rFonts w:ascii="Century Gothic" w:eastAsia="Times New Roman" w:hAnsi="Century Gothic" w:cs="Arial"/>
            <w:b/>
            <w:bCs/>
            <w:color w:val="333333"/>
            <w:szCs w:val="22"/>
            <w:bdr w:val="none" w:sz="0" w:space="0" w:color="auto" w:frame="1"/>
            <w:shd w:val="clear" w:color="auto" w:fill="FFFFFF"/>
          </w:rPr>
          <w:t>myEval</w:t>
        </w:r>
        <w:proofErr w:type="spell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 The output is 10.</w:t>
        </w:r>
      </w:ins>
    </w:p>
    <w:p w:rsidR="00550F61" w:rsidRPr="00A047A1" w:rsidRDefault="00550F61" w:rsidP="00550F61">
      <w:pPr>
        <w:spacing w:after="0" w:line="384" w:lineRule="atLeast"/>
        <w:textAlignment w:val="baseline"/>
        <w:rPr>
          <w:ins w:id="671" w:author="Unknown"/>
          <w:rFonts w:ascii="inherit" w:eastAsia="Times New Roman" w:hAnsi="inherit" w:cs="Arial"/>
          <w:b/>
          <w:bCs/>
          <w:color w:val="333333"/>
          <w:szCs w:val="22"/>
        </w:rPr>
      </w:pPr>
      <w:ins w:id="672" w:author="Unknown">
        <w:r w:rsidRPr="00A047A1">
          <w:rPr>
            <w:rFonts w:ascii="Century Gothic" w:eastAsia="Times New Roman" w:hAnsi="Century Gothic" w:cs="Arial"/>
            <w:b/>
            <w:bCs/>
            <w:color w:val="008000"/>
            <w:szCs w:val="22"/>
            <w:bdr w:val="none" w:sz="0" w:space="0" w:color="auto" w:frame="1"/>
            <w:shd w:val="clear" w:color="auto" w:fill="FFFFFF"/>
          </w:rPr>
          <w:br/>
        </w:r>
      </w:ins>
    </w:p>
    <w:p w:rsidR="00550F61" w:rsidRPr="00A047A1" w:rsidRDefault="00550F61" w:rsidP="00550F61">
      <w:pPr>
        <w:spacing w:after="0" w:line="384" w:lineRule="atLeast"/>
        <w:textAlignment w:val="baseline"/>
        <w:rPr>
          <w:ins w:id="673" w:author="Unknown"/>
          <w:rFonts w:ascii="inherit" w:eastAsia="Times New Roman" w:hAnsi="inherit" w:cs="Arial"/>
          <w:b/>
          <w:bCs/>
          <w:color w:val="333333"/>
          <w:szCs w:val="22"/>
        </w:rPr>
      </w:pPr>
      <w:ins w:id="674" w:author="Unknown">
        <w:r w:rsidRPr="00A047A1">
          <w:rPr>
            <w:rFonts w:ascii="Century Gothic" w:eastAsia="Times New Roman" w:hAnsi="Century Gothic" w:cs="Arial"/>
            <w:b/>
            <w:bCs/>
            <w:color w:val="333333"/>
            <w:szCs w:val="22"/>
            <w:bdr w:val="none" w:sz="0" w:space="0" w:color="auto" w:frame="1"/>
          </w:rPr>
          <w:t>The</w:t>
        </w:r>
        <w:r w:rsidRPr="00A047A1">
          <w:rPr>
            <w:rFonts w:ascii="inherit" w:eastAsia="Times New Roman" w:hAnsi="inherit" w:cs="Arial"/>
            <w:b/>
            <w:bCs/>
            <w:color w:val="333333"/>
            <w:szCs w:val="22"/>
            <w:bdr w:val="none" w:sz="0" w:space="0" w:color="auto" w:frame="1"/>
          </w:rPr>
          <w:t> </w:t>
        </w:r>
        <w:proofErr w:type="gramStart"/>
        <w:r w:rsidRPr="00A047A1">
          <w:rPr>
            <w:rFonts w:ascii="inherit" w:eastAsia="Times New Roman" w:hAnsi="inherit" w:cs="Arial"/>
            <w:b/>
            <w:bCs/>
            <w:color w:val="333333"/>
            <w:szCs w:val="22"/>
            <w:bdr w:val="none" w:sz="0" w:space="0" w:color="auto" w:frame="1"/>
          </w:rPr>
          <w:t>floor(</w:t>
        </w:r>
        <w:proofErr w:type="gramEnd"/>
        <w:r w:rsidRPr="00A047A1">
          <w:rPr>
            <w:rFonts w:ascii="inherit" w:eastAsia="Times New Roman" w:hAnsi="inherit" w:cs="Arial"/>
            <w:b/>
            <w:bCs/>
            <w:color w:val="333333"/>
            <w:szCs w:val="22"/>
            <w:bdr w:val="none" w:sz="0" w:space="0" w:color="auto" w:frame="1"/>
          </w:rPr>
          <w:t>)</w:t>
        </w:r>
        <w:r w:rsidRPr="00A047A1">
          <w:rPr>
            <w:rFonts w:ascii="Century Gothic" w:eastAsia="Times New Roman" w:hAnsi="Century Gothic" w:cs="Arial"/>
            <w:b/>
            <w:bCs/>
            <w:color w:val="333333"/>
            <w:szCs w:val="22"/>
            <w:bdr w:val="none" w:sz="0" w:space="0" w:color="auto" w:frame="1"/>
          </w:rPr>
          <w:t xml:space="preserve"> function is a static method of Math and we can write as </w:t>
        </w:r>
        <w:proofErr w:type="spellStart"/>
        <w:r w:rsidRPr="00A047A1">
          <w:rPr>
            <w:rFonts w:ascii="Century Gothic" w:eastAsia="Times New Roman" w:hAnsi="Century Gothic" w:cs="Arial"/>
            <w:b/>
            <w:bCs/>
            <w:color w:val="333333"/>
            <w:szCs w:val="22"/>
            <w:bdr w:val="none" w:sz="0" w:space="0" w:color="auto" w:frame="1"/>
          </w:rPr>
          <w:t>Math.floor</w:t>
        </w:r>
        <w:proofErr w:type="spellEnd"/>
        <w:r w:rsidRPr="00A047A1">
          <w:rPr>
            <w:rFonts w:ascii="Century Gothic" w:eastAsia="Times New Roman" w:hAnsi="Century Gothic" w:cs="Arial"/>
            <w:b/>
            <w:bCs/>
            <w:color w:val="333333"/>
            <w:szCs w:val="22"/>
            <w:bdr w:val="none" w:sz="0" w:space="0" w:color="auto" w:frame="1"/>
          </w:rPr>
          <w:t xml:space="preserve">() and used to round the number of downwards. </w:t>
        </w:r>
        <w:proofErr w:type="gramStart"/>
        <w:r w:rsidRPr="00A047A1">
          <w:rPr>
            <w:rFonts w:ascii="Century Gothic" w:eastAsia="Times New Roman" w:hAnsi="Century Gothic" w:cs="Arial"/>
            <w:b/>
            <w:bCs/>
            <w:color w:val="333333"/>
            <w:szCs w:val="22"/>
            <w:bdr w:val="none" w:sz="0" w:space="0" w:color="auto" w:frame="1"/>
          </w:rPr>
          <w:t>i.e.</w:t>
        </w:r>
        <w:proofErr w:type="gramEnd"/>
      </w:ins>
    </w:p>
    <w:p w:rsidR="00550F61" w:rsidRPr="00A047A1" w:rsidRDefault="00550F61" w:rsidP="00550F61">
      <w:pPr>
        <w:spacing w:after="0" w:line="384" w:lineRule="atLeast"/>
        <w:textAlignment w:val="baseline"/>
        <w:rPr>
          <w:ins w:id="675" w:author="Unknown"/>
          <w:rFonts w:ascii="inherit" w:eastAsia="Times New Roman" w:hAnsi="inherit" w:cs="Arial"/>
          <w:b/>
          <w:bCs/>
          <w:color w:val="333333"/>
          <w:szCs w:val="22"/>
        </w:rPr>
      </w:pPr>
      <w:ins w:id="676"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677"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678" w:author="Unknown"/>
          <w:rFonts w:ascii="inherit" w:eastAsia="Times New Roman" w:hAnsi="inherit" w:cs="Arial"/>
          <w:b/>
          <w:bCs/>
          <w:color w:val="333333"/>
          <w:szCs w:val="22"/>
        </w:rPr>
      </w:pPr>
      <w:proofErr w:type="spellStart"/>
      <w:proofErr w:type="gramStart"/>
      <w:ins w:id="679" w:author="Unknown">
        <w:r w:rsidRPr="00A047A1">
          <w:rPr>
            <w:rFonts w:ascii="Century Gothic" w:eastAsia="Times New Roman" w:hAnsi="Century Gothic" w:cs="Arial"/>
            <w:b/>
            <w:bCs/>
            <w:color w:val="333333"/>
            <w:szCs w:val="22"/>
            <w:bdr w:val="none" w:sz="0" w:space="0" w:color="auto" w:frame="1"/>
            <w:shd w:val="clear" w:color="auto" w:fill="FFFFFF"/>
          </w:rPr>
          <w:t>Math.floor</w:t>
        </w:r>
        <w:proofErr w:type="spellEnd"/>
        <w:r w:rsidRPr="00A047A1">
          <w:rPr>
            <w:rFonts w:ascii="Century Gothic" w:eastAsia="Times New Roman" w:hAnsi="Century Gothic" w:cs="Arial"/>
            <w:b/>
            <w:bCs/>
            <w:color w:val="333333"/>
            <w:szCs w:val="22"/>
            <w:bdr w:val="none" w:sz="0" w:space="0" w:color="auto" w:frame="1"/>
            <w:shd w:val="clear" w:color="auto" w:fill="FFFFFF"/>
          </w:rPr>
          <w:t>(</w:t>
        </w:r>
        <w:proofErr w:type="gramEnd"/>
        <w:r w:rsidRPr="00A047A1">
          <w:rPr>
            <w:rFonts w:ascii="Century Gothic" w:eastAsia="Times New Roman" w:hAnsi="Century Gothic" w:cs="Arial"/>
            <w:b/>
            <w:bCs/>
            <w:color w:val="333333"/>
            <w:szCs w:val="22"/>
            <w:bdr w:val="none" w:sz="0" w:space="0" w:color="auto" w:frame="1"/>
            <w:shd w:val="clear" w:color="auto" w:fill="FFFFFF"/>
          </w:rPr>
          <w:t>1.6);</w:t>
        </w:r>
        <w:r w:rsidRPr="00A047A1">
          <w:rPr>
            <w:rFonts w:ascii="Century Gothic" w:eastAsia="Times New Roman" w:hAnsi="Century Gothic" w:cs="Arial"/>
            <w:b/>
            <w:bCs/>
            <w:color w:val="008000"/>
            <w:szCs w:val="22"/>
            <w:bdr w:val="none" w:sz="0" w:space="0" w:color="auto" w:frame="1"/>
            <w:shd w:val="clear" w:color="auto" w:fill="FFFFFF"/>
          </w:rPr>
          <w:t>//The output is 1.</w:t>
        </w:r>
      </w:ins>
    </w:p>
    <w:p w:rsidR="00550F61" w:rsidRPr="00A047A1" w:rsidRDefault="00550F61" w:rsidP="00550F61">
      <w:pPr>
        <w:spacing w:after="0" w:line="384" w:lineRule="atLeast"/>
        <w:textAlignment w:val="baseline"/>
        <w:rPr>
          <w:ins w:id="680" w:author="Unknown"/>
          <w:rFonts w:ascii="inherit" w:eastAsia="Times New Roman" w:hAnsi="inherit" w:cs="Arial"/>
          <w:b/>
          <w:bCs/>
          <w:color w:val="333333"/>
          <w:szCs w:val="22"/>
        </w:rPr>
      </w:pPr>
      <w:ins w:id="681" w:author="Unknown">
        <w:r w:rsidRPr="00A047A1">
          <w:rPr>
            <w:rFonts w:ascii="Century Gothic" w:eastAsia="Times New Roman" w:hAnsi="Century Gothic" w:cs="Arial"/>
            <w:b/>
            <w:bCs/>
            <w:color w:val="008000"/>
            <w:szCs w:val="22"/>
            <w:bdr w:val="none" w:sz="0" w:space="0" w:color="auto" w:frame="1"/>
            <w:shd w:val="clear" w:color="auto" w:fill="FFFFFF"/>
          </w:rPr>
          <w:br/>
        </w:r>
      </w:ins>
    </w:p>
    <w:p w:rsidR="00550F61" w:rsidRPr="00A047A1" w:rsidRDefault="00550F61" w:rsidP="00550F61">
      <w:pPr>
        <w:spacing w:after="0" w:line="384" w:lineRule="atLeast"/>
        <w:textAlignment w:val="baseline"/>
        <w:rPr>
          <w:ins w:id="682" w:author="Unknown"/>
          <w:rFonts w:ascii="inherit" w:eastAsia="Times New Roman" w:hAnsi="inherit" w:cs="Arial"/>
          <w:b/>
          <w:bCs/>
          <w:color w:val="333333"/>
          <w:szCs w:val="22"/>
        </w:rPr>
      </w:pPr>
      <w:ins w:id="683" w:author="Unknown">
        <w:r w:rsidRPr="00A047A1">
          <w:rPr>
            <w:rFonts w:ascii="inherit" w:eastAsia="Times New Roman" w:hAnsi="inherit" w:cs="Arial"/>
            <w:b/>
            <w:bCs/>
            <w:color w:val="0000FF"/>
            <w:szCs w:val="22"/>
            <w:bdr w:val="none" w:sz="0" w:space="0" w:color="auto" w:frame="1"/>
          </w:rPr>
          <w:t xml:space="preserve">What is </w:t>
        </w:r>
        <w:proofErr w:type="gramStart"/>
        <w:r w:rsidRPr="00A047A1">
          <w:rPr>
            <w:rFonts w:ascii="inherit" w:eastAsia="Times New Roman" w:hAnsi="inherit" w:cs="Arial"/>
            <w:b/>
            <w:bCs/>
            <w:color w:val="0000FF"/>
            <w:szCs w:val="22"/>
            <w:bdr w:val="none" w:sz="0" w:space="0" w:color="auto" w:frame="1"/>
          </w:rPr>
          <w:t>join(</w:t>
        </w:r>
        <w:proofErr w:type="gramEnd"/>
        <w:r w:rsidRPr="00A047A1">
          <w:rPr>
            <w:rFonts w:ascii="inherit" w:eastAsia="Times New Roman" w:hAnsi="inherit" w:cs="Arial"/>
            <w:b/>
            <w:bCs/>
            <w:color w:val="0000FF"/>
            <w:szCs w:val="22"/>
            <w:bdr w:val="none" w:sz="0" w:space="0" w:color="auto" w:frame="1"/>
          </w:rPr>
          <w:t xml:space="preserve">) and </w:t>
        </w:r>
        <w:proofErr w:type="spellStart"/>
        <w:r w:rsidRPr="00A047A1">
          <w:rPr>
            <w:rFonts w:ascii="inherit" w:eastAsia="Times New Roman" w:hAnsi="inherit" w:cs="Arial"/>
            <w:b/>
            <w:bCs/>
            <w:color w:val="0000FF"/>
            <w:szCs w:val="22"/>
            <w:bdr w:val="none" w:sz="0" w:space="0" w:color="auto" w:frame="1"/>
          </w:rPr>
          <w:t>isNaN</w:t>
        </w:r>
        <w:proofErr w:type="spellEnd"/>
        <w:r w:rsidRPr="00A047A1">
          <w:rPr>
            <w:rFonts w:ascii="inherit" w:eastAsia="Times New Roman" w:hAnsi="inherit" w:cs="Arial"/>
            <w:b/>
            <w:bCs/>
            <w:color w:val="0000FF"/>
            <w:szCs w:val="22"/>
            <w:bdr w:val="none" w:sz="0" w:space="0" w:color="auto" w:frame="1"/>
          </w:rPr>
          <w:t>() functions in JavaScript?</w:t>
        </w:r>
      </w:ins>
    </w:p>
    <w:p w:rsidR="00550F61" w:rsidRPr="00A047A1" w:rsidRDefault="00550F61" w:rsidP="00550F61">
      <w:pPr>
        <w:spacing w:after="0" w:line="384" w:lineRule="atLeast"/>
        <w:textAlignment w:val="baseline"/>
        <w:rPr>
          <w:ins w:id="684" w:author="Unknown"/>
          <w:rFonts w:ascii="inherit" w:eastAsia="Times New Roman" w:hAnsi="inherit" w:cs="Arial"/>
          <w:b/>
          <w:bCs/>
          <w:color w:val="333333"/>
          <w:szCs w:val="22"/>
        </w:rPr>
      </w:pPr>
      <w:ins w:id="685" w:author="Unknown">
        <w:r w:rsidRPr="00A047A1">
          <w:rPr>
            <w:rFonts w:ascii="Century Gothic" w:eastAsia="Times New Roman" w:hAnsi="Century Gothic" w:cs="Arial"/>
            <w:b/>
            <w:bCs/>
            <w:color w:val="333333"/>
            <w:szCs w:val="22"/>
            <w:bdr w:val="none" w:sz="0" w:space="0" w:color="auto" w:frame="1"/>
          </w:rPr>
          <w:t>The is </w:t>
        </w:r>
        <w:proofErr w:type="gramStart"/>
        <w:r w:rsidRPr="00A047A1">
          <w:rPr>
            <w:rFonts w:ascii="inherit" w:eastAsia="Times New Roman" w:hAnsi="inherit" w:cs="Arial"/>
            <w:b/>
            <w:bCs/>
            <w:color w:val="333333"/>
            <w:szCs w:val="22"/>
            <w:bdr w:val="none" w:sz="0" w:space="0" w:color="auto" w:frame="1"/>
          </w:rPr>
          <w:t>join(</w:t>
        </w:r>
        <w:proofErr w:type="gramEnd"/>
        <w:r w:rsidRPr="00A047A1">
          <w:rPr>
            <w:rFonts w:ascii="inherit" w:eastAsia="Times New Roman" w:hAnsi="inherit" w:cs="Arial"/>
            <w:b/>
            <w:bCs/>
            <w:color w:val="333333"/>
            <w:szCs w:val="22"/>
            <w:bdr w:val="none" w:sz="0" w:space="0" w:color="auto" w:frame="1"/>
          </w:rPr>
          <w:t>) </w:t>
        </w:r>
        <w:r w:rsidRPr="00A047A1">
          <w:rPr>
            <w:rFonts w:ascii="Century Gothic" w:eastAsia="Times New Roman" w:hAnsi="Century Gothic" w:cs="Arial"/>
            <w:b/>
            <w:bCs/>
            <w:color w:val="333333"/>
            <w:szCs w:val="22"/>
            <w:bdr w:val="none" w:sz="0" w:space="0" w:color="auto" w:frame="1"/>
          </w:rPr>
          <w:t>function used to join the separator in the array.</w:t>
        </w:r>
      </w:ins>
    </w:p>
    <w:p w:rsidR="00550F61" w:rsidRPr="00A047A1" w:rsidRDefault="00550F61" w:rsidP="00550F61">
      <w:pPr>
        <w:spacing w:after="0" w:line="384" w:lineRule="atLeast"/>
        <w:textAlignment w:val="baseline"/>
        <w:rPr>
          <w:ins w:id="686" w:author="Unknown"/>
          <w:rFonts w:ascii="inherit" w:eastAsia="Times New Roman" w:hAnsi="inherit" w:cs="Arial"/>
          <w:b/>
          <w:bCs/>
          <w:color w:val="333333"/>
          <w:szCs w:val="22"/>
        </w:rPr>
      </w:pPr>
      <w:ins w:id="687"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688" w:author="Unknown"/>
          <w:rFonts w:ascii="inherit" w:eastAsia="Times New Roman" w:hAnsi="inherit" w:cs="Arial"/>
          <w:b/>
          <w:bCs/>
          <w:color w:val="333333"/>
          <w:szCs w:val="22"/>
        </w:rPr>
      </w:pPr>
      <w:ins w:id="689" w:author="Unknown">
        <w:r w:rsidRPr="00A047A1">
          <w:rPr>
            <w:rFonts w:ascii="Century Gothic" w:eastAsia="Times New Roman" w:hAnsi="Century Gothic" w:cs="Arial"/>
            <w:b/>
            <w:bCs/>
            <w:color w:val="333333"/>
            <w:szCs w:val="22"/>
            <w:bdr w:val="none" w:sz="0" w:space="0" w:color="auto" w:frame="1"/>
            <w:shd w:val="clear" w:color="auto" w:fill="FFFFFF"/>
          </w:rPr>
          <w:t>Syntax:  </w:t>
        </w:r>
        <w:proofErr w:type="spellStart"/>
        <w:proofErr w:type="gramStart"/>
        <w:r w:rsidRPr="00A047A1">
          <w:rPr>
            <w:rFonts w:ascii="Century Gothic" w:eastAsia="Times New Roman" w:hAnsi="Century Gothic" w:cs="Arial"/>
            <w:b/>
            <w:bCs/>
            <w:color w:val="333333"/>
            <w:szCs w:val="22"/>
            <w:bdr w:val="none" w:sz="0" w:space="0" w:color="auto" w:frame="1"/>
            <w:shd w:val="clear" w:color="auto" w:fill="FFFFFF"/>
          </w:rPr>
          <w:t>myArray.join</w:t>
        </w:r>
        <w:proofErr w:type="spellEnd"/>
        <w:r w:rsidRPr="00A047A1">
          <w:rPr>
            <w:rFonts w:ascii="Century Gothic" w:eastAsia="Times New Roman" w:hAnsi="Century Gothic" w:cs="Arial"/>
            <w:b/>
            <w:bCs/>
            <w:color w:val="333333"/>
            <w:szCs w:val="22"/>
            <w:bdr w:val="none" w:sz="0" w:space="0" w:color="auto" w:frame="1"/>
            <w:shd w:val="clear" w:color="auto" w:fill="FFFFFF"/>
          </w:rPr>
          <w:t>(</w:t>
        </w:r>
        <w:proofErr w:type="spellStart"/>
        <w:proofErr w:type="gramEnd"/>
        <w:r w:rsidRPr="00A047A1">
          <w:rPr>
            <w:rFonts w:ascii="Century Gothic" w:eastAsia="Times New Roman" w:hAnsi="Century Gothic" w:cs="Arial"/>
            <w:b/>
            <w:bCs/>
            <w:color w:val="333333"/>
            <w:szCs w:val="22"/>
            <w:bdr w:val="none" w:sz="0" w:space="0" w:color="auto" w:frame="1"/>
            <w:shd w:val="clear" w:color="auto" w:fill="FFFFFF"/>
          </w:rPr>
          <w:t>mySeparator</w:t>
        </w:r>
        <w:proofErr w:type="spellEnd"/>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690"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691" w:author="Unknown"/>
          <w:rFonts w:ascii="inherit" w:eastAsia="Times New Roman" w:hAnsi="inherit" w:cs="Arial"/>
          <w:b/>
          <w:bCs/>
          <w:color w:val="333333"/>
          <w:szCs w:val="22"/>
        </w:rPr>
      </w:pPr>
      <w:proofErr w:type="gramStart"/>
      <w:ins w:id="692" w:author="Unknown">
        <w:r w:rsidRPr="00A047A1">
          <w:rPr>
            <w:rFonts w:ascii="Century Gothic" w:eastAsia="Times New Roman" w:hAnsi="Century Gothic" w:cs="Arial"/>
            <w:b/>
            <w:bCs/>
            <w:color w:val="333333"/>
            <w:szCs w:val="22"/>
            <w:bdr w:val="none" w:sz="0" w:space="0" w:color="auto" w:frame="1"/>
            <w:shd w:val="clear" w:color="auto" w:fill="FFFFFF"/>
          </w:rPr>
          <w:t>The example as given below.</w:t>
        </w:r>
        <w:proofErr w:type="gramEnd"/>
      </w:ins>
    </w:p>
    <w:p w:rsidR="00550F61" w:rsidRPr="00A047A1" w:rsidRDefault="00550F61" w:rsidP="00550F61">
      <w:pPr>
        <w:spacing w:after="0" w:line="384" w:lineRule="atLeast"/>
        <w:textAlignment w:val="baseline"/>
        <w:rPr>
          <w:ins w:id="693"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694" w:author="Unknown"/>
          <w:rFonts w:ascii="inherit" w:eastAsia="Times New Roman" w:hAnsi="inherit" w:cs="Arial"/>
          <w:b/>
          <w:bCs/>
          <w:color w:val="333333"/>
          <w:szCs w:val="22"/>
        </w:rPr>
      </w:pPr>
      <w:proofErr w:type="spellStart"/>
      <w:proofErr w:type="gramStart"/>
      <w:ins w:id="695"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alfabets</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A31515"/>
            <w:szCs w:val="22"/>
            <w:bdr w:val="none" w:sz="0" w:space="0" w:color="auto" w:frame="1"/>
            <w:shd w:val="clear" w:color="auto" w:fill="FFFFFF"/>
          </w:rPr>
          <w:t>"A"</w:t>
        </w:r>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A31515"/>
            <w:szCs w:val="22"/>
            <w:bdr w:val="none" w:sz="0" w:space="0" w:color="auto" w:frame="1"/>
            <w:shd w:val="clear" w:color="auto" w:fill="FFFFFF"/>
          </w:rPr>
          <w:t>"B"</w:t>
        </w:r>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A31515"/>
            <w:szCs w:val="22"/>
            <w:bdr w:val="none" w:sz="0" w:space="0" w:color="auto" w:frame="1"/>
            <w:shd w:val="clear" w:color="auto" w:fill="FFFFFF"/>
          </w:rPr>
          <w:t>"C"</w:t>
        </w:r>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A31515"/>
            <w:szCs w:val="22"/>
            <w:bdr w:val="none" w:sz="0" w:space="0" w:color="auto" w:frame="1"/>
            <w:shd w:val="clear" w:color="auto" w:fill="FFFFFF"/>
          </w:rPr>
          <w:t>"D"</w:t>
        </w:r>
        <w:r w:rsidRPr="00A047A1">
          <w:rPr>
            <w:rFonts w:ascii="Century Gothic" w:eastAsia="Times New Roman" w:hAnsi="Century Gothic" w:cs="Arial"/>
            <w:b/>
            <w:bCs/>
            <w:color w:val="333333"/>
            <w:szCs w:val="22"/>
            <w:bdr w:val="none" w:sz="0" w:space="0" w:color="auto" w:frame="1"/>
            <w:shd w:val="clear" w:color="auto" w:fill="FFFFFF"/>
          </w:rPr>
          <w:t>];</w:t>
        </w:r>
        <w:bookmarkStart w:id="696" w:name="_GoBack"/>
        <w:bookmarkEnd w:id="696"/>
      </w:ins>
    </w:p>
    <w:p w:rsidR="00550F61" w:rsidRPr="00A047A1" w:rsidRDefault="00550F61" w:rsidP="00550F61">
      <w:pPr>
        <w:spacing w:after="0" w:line="384" w:lineRule="atLeast"/>
        <w:textAlignment w:val="baseline"/>
        <w:rPr>
          <w:ins w:id="697"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698" w:author="Unknown"/>
          <w:rFonts w:ascii="inherit" w:eastAsia="Times New Roman" w:hAnsi="inherit" w:cs="Arial"/>
          <w:b/>
          <w:bCs/>
          <w:color w:val="333333"/>
          <w:szCs w:val="22"/>
        </w:rPr>
      </w:pPr>
      <w:ins w:id="699" w:author="Unknown">
        <w:r w:rsidRPr="00A047A1">
          <w:rPr>
            <w:rFonts w:ascii="Century Gothic" w:eastAsia="Times New Roman" w:hAnsi="Century Gothic" w:cs="Arial"/>
            <w:b/>
            <w:bCs/>
            <w:color w:val="008000"/>
            <w:szCs w:val="22"/>
            <w:bdr w:val="none" w:sz="0" w:space="0" w:color="auto" w:frame="1"/>
            <w:shd w:val="clear" w:color="auto" w:fill="FFFFFF"/>
          </w:rPr>
          <w:t xml:space="preserve">//Join without </w:t>
        </w:r>
        <w:proofErr w:type="spellStart"/>
        <w:r w:rsidRPr="00A047A1">
          <w:rPr>
            <w:rFonts w:ascii="Century Gothic" w:eastAsia="Times New Roman" w:hAnsi="Century Gothic" w:cs="Arial"/>
            <w:b/>
            <w:bCs/>
            <w:color w:val="008000"/>
            <w:szCs w:val="22"/>
            <w:bdr w:val="none" w:sz="0" w:space="0" w:color="auto" w:frame="1"/>
            <w:shd w:val="clear" w:color="auto" w:fill="FFFFFF"/>
          </w:rPr>
          <w:t>seperator</w:t>
        </w:r>
        <w:proofErr w:type="spellEnd"/>
      </w:ins>
    </w:p>
    <w:p w:rsidR="00550F61" w:rsidRPr="00A047A1" w:rsidRDefault="00550F61" w:rsidP="00550F61">
      <w:pPr>
        <w:spacing w:after="0" w:line="384" w:lineRule="atLeast"/>
        <w:textAlignment w:val="baseline"/>
        <w:rPr>
          <w:ins w:id="700" w:author="Unknown"/>
          <w:rFonts w:ascii="inherit" w:eastAsia="Times New Roman" w:hAnsi="inherit" w:cs="Arial"/>
          <w:b/>
          <w:bCs/>
          <w:color w:val="333333"/>
          <w:szCs w:val="22"/>
        </w:rPr>
      </w:pPr>
      <w:proofErr w:type="spellStart"/>
      <w:proofErr w:type="gramStart"/>
      <w:ins w:id="701"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result1 = </w:t>
        </w:r>
        <w:proofErr w:type="spellStart"/>
        <w:r w:rsidRPr="00A047A1">
          <w:rPr>
            <w:rFonts w:ascii="Century Gothic" w:eastAsia="Times New Roman" w:hAnsi="Century Gothic" w:cs="Arial"/>
            <w:b/>
            <w:bCs/>
            <w:color w:val="333333"/>
            <w:szCs w:val="22"/>
            <w:bdr w:val="none" w:sz="0" w:space="0" w:color="auto" w:frame="1"/>
            <w:shd w:val="clear" w:color="auto" w:fill="FFFFFF"/>
          </w:rPr>
          <w:t>alfabets.join</w:t>
        </w:r>
        <w:proofErr w:type="spellEnd"/>
        <w:r w:rsidRPr="00A047A1">
          <w:rPr>
            <w:rFonts w:ascii="Century Gothic" w:eastAsia="Times New Roman" w:hAnsi="Century Gothic" w:cs="Arial"/>
            <w:b/>
            <w:bCs/>
            <w:color w:val="333333"/>
            <w:szCs w:val="22"/>
            <w:bdr w:val="none" w:sz="0" w:space="0" w:color="auto" w:frame="1"/>
            <w:shd w:val="clear" w:color="auto" w:fill="FFFFFF"/>
          </w:rPr>
          <w:t>();</w:t>
        </w:r>
        <w:r w:rsidRPr="00A047A1">
          <w:rPr>
            <w:rFonts w:ascii="Century Gothic" w:eastAsia="Times New Roman" w:hAnsi="Century Gothic" w:cs="Arial"/>
            <w:b/>
            <w:bCs/>
            <w:color w:val="008000"/>
            <w:szCs w:val="22"/>
            <w:bdr w:val="none" w:sz="0" w:space="0" w:color="auto" w:frame="1"/>
            <w:shd w:val="clear" w:color="auto" w:fill="FFFFFF"/>
          </w:rPr>
          <w:t>//The output is A B C D.</w:t>
        </w:r>
      </w:ins>
    </w:p>
    <w:p w:rsidR="00550F61" w:rsidRPr="00A047A1" w:rsidRDefault="00550F61" w:rsidP="00550F61">
      <w:pPr>
        <w:spacing w:after="0" w:line="384" w:lineRule="atLeast"/>
        <w:textAlignment w:val="baseline"/>
        <w:rPr>
          <w:ins w:id="702"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703" w:author="Unknown"/>
          <w:rFonts w:ascii="inherit" w:eastAsia="Times New Roman" w:hAnsi="inherit" w:cs="Arial"/>
          <w:b/>
          <w:bCs/>
          <w:color w:val="333333"/>
          <w:szCs w:val="22"/>
        </w:rPr>
      </w:pPr>
      <w:proofErr w:type="gramStart"/>
      <w:ins w:id="704" w:author="Unknown">
        <w:r w:rsidRPr="00A047A1">
          <w:rPr>
            <w:rFonts w:ascii="Century Gothic" w:eastAsia="Times New Roman" w:hAnsi="Century Gothic" w:cs="Arial"/>
            <w:b/>
            <w:bCs/>
            <w:color w:val="008000"/>
            <w:szCs w:val="22"/>
            <w:bdr w:val="none" w:sz="0" w:space="0" w:color="auto" w:frame="1"/>
            <w:shd w:val="clear" w:color="auto" w:fill="FFFFFF"/>
          </w:rPr>
          <w:t xml:space="preserve">//Join with </w:t>
        </w:r>
        <w:proofErr w:type="spellStart"/>
        <w:r w:rsidRPr="00A047A1">
          <w:rPr>
            <w:rFonts w:ascii="Century Gothic" w:eastAsia="Times New Roman" w:hAnsi="Century Gothic" w:cs="Arial"/>
            <w:b/>
            <w:bCs/>
            <w:color w:val="008000"/>
            <w:szCs w:val="22"/>
            <w:bdr w:val="none" w:sz="0" w:space="0" w:color="auto" w:frame="1"/>
            <w:shd w:val="clear" w:color="auto" w:fill="FFFFFF"/>
          </w:rPr>
          <w:t>seperator</w:t>
        </w:r>
        <w:proofErr w:type="spellEnd"/>
        <w:r w:rsidRPr="00A047A1">
          <w:rPr>
            <w:rFonts w:ascii="Century Gothic" w:eastAsia="Times New Roman" w:hAnsi="Century Gothic" w:cs="Arial"/>
            <w:b/>
            <w:bCs/>
            <w:color w:val="008000"/>
            <w:szCs w:val="22"/>
            <w:bdr w:val="none" w:sz="0" w:space="0" w:color="auto" w:frame="1"/>
            <w:shd w:val="clear" w:color="auto" w:fill="FFFFFF"/>
          </w:rPr>
          <w:t>.</w:t>
        </w:r>
        <w:proofErr w:type="gramEnd"/>
      </w:ins>
    </w:p>
    <w:p w:rsidR="00550F61" w:rsidRPr="00A047A1" w:rsidRDefault="00550F61" w:rsidP="00550F61">
      <w:pPr>
        <w:spacing w:after="0" w:line="384" w:lineRule="atLeast"/>
        <w:textAlignment w:val="baseline"/>
        <w:rPr>
          <w:ins w:id="705" w:author="Unknown"/>
          <w:rFonts w:ascii="inherit" w:eastAsia="Times New Roman" w:hAnsi="inherit" w:cs="Arial"/>
          <w:b/>
          <w:bCs/>
          <w:color w:val="333333"/>
          <w:szCs w:val="22"/>
        </w:rPr>
      </w:pPr>
      <w:proofErr w:type="spellStart"/>
      <w:proofErr w:type="gramStart"/>
      <w:ins w:id="706"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result2 = </w:t>
        </w:r>
        <w:proofErr w:type="spellStart"/>
        <w:r w:rsidRPr="00A047A1">
          <w:rPr>
            <w:rFonts w:ascii="Century Gothic" w:eastAsia="Times New Roman" w:hAnsi="Century Gothic" w:cs="Arial"/>
            <w:b/>
            <w:bCs/>
            <w:color w:val="333333"/>
            <w:szCs w:val="22"/>
            <w:bdr w:val="none" w:sz="0" w:space="0" w:color="auto" w:frame="1"/>
            <w:shd w:val="clear" w:color="auto" w:fill="FFFFFF"/>
          </w:rPr>
          <w:t>alfabets.join</w:t>
        </w:r>
        <w:proofErr w:type="spellEnd"/>
        <w:r w:rsidRPr="00A047A1">
          <w:rPr>
            <w:rFonts w:ascii="Century Gothic" w:eastAsia="Times New Roman" w:hAnsi="Century Gothic" w:cs="Arial"/>
            <w:b/>
            <w:bCs/>
            <w:color w:val="333333"/>
            <w:szCs w:val="22"/>
            <w:bdr w:val="none" w:sz="0" w:space="0" w:color="auto" w:frame="1"/>
            <w:shd w:val="clear" w:color="auto" w:fill="FFFFFF"/>
          </w:rPr>
          <w:t>(</w:t>
        </w:r>
        <w:r w:rsidRPr="00A047A1">
          <w:rPr>
            <w:rFonts w:ascii="Century Gothic" w:eastAsia="Times New Roman" w:hAnsi="Century Gothic" w:cs="Arial"/>
            <w:b/>
            <w:bCs/>
            <w:color w:val="A31515"/>
            <w:szCs w:val="22"/>
            <w:bdr w:val="none" w:sz="0" w:space="0" w:color="auto" w:frame="1"/>
            <w:shd w:val="clear" w:color="auto" w:fill="FFFFFF"/>
          </w:rPr>
          <w:t>','</w:t>
        </w:r>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//The output is A, B, C, D.</w:t>
        </w:r>
      </w:ins>
    </w:p>
    <w:p w:rsidR="00550F61" w:rsidRPr="00A047A1" w:rsidRDefault="00550F61" w:rsidP="00550F61">
      <w:pPr>
        <w:spacing w:after="0" w:line="384" w:lineRule="atLeast"/>
        <w:textAlignment w:val="baseline"/>
        <w:rPr>
          <w:ins w:id="707" w:author="Unknown"/>
          <w:rFonts w:ascii="inherit" w:eastAsia="Times New Roman" w:hAnsi="inherit" w:cs="Arial"/>
          <w:b/>
          <w:bCs/>
          <w:color w:val="333333"/>
          <w:szCs w:val="22"/>
        </w:rPr>
      </w:pPr>
      <w:ins w:id="708" w:author="Unknown">
        <w:r w:rsidRPr="00A047A1">
          <w:rPr>
            <w:rFonts w:ascii="Century Gothic" w:eastAsia="Times New Roman" w:hAnsi="Century Gothic" w:cs="Arial"/>
            <w:b/>
            <w:bCs/>
            <w:color w:val="008000"/>
            <w:szCs w:val="22"/>
            <w:bdr w:val="none" w:sz="0" w:space="0" w:color="auto" w:frame="1"/>
            <w:shd w:val="clear" w:color="auto" w:fill="FFFFFF"/>
          </w:rPr>
          <w:br/>
        </w:r>
      </w:ins>
    </w:p>
    <w:p w:rsidR="00550F61" w:rsidRPr="00A047A1" w:rsidRDefault="00550F61" w:rsidP="00550F61">
      <w:pPr>
        <w:spacing w:after="0" w:line="384" w:lineRule="atLeast"/>
        <w:textAlignment w:val="baseline"/>
        <w:rPr>
          <w:ins w:id="709" w:author="Unknown"/>
          <w:rFonts w:ascii="inherit" w:eastAsia="Times New Roman" w:hAnsi="inherit" w:cs="Arial"/>
          <w:b/>
          <w:bCs/>
          <w:color w:val="333333"/>
          <w:szCs w:val="22"/>
        </w:rPr>
      </w:pPr>
      <w:ins w:id="710" w:author="Unknown">
        <w:r w:rsidRPr="00A047A1">
          <w:rPr>
            <w:rFonts w:ascii="Century Gothic" w:eastAsia="Times New Roman" w:hAnsi="Century Gothic" w:cs="Arial"/>
            <w:b/>
            <w:bCs/>
            <w:color w:val="333333"/>
            <w:szCs w:val="22"/>
            <w:bdr w:val="none" w:sz="0" w:space="0" w:color="auto" w:frame="1"/>
          </w:rPr>
          <w:t>The </w:t>
        </w:r>
        <w:proofErr w:type="spellStart"/>
        <w:proofErr w:type="gramStart"/>
        <w:r w:rsidRPr="00A047A1">
          <w:rPr>
            <w:rFonts w:ascii="inherit" w:eastAsia="Times New Roman" w:hAnsi="inherit" w:cs="Arial"/>
            <w:b/>
            <w:bCs/>
            <w:color w:val="333333"/>
            <w:szCs w:val="22"/>
            <w:bdr w:val="none" w:sz="0" w:space="0" w:color="auto" w:frame="1"/>
          </w:rPr>
          <w:t>isNaN</w:t>
        </w:r>
        <w:proofErr w:type="spellEnd"/>
        <w:r w:rsidRPr="00A047A1">
          <w:rPr>
            <w:rFonts w:ascii="inherit" w:eastAsia="Times New Roman" w:hAnsi="inherit" w:cs="Arial"/>
            <w:b/>
            <w:bCs/>
            <w:color w:val="333333"/>
            <w:szCs w:val="22"/>
            <w:bdr w:val="none" w:sz="0" w:space="0" w:color="auto" w:frame="1"/>
          </w:rPr>
          <w:t>(</w:t>
        </w:r>
        <w:proofErr w:type="gramEnd"/>
        <w:r w:rsidRPr="00A047A1">
          <w:rPr>
            <w:rFonts w:ascii="inherit" w:eastAsia="Times New Roman" w:hAnsi="inherit" w:cs="Arial"/>
            <w:b/>
            <w:bCs/>
            <w:color w:val="333333"/>
            <w:szCs w:val="22"/>
            <w:bdr w:val="none" w:sz="0" w:space="0" w:color="auto" w:frame="1"/>
          </w:rPr>
          <w:t>)</w:t>
        </w:r>
        <w:r w:rsidRPr="00A047A1">
          <w:rPr>
            <w:rFonts w:ascii="Century Gothic" w:eastAsia="Times New Roman" w:hAnsi="Century Gothic" w:cs="Arial"/>
            <w:b/>
            <w:bCs/>
            <w:color w:val="333333"/>
            <w:szCs w:val="22"/>
            <w:bdr w:val="none" w:sz="0" w:space="0" w:color="auto" w:frame="1"/>
          </w:rPr>
          <w:t> function is used to check the value is not-a-number.</w:t>
        </w:r>
      </w:ins>
    </w:p>
    <w:p w:rsidR="00550F61" w:rsidRPr="00A047A1" w:rsidRDefault="00550F61" w:rsidP="00550F61">
      <w:pPr>
        <w:spacing w:after="0" w:line="384" w:lineRule="atLeast"/>
        <w:textAlignment w:val="baseline"/>
        <w:rPr>
          <w:ins w:id="711" w:author="Unknown"/>
          <w:rFonts w:ascii="inherit" w:eastAsia="Times New Roman" w:hAnsi="inherit" w:cs="Arial"/>
          <w:b/>
          <w:bCs/>
          <w:color w:val="333333"/>
          <w:szCs w:val="22"/>
        </w:rPr>
      </w:pPr>
      <w:ins w:id="712"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713" w:author="Unknown"/>
          <w:rFonts w:ascii="inherit" w:eastAsia="Times New Roman" w:hAnsi="inherit" w:cs="Arial"/>
          <w:b/>
          <w:bCs/>
          <w:color w:val="333333"/>
          <w:szCs w:val="22"/>
        </w:rPr>
      </w:pPr>
      <w:ins w:id="714" w:author="Unknown">
        <w:r w:rsidRPr="00A047A1">
          <w:rPr>
            <w:rFonts w:ascii="Century Gothic" w:eastAsia="Times New Roman" w:hAnsi="Century Gothic" w:cs="Arial"/>
            <w:b/>
            <w:bCs/>
            <w:color w:val="333333"/>
            <w:szCs w:val="22"/>
            <w:bdr w:val="none" w:sz="0" w:space="0" w:color="auto" w:frame="1"/>
          </w:rPr>
          <w:t>The example as given below</w:t>
        </w:r>
      </w:ins>
    </w:p>
    <w:p w:rsidR="00550F61" w:rsidRPr="00A047A1" w:rsidRDefault="00550F61" w:rsidP="00550F61">
      <w:pPr>
        <w:spacing w:after="0" w:line="384" w:lineRule="atLeast"/>
        <w:textAlignment w:val="baseline"/>
        <w:rPr>
          <w:ins w:id="715" w:author="Unknown"/>
          <w:rFonts w:ascii="inherit" w:eastAsia="Times New Roman" w:hAnsi="inherit" w:cs="Arial"/>
          <w:b/>
          <w:bCs/>
          <w:color w:val="333333"/>
          <w:szCs w:val="22"/>
        </w:rPr>
      </w:pPr>
      <w:ins w:id="716"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717" w:author="Unknown"/>
          <w:rFonts w:ascii="inherit" w:eastAsia="Times New Roman" w:hAnsi="inherit" w:cs="Arial"/>
          <w:b/>
          <w:bCs/>
          <w:color w:val="333333"/>
          <w:szCs w:val="22"/>
        </w:rPr>
      </w:pPr>
      <w:proofErr w:type="spellStart"/>
      <w:proofErr w:type="gramStart"/>
      <w:ins w:id="718"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var1 = </w:t>
        </w:r>
        <w:proofErr w:type="spellStart"/>
        <w:r w:rsidRPr="00A047A1">
          <w:rPr>
            <w:rFonts w:ascii="Century Gothic" w:eastAsia="Times New Roman" w:hAnsi="Century Gothic" w:cs="Arial"/>
            <w:b/>
            <w:bCs/>
            <w:color w:val="333333"/>
            <w:szCs w:val="22"/>
            <w:bdr w:val="none" w:sz="0" w:space="0" w:color="auto" w:frame="1"/>
            <w:shd w:val="clear" w:color="auto" w:fill="FFFFFF"/>
          </w:rPr>
          <w:t>isNaN</w:t>
        </w:r>
        <w:proofErr w:type="spellEnd"/>
        <w:r w:rsidRPr="00A047A1">
          <w:rPr>
            <w:rFonts w:ascii="Century Gothic" w:eastAsia="Times New Roman" w:hAnsi="Century Gothic" w:cs="Arial"/>
            <w:b/>
            <w:bCs/>
            <w:color w:val="333333"/>
            <w:szCs w:val="22"/>
            <w:bdr w:val="none" w:sz="0" w:space="0" w:color="auto" w:frame="1"/>
            <w:shd w:val="clear" w:color="auto" w:fill="FFFFFF"/>
          </w:rPr>
          <w:t>(-1.23);</w:t>
        </w:r>
        <w:r w:rsidRPr="00A047A1">
          <w:rPr>
            <w:rFonts w:ascii="Century Gothic" w:eastAsia="Times New Roman" w:hAnsi="Century Gothic" w:cs="Arial"/>
            <w:b/>
            <w:bCs/>
            <w:color w:val="008000"/>
            <w:szCs w:val="22"/>
            <w:bdr w:val="none" w:sz="0" w:space="0" w:color="auto" w:frame="1"/>
            <w:shd w:val="clear" w:color="auto" w:fill="FFFFFF"/>
          </w:rPr>
          <w:t>//The output is false.</w:t>
        </w:r>
      </w:ins>
    </w:p>
    <w:p w:rsidR="00550F61" w:rsidRPr="00A047A1" w:rsidRDefault="00550F61" w:rsidP="00550F61">
      <w:pPr>
        <w:spacing w:after="0" w:line="384" w:lineRule="atLeast"/>
        <w:textAlignment w:val="baseline"/>
        <w:rPr>
          <w:ins w:id="719" w:author="Unknown"/>
          <w:rFonts w:ascii="inherit" w:eastAsia="Times New Roman" w:hAnsi="inherit" w:cs="Arial"/>
          <w:b/>
          <w:bCs/>
          <w:color w:val="333333"/>
          <w:szCs w:val="22"/>
        </w:rPr>
      </w:pPr>
      <w:proofErr w:type="spellStart"/>
      <w:proofErr w:type="gramStart"/>
      <w:ins w:id="720"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var2 = </w:t>
        </w:r>
        <w:proofErr w:type="spellStart"/>
        <w:r w:rsidRPr="00A047A1">
          <w:rPr>
            <w:rFonts w:ascii="Century Gothic" w:eastAsia="Times New Roman" w:hAnsi="Century Gothic" w:cs="Arial"/>
            <w:b/>
            <w:bCs/>
            <w:color w:val="333333"/>
            <w:szCs w:val="22"/>
            <w:bdr w:val="none" w:sz="0" w:space="0" w:color="auto" w:frame="1"/>
            <w:shd w:val="clear" w:color="auto" w:fill="FFFFFF"/>
          </w:rPr>
          <w:t>isNaN</w:t>
        </w:r>
        <w:proofErr w:type="spellEnd"/>
        <w:r w:rsidRPr="00A047A1">
          <w:rPr>
            <w:rFonts w:ascii="Century Gothic" w:eastAsia="Times New Roman" w:hAnsi="Century Gothic" w:cs="Arial"/>
            <w:b/>
            <w:bCs/>
            <w:color w:val="333333"/>
            <w:szCs w:val="22"/>
            <w:bdr w:val="none" w:sz="0" w:space="0" w:color="auto" w:frame="1"/>
            <w:shd w:val="clear" w:color="auto" w:fill="FFFFFF"/>
          </w:rPr>
          <w:t>(3);</w:t>
        </w:r>
        <w:r w:rsidRPr="00A047A1">
          <w:rPr>
            <w:rFonts w:ascii="Century Gothic" w:eastAsia="Times New Roman" w:hAnsi="Century Gothic" w:cs="Arial"/>
            <w:b/>
            <w:bCs/>
            <w:color w:val="008000"/>
            <w:szCs w:val="22"/>
            <w:bdr w:val="none" w:sz="0" w:space="0" w:color="auto" w:frame="1"/>
            <w:shd w:val="clear" w:color="auto" w:fill="FFFFFF"/>
          </w:rPr>
          <w:t>//The output is false.</w:t>
        </w:r>
      </w:ins>
    </w:p>
    <w:p w:rsidR="00550F61" w:rsidRPr="00A047A1" w:rsidRDefault="00550F61" w:rsidP="00550F61">
      <w:pPr>
        <w:spacing w:after="0" w:line="384" w:lineRule="atLeast"/>
        <w:textAlignment w:val="baseline"/>
        <w:rPr>
          <w:ins w:id="721" w:author="Unknown"/>
          <w:rFonts w:ascii="inherit" w:eastAsia="Times New Roman" w:hAnsi="inherit" w:cs="Arial"/>
          <w:b/>
          <w:bCs/>
          <w:color w:val="333333"/>
          <w:szCs w:val="22"/>
        </w:rPr>
      </w:pPr>
      <w:proofErr w:type="spellStart"/>
      <w:proofErr w:type="gramStart"/>
      <w:ins w:id="722"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var3 = </w:t>
        </w:r>
        <w:proofErr w:type="spellStart"/>
        <w:r w:rsidRPr="00A047A1">
          <w:rPr>
            <w:rFonts w:ascii="Century Gothic" w:eastAsia="Times New Roman" w:hAnsi="Century Gothic" w:cs="Arial"/>
            <w:b/>
            <w:bCs/>
            <w:color w:val="333333"/>
            <w:szCs w:val="22"/>
            <w:bdr w:val="none" w:sz="0" w:space="0" w:color="auto" w:frame="1"/>
            <w:shd w:val="clear" w:color="auto" w:fill="FFFFFF"/>
          </w:rPr>
          <w:t>isNaN</w:t>
        </w:r>
        <w:proofErr w:type="spellEnd"/>
        <w:r w:rsidRPr="00A047A1">
          <w:rPr>
            <w:rFonts w:ascii="Century Gothic" w:eastAsia="Times New Roman" w:hAnsi="Century Gothic" w:cs="Arial"/>
            <w:b/>
            <w:bCs/>
            <w:color w:val="333333"/>
            <w:szCs w:val="22"/>
            <w:bdr w:val="none" w:sz="0" w:space="0" w:color="auto" w:frame="1"/>
            <w:shd w:val="clear" w:color="auto" w:fill="FFFFFF"/>
          </w:rPr>
          <w:t>(0);</w:t>
        </w:r>
        <w:r w:rsidRPr="00A047A1">
          <w:rPr>
            <w:rFonts w:ascii="Century Gothic" w:eastAsia="Times New Roman" w:hAnsi="Century Gothic" w:cs="Arial"/>
            <w:b/>
            <w:bCs/>
            <w:color w:val="008000"/>
            <w:szCs w:val="22"/>
            <w:bdr w:val="none" w:sz="0" w:space="0" w:color="auto" w:frame="1"/>
            <w:shd w:val="clear" w:color="auto" w:fill="FFFFFF"/>
          </w:rPr>
          <w:t>//The output is false.</w:t>
        </w:r>
      </w:ins>
    </w:p>
    <w:p w:rsidR="00550F61" w:rsidRPr="00A047A1" w:rsidRDefault="00550F61" w:rsidP="00550F61">
      <w:pPr>
        <w:spacing w:after="0" w:line="384" w:lineRule="atLeast"/>
        <w:textAlignment w:val="baseline"/>
        <w:rPr>
          <w:ins w:id="723"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724" w:author="Unknown"/>
          <w:rFonts w:ascii="inherit" w:eastAsia="Times New Roman" w:hAnsi="inherit" w:cs="Arial"/>
          <w:b/>
          <w:bCs/>
          <w:color w:val="333333"/>
          <w:szCs w:val="22"/>
        </w:rPr>
      </w:pPr>
      <w:proofErr w:type="spellStart"/>
      <w:proofErr w:type="gramStart"/>
      <w:ins w:id="725"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var3 = </w:t>
        </w:r>
        <w:proofErr w:type="spellStart"/>
        <w:r w:rsidRPr="00A047A1">
          <w:rPr>
            <w:rFonts w:ascii="Century Gothic" w:eastAsia="Times New Roman" w:hAnsi="Century Gothic" w:cs="Arial"/>
            <w:b/>
            <w:bCs/>
            <w:color w:val="333333"/>
            <w:szCs w:val="22"/>
            <w:bdr w:val="none" w:sz="0" w:space="0" w:color="auto" w:frame="1"/>
            <w:shd w:val="clear" w:color="auto" w:fill="FFFFFF"/>
          </w:rPr>
          <w:t>isNaN</w:t>
        </w:r>
        <w:proofErr w:type="spellEnd"/>
        <w:r w:rsidRPr="00A047A1">
          <w:rPr>
            <w:rFonts w:ascii="Century Gothic" w:eastAsia="Times New Roman" w:hAnsi="Century Gothic" w:cs="Arial"/>
            <w:b/>
            <w:bCs/>
            <w:color w:val="333333"/>
            <w:szCs w:val="22"/>
            <w:bdr w:val="none" w:sz="0" w:space="0" w:color="auto" w:frame="1"/>
            <w:shd w:val="clear" w:color="auto" w:fill="FFFFFF"/>
          </w:rPr>
          <w:t>(</w:t>
        </w:r>
        <w:r w:rsidRPr="00A047A1">
          <w:rPr>
            <w:rFonts w:ascii="Century Gothic" w:eastAsia="Times New Roman" w:hAnsi="Century Gothic" w:cs="Arial"/>
            <w:b/>
            <w:bCs/>
            <w:color w:val="A31515"/>
            <w:szCs w:val="22"/>
            <w:bdr w:val="none" w:sz="0" w:space="0" w:color="auto" w:frame="1"/>
            <w:shd w:val="clear" w:color="auto" w:fill="FFFFFF"/>
          </w:rPr>
          <w:t>"10/03/1984"</w:t>
        </w:r>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//The output is true.</w:t>
        </w:r>
      </w:ins>
    </w:p>
    <w:p w:rsidR="00550F61" w:rsidRPr="00A047A1" w:rsidRDefault="00550F61" w:rsidP="00550F61">
      <w:pPr>
        <w:spacing w:after="0" w:line="384" w:lineRule="atLeast"/>
        <w:textAlignment w:val="baseline"/>
        <w:rPr>
          <w:ins w:id="726" w:author="Unknown"/>
          <w:rFonts w:ascii="inherit" w:eastAsia="Times New Roman" w:hAnsi="inherit" w:cs="Arial"/>
          <w:b/>
          <w:bCs/>
          <w:color w:val="333333"/>
          <w:szCs w:val="22"/>
        </w:rPr>
      </w:pPr>
      <w:ins w:id="727" w:author="Unknown">
        <w:r w:rsidRPr="00A047A1">
          <w:rPr>
            <w:rFonts w:ascii="Century Gothic" w:eastAsia="Times New Roman" w:hAnsi="Century Gothic" w:cs="Arial"/>
            <w:b/>
            <w:bCs/>
            <w:color w:val="008000"/>
            <w:szCs w:val="22"/>
            <w:bdr w:val="none" w:sz="0" w:space="0" w:color="auto" w:frame="1"/>
            <w:shd w:val="clear" w:color="auto" w:fill="FFFFFF"/>
          </w:rPr>
          <w:br/>
        </w:r>
      </w:ins>
    </w:p>
    <w:p w:rsidR="00550F61" w:rsidRPr="00A047A1" w:rsidRDefault="00550F61" w:rsidP="00550F61">
      <w:pPr>
        <w:spacing w:after="0" w:line="384" w:lineRule="atLeast"/>
        <w:textAlignment w:val="baseline"/>
        <w:rPr>
          <w:ins w:id="728" w:author="Unknown"/>
          <w:rFonts w:ascii="inherit" w:eastAsia="Times New Roman" w:hAnsi="inherit" w:cs="Arial"/>
          <w:b/>
          <w:bCs/>
          <w:color w:val="333333"/>
          <w:szCs w:val="22"/>
        </w:rPr>
      </w:pPr>
      <w:ins w:id="729" w:author="Unknown">
        <w:r w:rsidRPr="00A047A1">
          <w:rPr>
            <w:rFonts w:ascii="inherit" w:eastAsia="Times New Roman" w:hAnsi="inherit" w:cs="Arial"/>
            <w:b/>
            <w:bCs/>
            <w:color w:val="0000FF"/>
            <w:szCs w:val="22"/>
            <w:bdr w:val="none" w:sz="0" w:space="0" w:color="auto" w:frame="1"/>
          </w:rPr>
          <w:br/>
        </w:r>
      </w:ins>
    </w:p>
    <w:p w:rsidR="00550F61" w:rsidRPr="00A047A1" w:rsidRDefault="00550F61" w:rsidP="00550F61">
      <w:pPr>
        <w:spacing w:after="0" w:line="384" w:lineRule="atLeast"/>
        <w:textAlignment w:val="baseline"/>
        <w:rPr>
          <w:ins w:id="730" w:author="Unknown"/>
          <w:rFonts w:ascii="inherit" w:eastAsia="Times New Roman" w:hAnsi="inherit" w:cs="Arial"/>
          <w:b/>
          <w:bCs/>
          <w:color w:val="333333"/>
          <w:szCs w:val="22"/>
        </w:rPr>
      </w:pPr>
      <w:ins w:id="731" w:author="Unknown">
        <w:r w:rsidRPr="00A047A1">
          <w:rPr>
            <w:rFonts w:ascii="inherit" w:eastAsia="Times New Roman" w:hAnsi="inherit" w:cs="Arial"/>
            <w:b/>
            <w:bCs/>
            <w:color w:val="0000FF"/>
            <w:szCs w:val="22"/>
            <w:bdr w:val="none" w:sz="0" w:space="0" w:color="auto" w:frame="1"/>
          </w:rPr>
          <w:t>What is closure in JavaScript?</w:t>
        </w:r>
      </w:ins>
    </w:p>
    <w:p w:rsidR="00550F61" w:rsidRPr="00A047A1" w:rsidRDefault="00550F61" w:rsidP="00550F61">
      <w:pPr>
        <w:spacing w:after="0" w:line="384" w:lineRule="atLeast"/>
        <w:textAlignment w:val="baseline"/>
        <w:rPr>
          <w:ins w:id="732" w:author="Unknown"/>
          <w:rFonts w:ascii="inherit" w:eastAsia="Times New Roman" w:hAnsi="inherit" w:cs="Arial"/>
          <w:b/>
          <w:bCs/>
          <w:color w:val="333333"/>
          <w:szCs w:val="22"/>
        </w:rPr>
      </w:pPr>
      <w:ins w:id="733"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734" w:author="Unknown"/>
          <w:rFonts w:ascii="inherit" w:eastAsia="Times New Roman" w:hAnsi="inherit" w:cs="Arial"/>
          <w:b/>
          <w:bCs/>
          <w:color w:val="333333"/>
          <w:szCs w:val="22"/>
        </w:rPr>
      </w:pPr>
      <w:ins w:id="735" w:author="Unknown">
        <w:r w:rsidRPr="00A047A1">
          <w:rPr>
            <w:rFonts w:ascii="Century Gothic" w:eastAsia="Times New Roman" w:hAnsi="Century Gothic" w:cs="Arial"/>
            <w:b/>
            <w:bCs/>
            <w:color w:val="333333"/>
            <w:szCs w:val="22"/>
            <w:bdr w:val="none" w:sz="0" w:space="0" w:color="auto" w:frame="1"/>
          </w:rPr>
          <w:t xml:space="preserve">While you create the JavaScript function within another function and the inner </w:t>
        </w:r>
        <w:proofErr w:type="gramStart"/>
        <w:r w:rsidRPr="00A047A1">
          <w:rPr>
            <w:rFonts w:ascii="Century Gothic" w:eastAsia="Times New Roman" w:hAnsi="Century Gothic" w:cs="Arial"/>
            <w:b/>
            <w:bCs/>
            <w:color w:val="333333"/>
            <w:szCs w:val="22"/>
            <w:bdr w:val="none" w:sz="0" w:space="0" w:color="auto" w:frame="1"/>
          </w:rPr>
          <w:t>function  freely</w:t>
        </w:r>
        <w:proofErr w:type="gramEnd"/>
        <w:r w:rsidRPr="00A047A1">
          <w:rPr>
            <w:rFonts w:ascii="Century Gothic" w:eastAsia="Times New Roman" w:hAnsi="Century Gothic" w:cs="Arial"/>
            <w:b/>
            <w:bCs/>
            <w:color w:val="333333"/>
            <w:szCs w:val="22"/>
            <w:bdr w:val="none" w:sz="0" w:space="0" w:color="auto" w:frame="1"/>
          </w:rPr>
          <w:t xml:space="preserve"> access all the variable of outer function. </w:t>
        </w:r>
        <w:proofErr w:type="gramStart"/>
        <w:r w:rsidRPr="00A047A1">
          <w:rPr>
            <w:rFonts w:ascii="Century Gothic" w:eastAsia="Times New Roman" w:hAnsi="Century Gothic" w:cs="Arial"/>
            <w:b/>
            <w:bCs/>
            <w:color w:val="333333"/>
            <w:szCs w:val="22"/>
            <w:bdr w:val="none" w:sz="0" w:space="0" w:color="auto" w:frame="1"/>
          </w:rPr>
          <w:t>i.e.</w:t>
        </w:r>
        <w:proofErr w:type="gramEnd"/>
      </w:ins>
    </w:p>
    <w:p w:rsidR="00550F61" w:rsidRPr="00A047A1" w:rsidRDefault="00550F61" w:rsidP="00550F61">
      <w:pPr>
        <w:spacing w:after="0" w:line="384" w:lineRule="atLeast"/>
        <w:textAlignment w:val="baseline"/>
        <w:rPr>
          <w:ins w:id="736" w:author="Unknown"/>
          <w:rFonts w:ascii="inherit" w:eastAsia="Times New Roman" w:hAnsi="inherit" w:cs="Arial"/>
          <w:b/>
          <w:bCs/>
          <w:color w:val="333333"/>
          <w:szCs w:val="22"/>
        </w:rPr>
      </w:pPr>
      <w:ins w:id="737"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738" w:author="Unknown"/>
          <w:rFonts w:ascii="inherit" w:eastAsia="Times New Roman" w:hAnsi="inherit" w:cs="Arial"/>
          <w:b/>
          <w:bCs/>
          <w:color w:val="333333"/>
          <w:szCs w:val="22"/>
        </w:rPr>
      </w:pPr>
      <w:proofErr w:type="gramStart"/>
      <w:ins w:id="739" w:author="Unknown">
        <w:r w:rsidRPr="00A047A1">
          <w:rPr>
            <w:rFonts w:ascii="Century Gothic" w:eastAsia="Times New Roman" w:hAnsi="Century Gothic" w:cs="Arial"/>
            <w:b/>
            <w:bCs/>
            <w:color w:val="0000FF"/>
            <w:szCs w:val="22"/>
            <w:bdr w:val="none" w:sz="0" w:space="0" w:color="auto" w:frame="1"/>
            <w:shd w:val="clear" w:color="auto" w:fill="FFFFFF"/>
          </w:rPr>
          <w:t>function</w:t>
        </w:r>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ourterFun</w:t>
        </w:r>
        <w:proofErr w:type="spellEnd"/>
        <w:r w:rsidRPr="00A047A1">
          <w:rPr>
            <w:rFonts w:ascii="Century Gothic" w:eastAsia="Times New Roman" w:hAnsi="Century Gothic" w:cs="Arial"/>
            <w:b/>
            <w:bCs/>
            <w:color w:val="333333"/>
            <w:szCs w:val="22"/>
            <w:bdr w:val="none" w:sz="0" w:space="0" w:color="auto" w:frame="1"/>
            <w:shd w:val="clear" w:color="auto" w:fill="FFFFFF"/>
          </w:rPr>
          <w:t>(i) {</w:t>
        </w:r>
      </w:ins>
    </w:p>
    <w:p w:rsidR="00550F61" w:rsidRPr="00A047A1" w:rsidRDefault="00550F61" w:rsidP="00550F61">
      <w:pPr>
        <w:spacing w:after="0" w:line="384" w:lineRule="atLeast"/>
        <w:textAlignment w:val="baseline"/>
        <w:rPr>
          <w:ins w:id="740" w:author="Unknown"/>
          <w:rFonts w:ascii="inherit" w:eastAsia="Times New Roman" w:hAnsi="inherit" w:cs="Arial"/>
          <w:b/>
          <w:bCs/>
          <w:color w:val="333333"/>
          <w:szCs w:val="22"/>
        </w:rPr>
      </w:pPr>
      <w:ins w:id="741"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proofErr w:type="gramStart"/>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var1 = 3;</w:t>
        </w:r>
      </w:ins>
    </w:p>
    <w:p w:rsidR="00550F61" w:rsidRPr="00A047A1" w:rsidRDefault="00550F61" w:rsidP="00550F61">
      <w:pPr>
        <w:spacing w:after="0" w:line="384" w:lineRule="atLeast"/>
        <w:textAlignment w:val="baseline"/>
        <w:rPr>
          <w:ins w:id="742"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743" w:author="Unknown"/>
          <w:rFonts w:ascii="inherit" w:eastAsia="Times New Roman" w:hAnsi="inherit" w:cs="Arial"/>
          <w:b/>
          <w:bCs/>
          <w:color w:val="333333"/>
          <w:szCs w:val="22"/>
        </w:rPr>
      </w:pPr>
      <w:ins w:id="744" w:author="Unknown">
        <w:r w:rsidRPr="00A047A1">
          <w:rPr>
            <w:rFonts w:ascii="Century Gothic" w:eastAsia="Times New Roman" w:hAnsi="Century Gothic" w:cs="Arial"/>
            <w:b/>
            <w:bCs/>
            <w:color w:val="333333"/>
            <w:szCs w:val="22"/>
            <w:bdr w:val="none" w:sz="0" w:space="0" w:color="auto" w:frame="1"/>
            <w:shd w:val="clear" w:color="auto" w:fill="FFFFFF"/>
          </w:rPr>
          <w:lastRenderedPageBreak/>
          <w:t>    </w:t>
        </w:r>
        <w:proofErr w:type="gramStart"/>
        <w:r w:rsidRPr="00A047A1">
          <w:rPr>
            <w:rFonts w:ascii="Century Gothic" w:eastAsia="Times New Roman" w:hAnsi="Century Gothic" w:cs="Arial"/>
            <w:b/>
            <w:bCs/>
            <w:color w:val="0000FF"/>
            <w:szCs w:val="22"/>
            <w:bdr w:val="none" w:sz="0" w:space="0" w:color="auto" w:frame="1"/>
            <w:shd w:val="clear" w:color="auto" w:fill="FFFFFF"/>
          </w:rPr>
          <w:t>function</w:t>
        </w:r>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innerFun</w:t>
        </w:r>
        <w:proofErr w:type="spellEnd"/>
        <w:r w:rsidRPr="00A047A1">
          <w:rPr>
            <w:rFonts w:ascii="Century Gothic" w:eastAsia="Times New Roman" w:hAnsi="Century Gothic" w:cs="Arial"/>
            <w:b/>
            <w:bCs/>
            <w:color w:val="333333"/>
            <w:szCs w:val="22"/>
            <w:bdr w:val="none" w:sz="0" w:space="0" w:color="auto" w:frame="1"/>
            <w:shd w:val="clear" w:color="auto" w:fill="FFFFFF"/>
          </w:rPr>
          <w:t>(j) {</w:t>
        </w:r>
      </w:ins>
    </w:p>
    <w:p w:rsidR="00550F61" w:rsidRPr="00A047A1" w:rsidRDefault="00550F61" w:rsidP="00550F61">
      <w:pPr>
        <w:spacing w:after="0" w:line="384" w:lineRule="atLeast"/>
        <w:textAlignment w:val="baseline"/>
        <w:rPr>
          <w:ins w:id="745" w:author="Unknown"/>
          <w:rFonts w:ascii="inherit" w:eastAsia="Times New Roman" w:hAnsi="inherit" w:cs="Arial"/>
          <w:b/>
          <w:bCs/>
          <w:color w:val="333333"/>
          <w:szCs w:val="22"/>
        </w:rPr>
      </w:pPr>
      <w:ins w:id="746"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console.log(</w:t>
        </w:r>
        <w:proofErr w:type="gramEnd"/>
        <w:r w:rsidRPr="00A047A1">
          <w:rPr>
            <w:rFonts w:ascii="Century Gothic" w:eastAsia="Times New Roman" w:hAnsi="Century Gothic" w:cs="Arial"/>
            <w:b/>
            <w:bCs/>
            <w:color w:val="333333"/>
            <w:szCs w:val="22"/>
            <w:bdr w:val="none" w:sz="0" w:space="0" w:color="auto" w:frame="1"/>
            <w:shd w:val="clear" w:color="auto" w:fill="FFFFFF"/>
          </w:rPr>
          <w:t>i + j + (++var1)); </w:t>
        </w:r>
        <w:r w:rsidRPr="00A047A1">
          <w:rPr>
            <w:rFonts w:ascii="Century Gothic" w:eastAsia="Times New Roman" w:hAnsi="Century Gothic" w:cs="Arial"/>
            <w:b/>
            <w:bCs/>
            <w:color w:val="008000"/>
            <w:szCs w:val="22"/>
            <w:bdr w:val="none" w:sz="0" w:space="0" w:color="auto" w:frame="1"/>
            <w:shd w:val="clear" w:color="auto" w:fill="FFFFFF"/>
          </w:rPr>
          <w:t>// It will return the 16.</w:t>
        </w:r>
      </w:ins>
    </w:p>
    <w:p w:rsidR="00550F61" w:rsidRPr="00A047A1" w:rsidRDefault="00550F61" w:rsidP="00550F61">
      <w:pPr>
        <w:spacing w:after="0" w:line="384" w:lineRule="atLeast"/>
        <w:textAlignment w:val="baseline"/>
        <w:rPr>
          <w:ins w:id="747" w:author="Unknown"/>
          <w:rFonts w:ascii="inherit" w:eastAsia="Times New Roman" w:hAnsi="inherit" w:cs="Arial"/>
          <w:b/>
          <w:bCs/>
          <w:color w:val="333333"/>
          <w:szCs w:val="22"/>
        </w:rPr>
      </w:pPr>
      <w:ins w:id="748" w:author="Unknown">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749" w:author="Unknown"/>
          <w:rFonts w:ascii="inherit" w:eastAsia="Times New Roman" w:hAnsi="inherit" w:cs="Arial"/>
          <w:b/>
          <w:bCs/>
          <w:color w:val="333333"/>
          <w:szCs w:val="22"/>
        </w:rPr>
      </w:pPr>
      <w:ins w:id="750"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proofErr w:type="gramStart"/>
        <w:r w:rsidRPr="00A047A1">
          <w:rPr>
            <w:rFonts w:ascii="Century Gothic" w:eastAsia="Times New Roman" w:hAnsi="Century Gothic" w:cs="Arial"/>
            <w:b/>
            <w:bCs/>
            <w:color w:val="333333"/>
            <w:szCs w:val="22"/>
            <w:bdr w:val="none" w:sz="0" w:space="0" w:color="auto" w:frame="1"/>
            <w:shd w:val="clear" w:color="auto" w:fill="FFFFFF"/>
          </w:rPr>
          <w:t>innerFun</w:t>
        </w:r>
        <w:proofErr w:type="spellEnd"/>
        <w:r w:rsidRPr="00A047A1">
          <w:rPr>
            <w:rFonts w:ascii="Century Gothic" w:eastAsia="Times New Roman" w:hAnsi="Century Gothic" w:cs="Arial"/>
            <w:b/>
            <w:bCs/>
            <w:color w:val="333333"/>
            <w:szCs w:val="22"/>
            <w:bdr w:val="none" w:sz="0" w:space="0" w:color="auto" w:frame="1"/>
            <w:shd w:val="clear" w:color="auto" w:fill="FFFFFF"/>
          </w:rPr>
          <w:t>(</w:t>
        </w:r>
        <w:proofErr w:type="gramEnd"/>
        <w:r w:rsidRPr="00A047A1">
          <w:rPr>
            <w:rFonts w:ascii="Century Gothic" w:eastAsia="Times New Roman" w:hAnsi="Century Gothic" w:cs="Arial"/>
            <w:b/>
            <w:bCs/>
            <w:color w:val="333333"/>
            <w:szCs w:val="22"/>
            <w:bdr w:val="none" w:sz="0" w:space="0" w:color="auto" w:frame="1"/>
            <w:shd w:val="clear" w:color="auto" w:fill="FFFFFF"/>
          </w:rPr>
          <w:t>10);</w:t>
        </w:r>
      </w:ins>
    </w:p>
    <w:p w:rsidR="00550F61" w:rsidRPr="00A047A1" w:rsidRDefault="00550F61" w:rsidP="00550F61">
      <w:pPr>
        <w:spacing w:after="0" w:line="384" w:lineRule="atLeast"/>
        <w:textAlignment w:val="baseline"/>
        <w:rPr>
          <w:ins w:id="751" w:author="Unknown"/>
          <w:rFonts w:ascii="inherit" w:eastAsia="Times New Roman" w:hAnsi="inherit" w:cs="Arial"/>
          <w:b/>
          <w:bCs/>
          <w:color w:val="333333"/>
          <w:szCs w:val="22"/>
        </w:rPr>
      </w:pPr>
      <w:ins w:id="752" w:author="Unknown">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753" w:author="Unknown"/>
          <w:rFonts w:ascii="inherit" w:eastAsia="Times New Roman" w:hAnsi="inherit" w:cs="Arial"/>
          <w:b/>
          <w:bCs/>
          <w:color w:val="333333"/>
          <w:szCs w:val="22"/>
        </w:rPr>
      </w:pPr>
      <w:ins w:id="754" w:author="Unknown">
        <w:r w:rsidRPr="00A047A1">
          <w:rPr>
            <w:rFonts w:ascii="Century Gothic" w:eastAsia="Times New Roman" w:hAnsi="Century Gothic" w:cs="Arial"/>
            <w:b/>
            <w:bCs/>
            <w:color w:val="333333"/>
            <w:szCs w:val="22"/>
            <w:bdr w:val="none" w:sz="0" w:space="0" w:color="auto" w:frame="1"/>
            <w:shd w:val="clear" w:color="auto" w:fill="FFFFFF"/>
          </w:rPr>
          <w:br/>
        </w:r>
      </w:ins>
    </w:p>
    <w:p w:rsidR="00550F61" w:rsidRPr="00A047A1" w:rsidRDefault="00550F61" w:rsidP="00550F61">
      <w:pPr>
        <w:spacing w:after="0" w:line="384" w:lineRule="atLeast"/>
        <w:textAlignment w:val="baseline"/>
        <w:rPr>
          <w:ins w:id="755" w:author="Unknown"/>
          <w:rFonts w:ascii="inherit" w:eastAsia="Times New Roman" w:hAnsi="inherit" w:cs="Arial"/>
          <w:b/>
          <w:bCs/>
          <w:color w:val="333333"/>
          <w:szCs w:val="22"/>
        </w:rPr>
      </w:pPr>
      <w:proofErr w:type="spellStart"/>
      <w:proofErr w:type="gramStart"/>
      <w:ins w:id="756" w:author="Unknown">
        <w:r w:rsidRPr="00A047A1">
          <w:rPr>
            <w:rFonts w:ascii="Century Gothic" w:eastAsia="Times New Roman" w:hAnsi="Century Gothic" w:cs="Arial"/>
            <w:b/>
            <w:bCs/>
            <w:color w:val="333333"/>
            <w:szCs w:val="22"/>
            <w:bdr w:val="none" w:sz="0" w:space="0" w:color="auto" w:frame="1"/>
            <w:shd w:val="clear" w:color="auto" w:fill="FFFFFF"/>
          </w:rPr>
          <w:t>ourterFun</w:t>
        </w:r>
        <w:proofErr w:type="spellEnd"/>
        <w:r w:rsidRPr="00A047A1">
          <w:rPr>
            <w:rFonts w:ascii="Century Gothic" w:eastAsia="Times New Roman" w:hAnsi="Century Gothic" w:cs="Arial"/>
            <w:b/>
            <w:bCs/>
            <w:color w:val="333333"/>
            <w:szCs w:val="22"/>
            <w:bdr w:val="none" w:sz="0" w:space="0" w:color="auto" w:frame="1"/>
            <w:shd w:val="clear" w:color="auto" w:fill="FFFFFF"/>
          </w:rPr>
          <w:t>(</w:t>
        </w:r>
        <w:proofErr w:type="gramEnd"/>
        <w:r w:rsidRPr="00A047A1">
          <w:rPr>
            <w:rFonts w:ascii="Century Gothic" w:eastAsia="Times New Roman" w:hAnsi="Century Gothic" w:cs="Arial"/>
            <w:b/>
            <w:bCs/>
            <w:color w:val="333333"/>
            <w:szCs w:val="22"/>
            <w:bdr w:val="none" w:sz="0" w:space="0" w:color="auto" w:frame="1"/>
            <w:shd w:val="clear" w:color="auto" w:fill="FFFFFF"/>
          </w:rPr>
          <w:t>2);</w:t>
        </w:r>
        <w:r w:rsidRPr="00A047A1">
          <w:rPr>
            <w:rFonts w:ascii="Century Gothic" w:eastAsia="Times New Roman" w:hAnsi="Century Gothic" w:cs="Arial"/>
            <w:b/>
            <w:bCs/>
            <w:color w:val="333333"/>
            <w:szCs w:val="22"/>
            <w:bdr w:val="none" w:sz="0" w:space="0" w:color="auto" w:frame="1"/>
          </w:rPr>
          <w:t> </w:t>
        </w:r>
        <w:r w:rsidRPr="00A047A1">
          <w:rPr>
            <w:rFonts w:ascii="Century Gothic" w:eastAsia="Times New Roman" w:hAnsi="Century Gothic" w:cs="Arial"/>
            <w:b/>
            <w:bCs/>
            <w:color w:val="008000"/>
            <w:szCs w:val="22"/>
            <w:bdr w:val="none" w:sz="0" w:space="0" w:color="auto" w:frame="1"/>
            <w:shd w:val="clear" w:color="auto" w:fill="FFFFFF"/>
          </w:rPr>
          <w:t>// Pass an argument 2</w:t>
        </w:r>
      </w:ins>
    </w:p>
    <w:p w:rsidR="00550F61" w:rsidRPr="00A047A1" w:rsidRDefault="00550F61" w:rsidP="00550F61">
      <w:pPr>
        <w:spacing w:after="0" w:line="384" w:lineRule="atLeast"/>
        <w:textAlignment w:val="baseline"/>
        <w:rPr>
          <w:ins w:id="757" w:author="Unknown"/>
          <w:rFonts w:ascii="inherit" w:eastAsia="Times New Roman" w:hAnsi="inherit" w:cs="Arial"/>
          <w:b/>
          <w:bCs/>
          <w:color w:val="333333"/>
          <w:szCs w:val="22"/>
        </w:rPr>
      </w:pPr>
      <w:ins w:id="758" w:author="Unknown">
        <w:r w:rsidRPr="00A047A1">
          <w:rPr>
            <w:rFonts w:ascii="Century Gothic" w:eastAsia="Times New Roman" w:hAnsi="Century Gothic" w:cs="Arial"/>
            <w:b/>
            <w:bCs/>
            <w:color w:val="008000"/>
            <w:szCs w:val="22"/>
            <w:bdr w:val="none" w:sz="0" w:space="0" w:color="auto" w:frame="1"/>
            <w:shd w:val="clear" w:color="auto" w:fill="FFFFFF"/>
          </w:rPr>
          <w:br/>
        </w:r>
      </w:ins>
    </w:p>
    <w:p w:rsidR="00550F61" w:rsidRPr="00A047A1" w:rsidRDefault="00550F61" w:rsidP="00550F61">
      <w:pPr>
        <w:spacing w:after="0" w:line="384" w:lineRule="atLeast"/>
        <w:textAlignment w:val="baseline"/>
        <w:rPr>
          <w:ins w:id="759" w:author="Unknown"/>
          <w:rFonts w:ascii="inherit" w:eastAsia="Times New Roman" w:hAnsi="inherit" w:cs="Arial"/>
          <w:b/>
          <w:bCs/>
          <w:color w:val="333333"/>
          <w:szCs w:val="22"/>
        </w:rPr>
      </w:pPr>
      <w:ins w:id="760" w:author="Unknown">
        <w:r w:rsidRPr="00A047A1">
          <w:rPr>
            <w:rFonts w:ascii="Century Gothic" w:eastAsia="Times New Roman" w:hAnsi="Century Gothic" w:cs="Arial"/>
            <w:b/>
            <w:bCs/>
            <w:color w:val="333333"/>
            <w:szCs w:val="22"/>
            <w:bdr w:val="none" w:sz="0" w:space="0" w:color="auto" w:frame="1"/>
          </w:rPr>
          <w:t>The output will get 16 because </w:t>
        </w:r>
        <w:proofErr w:type="spellStart"/>
        <w:proofErr w:type="gramStart"/>
        <w:r w:rsidRPr="00A047A1">
          <w:rPr>
            <w:rFonts w:ascii="inherit" w:eastAsia="Times New Roman" w:hAnsi="inherit" w:cs="Arial"/>
            <w:b/>
            <w:bCs/>
            <w:i/>
            <w:iCs/>
            <w:color w:val="333333"/>
            <w:szCs w:val="22"/>
            <w:bdr w:val="none" w:sz="0" w:space="0" w:color="auto" w:frame="1"/>
            <w:shd w:val="clear" w:color="auto" w:fill="FFFFFF"/>
          </w:rPr>
          <w:t>innerFun</w:t>
        </w:r>
        <w:proofErr w:type="spellEnd"/>
        <w:r w:rsidRPr="00A047A1">
          <w:rPr>
            <w:rFonts w:ascii="inherit" w:eastAsia="Times New Roman" w:hAnsi="inherit" w:cs="Arial"/>
            <w:b/>
            <w:bCs/>
            <w:i/>
            <w:iCs/>
            <w:color w:val="333333"/>
            <w:szCs w:val="22"/>
            <w:bdr w:val="none" w:sz="0" w:space="0" w:color="auto" w:frame="1"/>
          </w:rPr>
          <w:t>(</w:t>
        </w:r>
        <w:proofErr w:type="gramEnd"/>
        <w:r w:rsidRPr="00A047A1">
          <w:rPr>
            <w:rFonts w:ascii="inherit" w:eastAsia="Times New Roman" w:hAnsi="inherit" w:cs="Arial"/>
            <w:b/>
            <w:bCs/>
            <w:i/>
            <w:iCs/>
            <w:color w:val="333333"/>
            <w:szCs w:val="22"/>
            <w:bdr w:val="none" w:sz="0" w:space="0" w:color="auto" w:frame="1"/>
          </w:rPr>
          <w:t>)</w:t>
        </w:r>
        <w:r w:rsidRPr="00A047A1">
          <w:rPr>
            <w:rFonts w:ascii="Century Gothic" w:eastAsia="Times New Roman" w:hAnsi="Century Gothic" w:cs="Arial"/>
            <w:b/>
            <w:bCs/>
            <w:color w:val="333333"/>
            <w:szCs w:val="22"/>
            <w:bdr w:val="none" w:sz="0" w:space="0" w:color="auto" w:frame="1"/>
          </w:rPr>
          <w:t> function can access to the argument "i" &amp; variable "</w:t>
        </w:r>
        <w:r w:rsidRPr="00A047A1">
          <w:rPr>
            <w:rFonts w:ascii="inherit" w:eastAsia="Times New Roman" w:hAnsi="inherit" w:cs="Arial"/>
            <w:b/>
            <w:bCs/>
            <w:i/>
            <w:iCs/>
            <w:color w:val="333333"/>
            <w:szCs w:val="22"/>
            <w:bdr w:val="none" w:sz="0" w:space="0" w:color="auto" w:frame="1"/>
            <w:shd w:val="clear" w:color="auto" w:fill="FFFFFF"/>
          </w:rPr>
          <w:t>var1</w:t>
        </w:r>
        <w:r w:rsidRPr="00A047A1">
          <w:rPr>
            <w:rFonts w:ascii="inherit" w:eastAsia="Times New Roman" w:hAnsi="inherit" w:cs="Arial"/>
            <w:b/>
            <w:bCs/>
            <w:i/>
            <w:iCs/>
            <w:color w:val="333333"/>
            <w:szCs w:val="22"/>
            <w:bdr w:val="none" w:sz="0" w:space="0" w:color="auto" w:frame="1"/>
          </w:rPr>
          <w:t>"</w:t>
        </w:r>
        <w:r w:rsidRPr="00A047A1">
          <w:rPr>
            <w:rFonts w:ascii="Century Gothic" w:eastAsia="Times New Roman" w:hAnsi="Century Gothic" w:cs="Arial"/>
            <w:b/>
            <w:bCs/>
            <w:color w:val="333333"/>
            <w:szCs w:val="22"/>
            <w:bdr w:val="none" w:sz="0" w:space="0" w:color="auto" w:frame="1"/>
          </w:rPr>
          <w:t> but both are define in the </w:t>
        </w:r>
        <w:proofErr w:type="spellStart"/>
        <w:r w:rsidRPr="00A047A1">
          <w:rPr>
            <w:rFonts w:ascii="inherit" w:eastAsia="Times New Roman" w:hAnsi="inherit" w:cs="Arial"/>
            <w:b/>
            <w:bCs/>
            <w:i/>
            <w:iCs/>
            <w:color w:val="333333"/>
            <w:szCs w:val="22"/>
            <w:bdr w:val="none" w:sz="0" w:space="0" w:color="auto" w:frame="1"/>
          </w:rPr>
          <w:t>outerFun</w:t>
        </w:r>
        <w:proofErr w:type="spellEnd"/>
        <w:r w:rsidRPr="00A047A1">
          <w:rPr>
            <w:rFonts w:ascii="inherit" w:eastAsia="Times New Roman" w:hAnsi="inherit" w:cs="Arial"/>
            <w:b/>
            <w:bCs/>
            <w:i/>
            <w:iCs/>
            <w:color w:val="333333"/>
            <w:szCs w:val="22"/>
            <w:bdr w:val="none" w:sz="0" w:space="0" w:color="auto" w:frame="1"/>
          </w:rPr>
          <w:t>()</w:t>
        </w:r>
        <w:r w:rsidRPr="00A047A1">
          <w:rPr>
            <w:rFonts w:ascii="Century Gothic" w:eastAsia="Times New Roman" w:hAnsi="Century Gothic" w:cs="Arial"/>
            <w:b/>
            <w:bCs/>
            <w:color w:val="333333"/>
            <w:szCs w:val="22"/>
            <w:bdr w:val="none" w:sz="0" w:space="0" w:color="auto" w:frame="1"/>
          </w:rPr>
          <w:t> function that is closure.</w:t>
        </w:r>
      </w:ins>
    </w:p>
    <w:p w:rsidR="00550F61" w:rsidRPr="00A047A1" w:rsidRDefault="00550F61" w:rsidP="00550F61">
      <w:pPr>
        <w:spacing w:after="0" w:line="384" w:lineRule="atLeast"/>
        <w:textAlignment w:val="baseline"/>
        <w:rPr>
          <w:ins w:id="761" w:author="Unknown"/>
          <w:rFonts w:ascii="inherit" w:eastAsia="Times New Roman" w:hAnsi="inherit" w:cs="Arial"/>
          <w:b/>
          <w:bCs/>
          <w:color w:val="333333"/>
          <w:szCs w:val="22"/>
        </w:rPr>
      </w:pPr>
      <w:ins w:id="762"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763" w:author="Unknown"/>
          <w:rFonts w:ascii="inherit" w:eastAsia="Times New Roman" w:hAnsi="inherit" w:cs="Arial"/>
          <w:b/>
          <w:bCs/>
          <w:color w:val="333333"/>
          <w:szCs w:val="22"/>
        </w:rPr>
      </w:pPr>
      <w:proofErr w:type="gramStart"/>
      <w:ins w:id="764" w:author="Unknown">
        <w:r w:rsidRPr="00A047A1">
          <w:rPr>
            <w:rFonts w:ascii="Century Gothic" w:eastAsia="Times New Roman" w:hAnsi="Century Gothic" w:cs="Arial"/>
            <w:b/>
            <w:bCs/>
            <w:color w:val="333333"/>
            <w:szCs w:val="22"/>
            <w:bdr w:val="none" w:sz="0" w:space="0" w:color="auto" w:frame="1"/>
          </w:rPr>
          <w:t>That means simply accessing variable outside of your scope create</w:t>
        </w:r>
        <w:proofErr w:type="gramEnd"/>
        <w:r w:rsidRPr="00A047A1">
          <w:rPr>
            <w:rFonts w:ascii="Century Gothic" w:eastAsia="Times New Roman" w:hAnsi="Century Gothic" w:cs="Arial"/>
            <w:b/>
            <w:bCs/>
            <w:color w:val="333333"/>
            <w:szCs w:val="22"/>
            <w:bdr w:val="none" w:sz="0" w:space="0" w:color="auto" w:frame="1"/>
          </w:rPr>
          <w:t xml:space="preserve"> a closure.</w:t>
        </w:r>
      </w:ins>
    </w:p>
    <w:p w:rsidR="00550F61" w:rsidRPr="00A047A1" w:rsidRDefault="00550F61" w:rsidP="00550F61">
      <w:pPr>
        <w:spacing w:after="0" w:line="384" w:lineRule="atLeast"/>
        <w:textAlignment w:val="baseline"/>
        <w:rPr>
          <w:ins w:id="765"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766" w:author="Unknown"/>
          <w:rFonts w:ascii="inherit" w:eastAsia="Times New Roman" w:hAnsi="inherit" w:cs="Arial"/>
          <w:b/>
          <w:bCs/>
          <w:color w:val="333333"/>
          <w:szCs w:val="22"/>
        </w:rPr>
      </w:pPr>
      <w:ins w:id="767" w:author="Unknown">
        <w:r w:rsidRPr="00A047A1">
          <w:rPr>
            <w:rFonts w:ascii="Century Gothic" w:eastAsia="Times New Roman" w:hAnsi="Century Gothic" w:cs="Arial"/>
            <w:b/>
            <w:bCs/>
            <w:color w:val="008000"/>
            <w:szCs w:val="22"/>
            <w:bdr w:val="none" w:sz="0" w:space="0" w:color="auto" w:frame="1"/>
            <w:shd w:val="clear" w:color="auto" w:fill="FFFFFF"/>
          </w:rPr>
          <w:t>// OR Other WAYS</w:t>
        </w:r>
      </w:ins>
    </w:p>
    <w:p w:rsidR="00550F61" w:rsidRPr="00A047A1" w:rsidRDefault="00550F61" w:rsidP="00550F61">
      <w:pPr>
        <w:spacing w:after="0" w:line="384" w:lineRule="atLeast"/>
        <w:textAlignment w:val="baseline"/>
        <w:rPr>
          <w:ins w:id="768"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769" w:author="Unknown"/>
          <w:rFonts w:ascii="inherit" w:eastAsia="Times New Roman" w:hAnsi="inherit" w:cs="Arial"/>
          <w:b/>
          <w:bCs/>
          <w:color w:val="333333"/>
          <w:szCs w:val="22"/>
        </w:rPr>
      </w:pPr>
      <w:proofErr w:type="gramStart"/>
      <w:ins w:id="770" w:author="Unknown">
        <w:r w:rsidRPr="00A047A1">
          <w:rPr>
            <w:rFonts w:ascii="Century Gothic" w:eastAsia="Times New Roman" w:hAnsi="Century Gothic" w:cs="Arial"/>
            <w:b/>
            <w:bCs/>
            <w:color w:val="0000FF"/>
            <w:szCs w:val="22"/>
            <w:bdr w:val="none" w:sz="0" w:space="0" w:color="auto" w:frame="1"/>
            <w:shd w:val="clear" w:color="auto" w:fill="FFFFFF"/>
          </w:rPr>
          <w:t>function</w:t>
        </w:r>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ourterFun</w:t>
        </w:r>
        <w:proofErr w:type="spellEnd"/>
        <w:r w:rsidRPr="00A047A1">
          <w:rPr>
            <w:rFonts w:ascii="Century Gothic" w:eastAsia="Times New Roman" w:hAnsi="Century Gothic" w:cs="Arial"/>
            <w:b/>
            <w:bCs/>
            <w:color w:val="333333"/>
            <w:szCs w:val="22"/>
            <w:bdr w:val="none" w:sz="0" w:space="0" w:color="auto" w:frame="1"/>
            <w:shd w:val="clear" w:color="auto" w:fill="FFFFFF"/>
          </w:rPr>
          <w:t>(i) {</w:t>
        </w:r>
      </w:ins>
    </w:p>
    <w:p w:rsidR="00550F61" w:rsidRPr="00A047A1" w:rsidRDefault="00550F61" w:rsidP="00550F61">
      <w:pPr>
        <w:spacing w:after="0" w:line="384" w:lineRule="atLeast"/>
        <w:textAlignment w:val="baseline"/>
        <w:rPr>
          <w:ins w:id="771" w:author="Unknown"/>
          <w:rFonts w:ascii="inherit" w:eastAsia="Times New Roman" w:hAnsi="inherit" w:cs="Arial"/>
          <w:b/>
          <w:bCs/>
          <w:color w:val="333333"/>
          <w:szCs w:val="22"/>
        </w:rPr>
      </w:pPr>
      <w:ins w:id="772" w:author="Unknown">
        <w:r w:rsidRPr="00A047A1">
          <w:rPr>
            <w:rFonts w:ascii="Century Gothic" w:eastAsia="Times New Roman" w:hAnsi="Century Gothic" w:cs="Arial"/>
            <w:b/>
            <w:bCs/>
            <w:color w:val="333333"/>
            <w:szCs w:val="22"/>
            <w:bdr w:val="none" w:sz="0" w:space="0" w:color="auto" w:frame="1"/>
            <w:shd w:val="clear" w:color="auto" w:fill="FFFFFF"/>
          </w:rPr>
          <w:t>    </w:t>
        </w:r>
        <w:proofErr w:type="spellStart"/>
        <w:proofErr w:type="gramStart"/>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var1 = 3;</w:t>
        </w:r>
      </w:ins>
    </w:p>
    <w:p w:rsidR="00550F61" w:rsidRPr="00A047A1" w:rsidRDefault="00550F61" w:rsidP="00550F61">
      <w:pPr>
        <w:spacing w:after="0" w:line="384" w:lineRule="atLeast"/>
        <w:textAlignment w:val="baseline"/>
        <w:rPr>
          <w:ins w:id="773"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774" w:author="Unknown"/>
          <w:rFonts w:ascii="inherit" w:eastAsia="Times New Roman" w:hAnsi="inherit" w:cs="Arial"/>
          <w:b/>
          <w:bCs/>
          <w:color w:val="333333"/>
          <w:szCs w:val="22"/>
        </w:rPr>
      </w:pPr>
      <w:ins w:id="775" w:author="Unknown">
        <w:r w:rsidRPr="00A047A1">
          <w:rPr>
            <w:rFonts w:ascii="Century Gothic" w:eastAsia="Times New Roman" w:hAnsi="Century Gothic" w:cs="Arial"/>
            <w:b/>
            <w:bCs/>
            <w:color w:val="333333"/>
            <w:szCs w:val="22"/>
            <w:bdr w:val="none" w:sz="0" w:space="0" w:color="auto" w:frame="1"/>
            <w:shd w:val="clear" w:color="auto" w:fill="FFFFFF"/>
          </w:rPr>
          <w:t>    </w:t>
        </w:r>
        <w:proofErr w:type="gramStart"/>
        <w:r w:rsidRPr="00A047A1">
          <w:rPr>
            <w:rFonts w:ascii="Century Gothic" w:eastAsia="Times New Roman" w:hAnsi="Century Gothic" w:cs="Arial"/>
            <w:b/>
            <w:bCs/>
            <w:color w:val="0000FF"/>
            <w:szCs w:val="22"/>
            <w:bdr w:val="none" w:sz="0" w:space="0" w:color="auto" w:frame="1"/>
            <w:shd w:val="clear" w:color="auto" w:fill="FFFFFF"/>
          </w:rPr>
          <w:t>return</w:t>
        </w:r>
        <w:proofErr w:type="gram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00FF"/>
            <w:szCs w:val="22"/>
            <w:bdr w:val="none" w:sz="0" w:space="0" w:color="auto" w:frame="1"/>
            <w:shd w:val="clear" w:color="auto" w:fill="FFFFFF"/>
          </w:rPr>
          <w:t>function</w:t>
        </w:r>
        <w:r w:rsidRPr="00A047A1">
          <w:rPr>
            <w:rFonts w:ascii="Century Gothic" w:eastAsia="Times New Roman" w:hAnsi="Century Gothic" w:cs="Arial"/>
            <w:b/>
            <w:bCs/>
            <w:color w:val="333333"/>
            <w:szCs w:val="22"/>
            <w:bdr w:val="none" w:sz="0" w:space="0" w:color="auto" w:frame="1"/>
            <w:shd w:val="clear" w:color="auto" w:fill="FFFFFF"/>
          </w:rPr>
          <w:t> (j) {</w:t>
        </w:r>
      </w:ins>
    </w:p>
    <w:p w:rsidR="00550F61" w:rsidRPr="00A047A1" w:rsidRDefault="00550F61" w:rsidP="00550F61">
      <w:pPr>
        <w:spacing w:after="0" w:line="384" w:lineRule="atLeast"/>
        <w:textAlignment w:val="baseline"/>
        <w:rPr>
          <w:ins w:id="776" w:author="Unknown"/>
          <w:rFonts w:ascii="inherit" w:eastAsia="Times New Roman" w:hAnsi="inherit" w:cs="Arial"/>
          <w:b/>
          <w:bCs/>
          <w:color w:val="333333"/>
          <w:szCs w:val="22"/>
        </w:rPr>
      </w:pPr>
      <w:ins w:id="777"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console.log(</w:t>
        </w:r>
        <w:proofErr w:type="gramEnd"/>
        <w:r w:rsidRPr="00A047A1">
          <w:rPr>
            <w:rFonts w:ascii="Century Gothic" w:eastAsia="Times New Roman" w:hAnsi="Century Gothic" w:cs="Arial"/>
            <w:b/>
            <w:bCs/>
            <w:color w:val="333333"/>
            <w:szCs w:val="22"/>
            <w:bdr w:val="none" w:sz="0" w:space="0" w:color="auto" w:frame="1"/>
            <w:shd w:val="clear" w:color="auto" w:fill="FFFFFF"/>
          </w:rPr>
          <w:t>i + j + (++var1)); </w:t>
        </w:r>
        <w:r w:rsidRPr="00A047A1">
          <w:rPr>
            <w:rFonts w:ascii="Century Gothic" w:eastAsia="Times New Roman" w:hAnsi="Century Gothic" w:cs="Arial"/>
            <w:b/>
            <w:bCs/>
            <w:color w:val="008000"/>
            <w:szCs w:val="22"/>
            <w:bdr w:val="none" w:sz="0" w:space="0" w:color="auto" w:frame="1"/>
            <w:shd w:val="clear" w:color="auto" w:fill="FFFFFF"/>
          </w:rPr>
          <w:t>// It will return the 16.</w:t>
        </w:r>
      </w:ins>
    </w:p>
    <w:p w:rsidR="00550F61" w:rsidRPr="00A047A1" w:rsidRDefault="00550F61" w:rsidP="00550F61">
      <w:pPr>
        <w:spacing w:after="0" w:line="384" w:lineRule="atLeast"/>
        <w:textAlignment w:val="baseline"/>
        <w:rPr>
          <w:ins w:id="778" w:author="Unknown"/>
          <w:rFonts w:ascii="inherit" w:eastAsia="Times New Roman" w:hAnsi="inherit" w:cs="Arial"/>
          <w:b/>
          <w:bCs/>
          <w:color w:val="333333"/>
          <w:szCs w:val="22"/>
        </w:rPr>
      </w:pPr>
      <w:ins w:id="779" w:author="Unknown">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780" w:author="Unknown"/>
          <w:rFonts w:ascii="inherit" w:eastAsia="Times New Roman" w:hAnsi="inherit" w:cs="Arial"/>
          <w:b/>
          <w:bCs/>
          <w:color w:val="333333"/>
          <w:szCs w:val="22"/>
        </w:rPr>
      </w:pPr>
      <w:ins w:id="781" w:author="Unknown">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782"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783" w:author="Unknown"/>
          <w:rFonts w:ascii="inherit" w:eastAsia="Times New Roman" w:hAnsi="inherit" w:cs="Arial"/>
          <w:b/>
          <w:bCs/>
          <w:color w:val="333333"/>
          <w:szCs w:val="22"/>
        </w:rPr>
      </w:pPr>
      <w:proofErr w:type="spellStart"/>
      <w:proofErr w:type="gramStart"/>
      <w:ins w:id="784"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innerFun</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proofErr w:type="spellStart"/>
        <w:r w:rsidRPr="00A047A1">
          <w:rPr>
            <w:rFonts w:ascii="Century Gothic" w:eastAsia="Times New Roman" w:hAnsi="Century Gothic" w:cs="Arial"/>
            <w:b/>
            <w:bCs/>
            <w:color w:val="333333"/>
            <w:szCs w:val="22"/>
            <w:bdr w:val="none" w:sz="0" w:space="0" w:color="auto" w:frame="1"/>
            <w:shd w:val="clear" w:color="auto" w:fill="FFFFFF"/>
          </w:rPr>
          <w:t>ourterFun</w:t>
        </w:r>
        <w:proofErr w:type="spellEnd"/>
        <w:r w:rsidRPr="00A047A1">
          <w:rPr>
            <w:rFonts w:ascii="Century Gothic" w:eastAsia="Times New Roman" w:hAnsi="Century Gothic" w:cs="Arial"/>
            <w:b/>
            <w:bCs/>
            <w:color w:val="333333"/>
            <w:szCs w:val="22"/>
            <w:bdr w:val="none" w:sz="0" w:space="0" w:color="auto" w:frame="1"/>
            <w:shd w:val="clear" w:color="auto" w:fill="FFFFFF"/>
          </w:rPr>
          <w:t>(2); </w:t>
        </w:r>
        <w:r w:rsidRPr="00A047A1">
          <w:rPr>
            <w:rFonts w:ascii="Century Gothic" w:eastAsia="Times New Roman" w:hAnsi="Century Gothic" w:cs="Arial"/>
            <w:b/>
            <w:bCs/>
            <w:color w:val="008000"/>
            <w:szCs w:val="22"/>
            <w:bdr w:val="none" w:sz="0" w:space="0" w:color="auto" w:frame="1"/>
            <w:shd w:val="clear" w:color="auto" w:fill="FFFFFF"/>
          </w:rPr>
          <w:t xml:space="preserve">// </w:t>
        </w:r>
        <w:proofErr w:type="spellStart"/>
        <w:r w:rsidRPr="00A047A1">
          <w:rPr>
            <w:rFonts w:ascii="Century Gothic" w:eastAsia="Times New Roman" w:hAnsi="Century Gothic" w:cs="Arial"/>
            <w:b/>
            <w:bCs/>
            <w:color w:val="008000"/>
            <w:szCs w:val="22"/>
            <w:bdr w:val="none" w:sz="0" w:space="0" w:color="auto" w:frame="1"/>
            <w:shd w:val="clear" w:color="auto" w:fill="FFFFFF"/>
          </w:rPr>
          <w:t>innerFun</w:t>
        </w:r>
        <w:proofErr w:type="spellEnd"/>
        <w:r w:rsidRPr="00A047A1">
          <w:rPr>
            <w:rFonts w:ascii="Century Gothic" w:eastAsia="Times New Roman" w:hAnsi="Century Gothic" w:cs="Arial"/>
            <w:b/>
            <w:bCs/>
            <w:color w:val="008000"/>
            <w:szCs w:val="22"/>
            <w:bdr w:val="none" w:sz="0" w:space="0" w:color="auto" w:frame="1"/>
            <w:shd w:val="clear" w:color="auto" w:fill="FFFFFF"/>
          </w:rPr>
          <w:t>() function is now a closure.</w:t>
        </w:r>
      </w:ins>
    </w:p>
    <w:p w:rsidR="00550F61" w:rsidRPr="00A047A1" w:rsidRDefault="00550F61" w:rsidP="00550F61">
      <w:pPr>
        <w:spacing w:after="0" w:line="384" w:lineRule="atLeast"/>
        <w:textAlignment w:val="baseline"/>
        <w:rPr>
          <w:ins w:id="785" w:author="Unknown"/>
          <w:rFonts w:ascii="inherit" w:eastAsia="Times New Roman" w:hAnsi="inherit" w:cs="Arial"/>
          <w:b/>
          <w:bCs/>
          <w:color w:val="333333"/>
          <w:szCs w:val="22"/>
        </w:rPr>
      </w:pPr>
      <w:proofErr w:type="spellStart"/>
      <w:proofErr w:type="gramStart"/>
      <w:ins w:id="786" w:author="Unknown">
        <w:r w:rsidRPr="00A047A1">
          <w:rPr>
            <w:rFonts w:ascii="Century Gothic" w:eastAsia="Times New Roman" w:hAnsi="Century Gothic" w:cs="Arial"/>
            <w:b/>
            <w:bCs/>
            <w:color w:val="333333"/>
            <w:szCs w:val="22"/>
            <w:bdr w:val="none" w:sz="0" w:space="0" w:color="auto" w:frame="1"/>
            <w:shd w:val="clear" w:color="auto" w:fill="FFFFFF"/>
          </w:rPr>
          <w:t>innerFun</w:t>
        </w:r>
        <w:proofErr w:type="spellEnd"/>
        <w:r w:rsidRPr="00A047A1">
          <w:rPr>
            <w:rFonts w:ascii="Century Gothic" w:eastAsia="Times New Roman" w:hAnsi="Century Gothic" w:cs="Arial"/>
            <w:b/>
            <w:bCs/>
            <w:color w:val="333333"/>
            <w:szCs w:val="22"/>
            <w:bdr w:val="none" w:sz="0" w:space="0" w:color="auto" w:frame="1"/>
            <w:shd w:val="clear" w:color="auto" w:fill="FFFFFF"/>
          </w:rPr>
          <w:t>(</w:t>
        </w:r>
        <w:proofErr w:type="gramEnd"/>
        <w:r w:rsidRPr="00A047A1">
          <w:rPr>
            <w:rFonts w:ascii="Century Gothic" w:eastAsia="Times New Roman" w:hAnsi="Century Gothic" w:cs="Arial"/>
            <w:b/>
            <w:bCs/>
            <w:color w:val="333333"/>
            <w:szCs w:val="22"/>
            <w:bdr w:val="none" w:sz="0" w:space="0" w:color="auto" w:frame="1"/>
            <w:shd w:val="clear" w:color="auto" w:fill="FFFFFF"/>
          </w:rPr>
          <w:t>10);</w:t>
        </w:r>
      </w:ins>
    </w:p>
    <w:p w:rsidR="00550F61" w:rsidRPr="00A047A1" w:rsidRDefault="00550F61" w:rsidP="00550F61">
      <w:pPr>
        <w:spacing w:after="240" w:line="384" w:lineRule="atLeast"/>
        <w:textAlignment w:val="baseline"/>
        <w:rPr>
          <w:ins w:id="787"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788" w:author="Unknown"/>
          <w:rFonts w:ascii="inherit" w:eastAsia="Times New Roman" w:hAnsi="inherit" w:cs="Arial"/>
          <w:b/>
          <w:bCs/>
          <w:color w:val="333333"/>
          <w:szCs w:val="22"/>
        </w:rPr>
      </w:pPr>
      <w:ins w:id="789" w:author="Unknown">
        <w:r w:rsidRPr="00A047A1">
          <w:rPr>
            <w:rFonts w:ascii="inherit" w:eastAsia="Times New Roman" w:hAnsi="inherit" w:cs="Arial"/>
            <w:b/>
            <w:bCs/>
            <w:color w:val="0000FF"/>
            <w:szCs w:val="22"/>
            <w:bdr w:val="none" w:sz="0" w:space="0" w:color="auto" w:frame="1"/>
          </w:rPr>
          <w:t>What is JavaScript Hoisted?</w:t>
        </w:r>
      </w:ins>
    </w:p>
    <w:p w:rsidR="00550F61" w:rsidRPr="00A047A1" w:rsidRDefault="00550F61" w:rsidP="00550F61">
      <w:pPr>
        <w:spacing w:after="0" w:line="384" w:lineRule="atLeast"/>
        <w:textAlignment w:val="baseline"/>
        <w:rPr>
          <w:ins w:id="790" w:author="Unknown"/>
          <w:rFonts w:ascii="inherit" w:eastAsia="Times New Roman" w:hAnsi="inherit" w:cs="Arial"/>
          <w:b/>
          <w:bCs/>
          <w:color w:val="333333"/>
          <w:szCs w:val="22"/>
        </w:rPr>
      </w:pPr>
      <w:ins w:id="791"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792" w:author="Unknown"/>
          <w:rFonts w:ascii="inherit" w:eastAsia="Times New Roman" w:hAnsi="inherit" w:cs="Arial"/>
          <w:b/>
          <w:bCs/>
          <w:color w:val="333333"/>
          <w:szCs w:val="22"/>
        </w:rPr>
      </w:pPr>
      <w:ins w:id="793" w:author="Unknown">
        <w:r w:rsidRPr="00A047A1">
          <w:rPr>
            <w:rFonts w:ascii="inherit" w:eastAsia="Times New Roman" w:hAnsi="inherit" w:cs="Arial"/>
            <w:b/>
            <w:bCs/>
            <w:color w:val="333333"/>
            <w:szCs w:val="22"/>
            <w:bdr w:val="none" w:sz="0" w:space="0" w:color="auto" w:frame="1"/>
          </w:rPr>
          <w:lastRenderedPageBreak/>
          <w:t>In the JavaScript, the variables can be used before declared, this kinds of mechanism is called Hoisted. It's a default behavior of JavaScript.</w:t>
        </w:r>
        <w:r w:rsidRPr="00A047A1">
          <w:rPr>
            <w:rFonts w:ascii="inherit" w:eastAsia="Times New Roman" w:hAnsi="inherit" w:cs="Arial"/>
            <w:b/>
            <w:bCs/>
            <w:color w:val="333333"/>
            <w:szCs w:val="22"/>
          </w:rPr>
          <w:br/>
        </w:r>
        <w:r w:rsidRPr="00A047A1">
          <w:rPr>
            <w:rFonts w:ascii="inherit" w:eastAsia="Times New Roman" w:hAnsi="inherit" w:cs="Arial"/>
            <w:b/>
            <w:bCs/>
            <w:color w:val="333333"/>
            <w:szCs w:val="22"/>
            <w:bdr w:val="none" w:sz="0" w:space="0" w:color="auto" w:frame="1"/>
          </w:rPr>
          <w:br/>
        </w:r>
        <w:r w:rsidRPr="00A047A1">
          <w:rPr>
            <w:rFonts w:ascii="Century Gothic" w:eastAsia="Times New Roman" w:hAnsi="Century Gothic" w:cs="Arial"/>
            <w:b/>
            <w:bCs/>
            <w:color w:val="333333"/>
            <w:szCs w:val="22"/>
            <w:bdr w:val="none" w:sz="0" w:space="0" w:color="auto" w:frame="1"/>
          </w:rPr>
          <w:t>You can easily understanding</w:t>
        </w:r>
        <w:proofErr w:type="gramStart"/>
        <w:r w:rsidRPr="00A047A1">
          <w:rPr>
            <w:rFonts w:ascii="Century Gothic" w:eastAsia="Times New Roman" w:hAnsi="Century Gothic" w:cs="Arial"/>
            <w:b/>
            <w:bCs/>
            <w:color w:val="333333"/>
            <w:szCs w:val="22"/>
            <w:bdr w:val="none" w:sz="0" w:space="0" w:color="auto" w:frame="1"/>
          </w:rPr>
          <w:t>  in</w:t>
        </w:r>
        <w:proofErr w:type="gramEnd"/>
        <w:r w:rsidRPr="00A047A1">
          <w:rPr>
            <w:rFonts w:ascii="Century Gothic" w:eastAsia="Times New Roman" w:hAnsi="Century Gothic" w:cs="Arial"/>
            <w:b/>
            <w:bCs/>
            <w:color w:val="333333"/>
            <w:szCs w:val="22"/>
            <w:bdr w:val="none" w:sz="0" w:space="0" w:color="auto" w:frame="1"/>
          </w:rPr>
          <w:t xml:space="preserve"> the below example in detail.</w:t>
        </w:r>
      </w:ins>
    </w:p>
    <w:p w:rsidR="00550F61" w:rsidRPr="00A047A1" w:rsidRDefault="00550F61" w:rsidP="00550F61">
      <w:pPr>
        <w:spacing w:after="0" w:line="384" w:lineRule="atLeast"/>
        <w:textAlignment w:val="baseline"/>
        <w:rPr>
          <w:ins w:id="794" w:author="Unknown"/>
          <w:rFonts w:ascii="inherit" w:eastAsia="Times New Roman" w:hAnsi="inherit" w:cs="Arial"/>
          <w:b/>
          <w:bCs/>
          <w:color w:val="333333"/>
          <w:szCs w:val="22"/>
        </w:rPr>
      </w:pPr>
      <w:ins w:id="795"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796" w:author="Unknown"/>
          <w:rFonts w:ascii="inherit" w:eastAsia="Times New Roman" w:hAnsi="inherit" w:cs="Arial"/>
          <w:b/>
          <w:bCs/>
          <w:color w:val="333333"/>
          <w:szCs w:val="22"/>
        </w:rPr>
      </w:pPr>
      <w:ins w:id="797" w:author="Unknown">
        <w:r w:rsidRPr="00A047A1">
          <w:rPr>
            <w:rFonts w:ascii="Century Gothic" w:eastAsia="Times New Roman" w:hAnsi="Century Gothic" w:cs="Arial"/>
            <w:b/>
            <w:bCs/>
            <w:color w:val="008000"/>
            <w:szCs w:val="22"/>
            <w:bdr w:val="none" w:sz="0" w:space="0" w:color="auto" w:frame="1"/>
            <w:shd w:val="clear" w:color="auto" w:fill="FFFFFF"/>
          </w:rPr>
          <w:t xml:space="preserve">//The variable </w:t>
        </w:r>
        <w:proofErr w:type="gramStart"/>
        <w:r w:rsidRPr="00A047A1">
          <w:rPr>
            <w:rFonts w:ascii="Century Gothic" w:eastAsia="Times New Roman" w:hAnsi="Century Gothic" w:cs="Arial"/>
            <w:b/>
            <w:bCs/>
            <w:color w:val="008000"/>
            <w:szCs w:val="22"/>
            <w:bdr w:val="none" w:sz="0" w:space="0" w:color="auto" w:frame="1"/>
            <w:shd w:val="clear" w:color="auto" w:fill="FFFFFF"/>
          </w:rPr>
          <w:t>declaration look</w:t>
        </w:r>
        <w:proofErr w:type="gramEnd"/>
        <w:r w:rsidRPr="00A047A1">
          <w:rPr>
            <w:rFonts w:ascii="Century Gothic" w:eastAsia="Times New Roman" w:hAnsi="Century Gothic" w:cs="Arial"/>
            <w:b/>
            <w:bCs/>
            <w:color w:val="008000"/>
            <w:szCs w:val="22"/>
            <w:bdr w:val="none" w:sz="0" w:space="0" w:color="auto" w:frame="1"/>
            <w:shd w:val="clear" w:color="auto" w:fill="FFFFFF"/>
          </w:rPr>
          <w:t xml:space="preserve"> like.</w:t>
        </w:r>
      </w:ins>
    </w:p>
    <w:p w:rsidR="00550F61" w:rsidRPr="00A047A1" w:rsidRDefault="00550F61" w:rsidP="00550F61">
      <w:pPr>
        <w:spacing w:after="0" w:line="384" w:lineRule="atLeast"/>
        <w:textAlignment w:val="baseline"/>
        <w:rPr>
          <w:ins w:id="798" w:author="Unknown"/>
          <w:rFonts w:ascii="inherit" w:eastAsia="Times New Roman" w:hAnsi="inherit" w:cs="Arial"/>
          <w:b/>
          <w:bCs/>
          <w:color w:val="333333"/>
          <w:szCs w:val="22"/>
        </w:rPr>
      </w:pPr>
      <w:proofErr w:type="spellStart"/>
      <w:proofErr w:type="gramStart"/>
      <w:ins w:id="799"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emp</w:t>
        </w:r>
        <w:proofErr w:type="spellEnd"/>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800"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801" w:author="Unknown"/>
          <w:rFonts w:ascii="inherit" w:eastAsia="Times New Roman" w:hAnsi="inherit" w:cs="Arial"/>
          <w:b/>
          <w:bCs/>
          <w:color w:val="333333"/>
          <w:szCs w:val="22"/>
        </w:rPr>
      </w:pPr>
      <w:ins w:id="802" w:author="Unknown">
        <w:r w:rsidRPr="00A047A1">
          <w:rPr>
            <w:rFonts w:ascii="Century Gothic" w:eastAsia="Times New Roman" w:hAnsi="Century Gothic" w:cs="Arial"/>
            <w:b/>
            <w:bCs/>
            <w:color w:val="008000"/>
            <w:szCs w:val="22"/>
            <w:bdr w:val="none" w:sz="0" w:space="0" w:color="auto" w:frame="1"/>
            <w:shd w:val="clear" w:color="auto" w:fill="FFFFFF"/>
          </w:rPr>
          <w:t xml:space="preserve">//The variable </w:t>
        </w:r>
        <w:proofErr w:type="gramStart"/>
        <w:r w:rsidRPr="00A047A1">
          <w:rPr>
            <w:rFonts w:ascii="Century Gothic" w:eastAsia="Times New Roman" w:hAnsi="Century Gothic" w:cs="Arial"/>
            <w:b/>
            <w:bCs/>
            <w:color w:val="008000"/>
            <w:szCs w:val="22"/>
            <w:bdr w:val="none" w:sz="0" w:space="0" w:color="auto" w:frame="1"/>
            <w:shd w:val="clear" w:color="auto" w:fill="FFFFFF"/>
          </w:rPr>
          <w:t>initialization look</w:t>
        </w:r>
        <w:proofErr w:type="gramEnd"/>
        <w:r w:rsidRPr="00A047A1">
          <w:rPr>
            <w:rFonts w:ascii="Century Gothic" w:eastAsia="Times New Roman" w:hAnsi="Century Gothic" w:cs="Arial"/>
            <w:b/>
            <w:bCs/>
            <w:color w:val="008000"/>
            <w:szCs w:val="22"/>
            <w:bdr w:val="none" w:sz="0" w:space="0" w:color="auto" w:frame="1"/>
            <w:shd w:val="clear" w:color="auto" w:fill="FFFFFF"/>
          </w:rPr>
          <w:t xml:space="preserve"> like.</w:t>
        </w:r>
      </w:ins>
    </w:p>
    <w:p w:rsidR="00550F61" w:rsidRPr="00A047A1" w:rsidRDefault="00550F61" w:rsidP="00550F61">
      <w:pPr>
        <w:spacing w:after="0" w:line="384" w:lineRule="atLeast"/>
        <w:textAlignment w:val="baseline"/>
        <w:rPr>
          <w:ins w:id="803" w:author="Unknown"/>
          <w:rFonts w:ascii="inherit" w:eastAsia="Times New Roman" w:hAnsi="inherit" w:cs="Arial"/>
          <w:b/>
          <w:bCs/>
          <w:color w:val="333333"/>
          <w:szCs w:val="22"/>
        </w:rPr>
      </w:pPr>
      <w:proofErr w:type="spellStart"/>
      <w:proofErr w:type="gramStart"/>
      <w:ins w:id="804" w:author="Unknown">
        <w:r w:rsidRPr="00A047A1">
          <w:rPr>
            <w:rFonts w:ascii="Century Gothic" w:eastAsia="Times New Roman" w:hAnsi="Century Gothic" w:cs="Arial"/>
            <w:b/>
            <w:bCs/>
            <w:color w:val="333333"/>
            <w:szCs w:val="22"/>
            <w:bdr w:val="none" w:sz="0" w:space="0" w:color="auto" w:frame="1"/>
            <w:shd w:val="clear" w:color="auto" w:fill="FFFFFF"/>
          </w:rPr>
          <w:t>emp</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A31515"/>
            <w:szCs w:val="22"/>
            <w:bdr w:val="none" w:sz="0" w:space="0" w:color="auto" w:frame="1"/>
            <w:shd w:val="clear" w:color="auto" w:fill="FFFFFF"/>
          </w:rPr>
          <w:t>"Anil Singh"</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805"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806"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807" w:author="Unknown"/>
          <w:rFonts w:ascii="inherit" w:eastAsia="Times New Roman" w:hAnsi="inherit" w:cs="Arial"/>
          <w:b/>
          <w:bCs/>
          <w:color w:val="333333"/>
          <w:szCs w:val="22"/>
        </w:rPr>
      </w:pPr>
      <w:proofErr w:type="spellStart"/>
      <w:proofErr w:type="gramStart"/>
      <w:ins w:id="808"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emp</w:t>
        </w:r>
        <w:proofErr w:type="spell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 xml:space="preserve">//The declaration of </w:t>
        </w:r>
        <w:proofErr w:type="spellStart"/>
        <w:r w:rsidRPr="00A047A1">
          <w:rPr>
            <w:rFonts w:ascii="Century Gothic" w:eastAsia="Times New Roman" w:hAnsi="Century Gothic" w:cs="Arial"/>
            <w:b/>
            <w:bCs/>
            <w:color w:val="008000"/>
            <w:szCs w:val="22"/>
            <w:bdr w:val="none" w:sz="0" w:space="0" w:color="auto" w:frame="1"/>
            <w:shd w:val="clear" w:color="auto" w:fill="FFFFFF"/>
          </w:rPr>
          <w:t>emp</w:t>
        </w:r>
        <w:proofErr w:type="spellEnd"/>
        <w:r w:rsidRPr="00A047A1">
          <w:rPr>
            <w:rFonts w:ascii="Century Gothic" w:eastAsia="Times New Roman" w:hAnsi="Century Gothic" w:cs="Arial"/>
            <w:b/>
            <w:bCs/>
            <w:color w:val="008000"/>
            <w:szCs w:val="22"/>
            <w:bdr w:val="none" w:sz="0" w:space="0" w:color="auto" w:frame="1"/>
            <w:shd w:val="clear" w:color="auto" w:fill="FFFFFF"/>
          </w:rPr>
          <w:t xml:space="preserve"> is hoisted but the value of </w:t>
        </w:r>
        <w:proofErr w:type="spellStart"/>
        <w:r w:rsidRPr="00A047A1">
          <w:rPr>
            <w:rFonts w:ascii="Century Gothic" w:eastAsia="Times New Roman" w:hAnsi="Century Gothic" w:cs="Arial"/>
            <w:b/>
            <w:bCs/>
            <w:color w:val="008000"/>
            <w:szCs w:val="22"/>
            <w:bdr w:val="none" w:sz="0" w:space="0" w:color="auto" w:frame="1"/>
            <w:shd w:val="clear" w:color="auto" w:fill="FFFFFF"/>
          </w:rPr>
          <w:t>emp</w:t>
        </w:r>
        <w:proofErr w:type="spellEnd"/>
        <w:r w:rsidRPr="00A047A1">
          <w:rPr>
            <w:rFonts w:ascii="Century Gothic" w:eastAsia="Times New Roman" w:hAnsi="Century Gothic" w:cs="Arial"/>
            <w:b/>
            <w:bCs/>
            <w:color w:val="008000"/>
            <w:szCs w:val="22"/>
            <w:bdr w:val="none" w:sz="0" w:space="0" w:color="auto" w:frame="1"/>
            <w:shd w:val="clear" w:color="auto" w:fill="FFFFFF"/>
          </w:rPr>
          <w:t xml:space="preserve"> is  undefined.</w:t>
        </w:r>
      </w:ins>
    </w:p>
    <w:p w:rsidR="00550F61" w:rsidRPr="00A047A1" w:rsidRDefault="00550F61" w:rsidP="00550F61">
      <w:pPr>
        <w:spacing w:after="0" w:line="384" w:lineRule="atLeast"/>
        <w:textAlignment w:val="baseline"/>
        <w:rPr>
          <w:ins w:id="809" w:author="Unknown"/>
          <w:rFonts w:ascii="inherit" w:eastAsia="Times New Roman" w:hAnsi="inherit" w:cs="Arial"/>
          <w:b/>
          <w:bCs/>
          <w:color w:val="333333"/>
          <w:szCs w:val="22"/>
        </w:rPr>
      </w:pPr>
      <w:proofErr w:type="spellStart"/>
      <w:proofErr w:type="gramStart"/>
      <w:ins w:id="810" w:author="Unknown">
        <w:r w:rsidRPr="00A047A1">
          <w:rPr>
            <w:rFonts w:ascii="Century Gothic" w:eastAsia="Times New Roman" w:hAnsi="Century Gothic" w:cs="Arial"/>
            <w:b/>
            <w:bCs/>
            <w:color w:val="333333"/>
            <w:szCs w:val="22"/>
            <w:bdr w:val="none" w:sz="0" w:space="0" w:color="auto" w:frame="1"/>
            <w:shd w:val="clear" w:color="auto" w:fill="FFFFFF"/>
          </w:rPr>
          <w:t>emp</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 10; </w:t>
        </w:r>
        <w:r w:rsidRPr="00A047A1">
          <w:rPr>
            <w:rFonts w:ascii="Century Gothic" w:eastAsia="Times New Roman" w:hAnsi="Century Gothic" w:cs="Arial"/>
            <w:b/>
            <w:bCs/>
            <w:color w:val="008000"/>
            <w:szCs w:val="22"/>
            <w:bdr w:val="none" w:sz="0" w:space="0" w:color="auto" w:frame="1"/>
            <w:shd w:val="clear" w:color="auto" w:fill="FFFFFF"/>
          </w:rPr>
          <w:t xml:space="preserve">//The Assignment still occurs where we intended (The value of </w:t>
        </w:r>
        <w:proofErr w:type="spellStart"/>
        <w:r w:rsidRPr="00A047A1">
          <w:rPr>
            <w:rFonts w:ascii="Century Gothic" w:eastAsia="Times New Roman" w:hAnsi="Century Gothic" w:cs="Arial"/>
            <w:b/>
            <w:bCs/>
            <w:color w:val="008000"/>
            <w:szCs w:val="22"/>
            <w:bdr w:val="none" w:sz="0" w:space="0" w:color="auto" w:frame="1"/>
            <w:shd w:val="clear" w:color="auto" w:fill="FFFFFF"/>
          </w:rPr>
          <w:t>emp</w:t>
        </w:r>
        <w:proofErr w:type="spellEnd"/>
        <w:r w:rsidRPr="00A047A1">
          <w:rPr>
            <w:rFonts w:ascii="Century Gothic" w:eastAsia="Times New Roman" w:hAnsi="Century Gothic" w:cs="Arial"/>
            <w:b/>
            <w:bCs/>
            <w:color w:val="008000"/>
            <w:szCs w:val="22"/>
            <w:bdr w:val="none" w:sz="0" w:space="0" w:color="auto" w:frame="1"/>
            <w:shd w:val="clear" w:color="auto" w:fill="FFFFFF"/>
          </w:rPr>
          <w:t xml:space="preserve"> is 10)</w:t>
        </w:r>
      </w:ins>
    </w:p>
    <w:p w:rsidR="00550F61" w:rsidRPr="00A047A1" w:rsidRDefault="00550F61" w:rsidP="00550F61">
      <w:pPr>
        <w:spacing w:after="0" w:line="384" w:lineRule="atLeast"/>
        <w:textAlignment w:val="baseline"/>
        <w:rPr>
          <w:ins w:id="811"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812" w:author="Unknown"/>
          <w:rFonts w:ascii="inherit" w:eastAsia="Times New Roman" w:hAnsi="inherit" w:cs="Arial"/>
          <w:b/>
          <w:bCs/>
          <w:color w:val="333333"/>
          <w:szCs w:val="22"/>
        </w:rPr>
      </w:pPr>
      <w:proofErr w:type="gramStart"/>
      <w:ins w:id="813" w:author="Unknown">
        <w:r w:rsidRPr="00A047A1">
          <w:rPr>
            <w:rFonts w:ascii="Century Gothic" w:eastAsia="Times New Roman" w:hAnsi="Century Gothic" w:cs="Arial"/>
            <w:b/>
            <w:bCs/>
            <w:color w:val="0000FF"/>
            <w:szCs w:val="22"/>
            <w:bdr w:val="none" w:sz="0" w:space="0" w:color="auto" w:frame="1"/>
            <w:shd w:val="clear" w:color="auto" w:fill="FFFFFF"/>
          </w:rPr>
          <w:t>function</w:t>
        </w:r>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getEmp</w:t>
        </w:r>
        <w:proofErr w:type="spellEnd"/>
        <w:r w:rsidRPr="00A047A1">
          <w:rPr>
            <w:rFonts w:ascii="Century Gothic" w:eastAsia="Times New Roman" w:hAnsi="Century Gothic" w:cs="Arial"/>
            <w:b/>
            <w:bCs/>
            <w:color w:val="333333"/>
            <w:szCs w:val="22"/>
            <w:bdr w:val="none" w:sz="0" w:space="0" w:color="auto" w:frame="1"/>
            <w:shd w:val="clear" w:color="auto" w:fill="FFFFFF"/>
          </w:rPr>
          <w:t>() {</w:t>
        </w:r>
      </w:ins>
    </w:p>
    <w:p w:rsidR="00550F61" w:rsidRPr="00A047A1" w:rsidRDefault="00550F61" w:rsidP="00550F61">
      <w:pPr>
        <w:spacing w:after="0" w:line="384" w:lineRule="atLeast"/>
        <w:textAlignment w:val="baseline"/>
        <w:rPr>
          <w:ins w:id="814" w:author="Unknown"/>
          <w:rFonts w:ascii="inherit" w:eastAsia="Times New Roman" w:hAnsi="inherit" w:cs="Arial"/>
          <w:b/>
          <w:bCs/>
          <w:color w:val="333333"/>
          <w:szCs w:val="22"/>
        </w:rPr>
      </w:pPr>
      <w:ins w:id="815" w:author="Unknown">
        <w:r w:rsidRPr="00A047A1">
          <w:rPr>
            <w:rFonts w:ascii="Century Gothic" w:eastAsia="Times New Roman" w:hAnsi="Century Gothic" w:cs="Arial"/>
            <w:b/>
            <w:bCs/>
            <w:color w:val="0000FF"/>
            <w:szCs w:val="22"/>
            <w:bdr w:val="none" w:sz="0" w:space="0" w:color="auto" w:frame="1"/>
            <w:shd w:val="clear" w:color="auto" w:fill="FFFFFF"/>
          </w:rPr>
          <w:t xml:space="preserve">    </w:t>
        </w:r>
        <w:proofErr w:type="spellStart"/>
        <w:proofErr w:type="gramStart"/>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emp</w:t>
        </w:r>
        <w:proofErr w:type="spell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 xml:space="preserve">//The declaration of a different variable name </w:t>
        </w:r>
        <w:proofErr w:type="spellStart"/>
        <w:r w:rsidRPr="00A047A1">
          <w:rPr>
            <w:rFonts w:ascii="Century Gothic" w:eastAsia="Times New Roman" w:hAnsi="Century Gothic" w:cs="Arial"/>
            <w:b/>
            <w:bCs/>
            <w:color w:val="008000"/>
            <w:szCs w:val="22"/>
            <w:bdr w:val="none" w:sz="0" w:space="0" w:color="auto" w:frame="1"/>
            <w:shd w:val="clear" w:color="auto" w:fill="FFFFFF"/>
          </w:rPr>
          <w:t>emp</w:t>
        </w:r>
        <w:proofErr w:type="spellEnd"/>
        <w:r w:rsidRPr="00A047A1">
          <w:rPr>
            <w:rFonts w:ascii="Century Gothic" w:eastAsia="Times New Roman" w:hAnsi="Century Gothic" w:cs="Arial"/>
            <w:b/>
            <w:bCs/>
            <w:color w:val="008000"/>
            <w:szCs w:val="22"/>
            <w:bdr w:val="none" w:sz="0" w:space="0" w:color="auto" w:frame="1"/>
            <w:shd w:val="clear" w:color="auto" w:fill="FFFFFF"/>
          </w:rPr>
          <w:t xml:space="preserve"> is hoisted but the value of </w:t>
        </w:r>
        <w:proofErr w:type="spellStart"/>
        <w:r w:rsidRPr="00A047A1">
          <w:rPr>
            <w:rFonts w:ascii="Century Gothic" w:eastAsia="Times New Roman" w:hAnsi="Century Gothic" w:cs="Arial"/>
            <w:b/>
            <w:bCs/>
            <w:color w:val="008000"/>
            <w:szCs w:val="22"/>
            <w:bdr w:val="none" w:sz="0" w:space="0" w:color="auto" w:frame="1"/>
            <w:shd w:val="clear" w:color="auto" w:fill="FFFFFF"/>
          </w:rPr>
          <w:t>emp</w:t>
        </w:r>
        <w:proofErr w:type="spellEnd"/>
        <w:r w:rsidRPr="00A047A1">
          <w:rPr>
            <w:rFonts w:ascii="Century Gothic" w:eastAsia="Times New Roman" w:hAnsi="Century Gothic" w:cs="Arial"/>
            <w:b/>
            <w:bCs/>
            <w:color w:val="008000"/>
            <w:szCs w:val="22"/>
            <w:bdr w:val="none" w:sz="0" w:space="0" w:color="auto" w:frame="1"/>
            <w:shd w:val="clear" w:color="auto" w:fill="FFFFFF"/>
          </w:rPr>
          <w:t xml:space="preserve"> is  undefined.</w:t>
        </w:r>
      </w:ins>
    </w:p>
    <w:p w:rsidR="00550F61" w:rsidRPr="00A047A1" w:rsidRDefault="00550F61" w:rsidP="00550F61">
      <w:pPr>
        <w:spacing w:after="0" w:line="384" w:lineRule="atLeast"/>
        <w:textAlignment w:val="baseline"/>
        <w:rPr>
          <w:ins w:id="816"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817" w:author="Unknown"/>
          <w:rFonts w:ascii="inherit" w:eastAsia="Times New Roman" w:hAnsi="inherit" w:cs="Arial"/>
          <w:b/>
          <w:bCs/>
          <w:color w:val="333333"/>
          <w:szCs w:val="22"/>
        </w:rPr>
      </w:pPr>
      <w:ins w:id="818"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console.log(</w:t>
        </w:r>
        <w:proofErr w:type="spellStart"/>
        <w:proofErr w:type="gramEnd"/>
        <w:r w:rsidRPr="00A047A1">
          <w:rPr>
            <w:rFonts w:ascii="Century Gothic" w:eastAsia="Times New Roman" w:hAnsi="Century Gothic" w:cs="Arial"/>
            <w:b/>
            <w:bCs/>
            <w:color w:val="333333"/>
            <w:szCs w:val="22"/>
            <w:bdr w:val="none" w:sz="0" w:space="0" w:color="auto" w:frame="1"/>
            <w:shd w:val="clear" w:color="auto" w:fill="FFFFFF"/>
          </w:rPr>
          <w:t>emp</w:t>
        </w:r>
        <w:proofErr w:type="spell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//The output is undefined</w:t>
        </w:r>
      </w:ins>
    </w:p>
    <w:p w:rsidR="00550F61" w:rsidRPr="00A047A1" w:rsidRDefault="00550F61" w:rsidP="00550F61">
      <w:pPr>
        <w:spacing w:after="0" w:line="384" w:lineRule="atLeast"/>
        <w:textAlignment w:val="baseline"/>
        <w:rPr>
          <w:ins w:id="819" w:author="Unknown"/>
          <w:rFonts w:ascii="inherit" w:eastAsia="Times New Roman" w:hAnsi="inherit" w:cs="Arial"/>
          <w:b/>
          <w:bCs/>
          <w:color w:val="333333"/>
          <w:szCs w:val="22"/>
        </w:rPr>
      </w:pPr>
      <w:ins w:id="820"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spellStart"/>
        <w:proofErr w:type="gramStart"/>
        <w:r w:rsidRPr="00A047A1">
          <w:rPr>
            <w:rFonts w:ascii="Century Gothic" w:eastAsia="Times New Roman" w:hAnsi="Century Gothic" w:cs="Arial"/>
            <w:b/>
            <w:bCs/>
            <w:color w:val="333333"/>
            <w:szCs w:val="22"/>
            <w:bdr w:val="none" w:sz="0" w:space="0" w:color="auto" w:frame="1"/>
            <w:shd w:val="clear" w:color="auto" w:fill="FFFFFF"/>
          </w:rPr>
          <w:t>emp</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xml:space="preserve"> = 20; </w:t>
        </w:r>
        <w:r w:rsidRPr="00A047A1">
          <w:rPr>
            <w:rFonts w:ascii="Century Gothic" w:eastAsia="Times New Roman" w:hAnsi="Century Gothic" w:cs="Arial"/>
            <w:b/>
            <w:bCs/>
            <w:color w:val="008000"/>
            <w:szCs w:val="22"/>
            <w:bdr w:val="none" w:sz="0" w:space="0" w:color="auto" w:frame="1"/>
            <w:shd w:val="clear" w:color="auto" w:fill="FFFFFF"/>
          </w:rPr>
          <w:t>//The assignment values is 20.</w:t>
        </w:r>
      </w:ins>
    </w:p>
    <w:p w:rsidR="00550F61" w:rsidRPr="00A047A1" w:rsidRDefault="00550F61" w:rsidP="00550F61">
      <w:pPr>
        <w:spacing w:after="0" w:line="384" w:lineRule="atLeast"/>
        <w:textAlignment w:val="baseline"/>
        <w:rPr>
          <w:ins w:id="821" w:author="Unknown"/>
          <w:rFonts w:ascii="inherit" w:eastAsia="Times New Roman" w:hAnsi="inherit" w:cs="Arial"/>
          <w:b/>
          <w:bCs/>
          <w:color w:val="333333"/>
          <w:szCs w:val="22"/>
        </w:rPr>
      </w:pPr>
      <w:ins w:id="822"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console.log(</w:t>
        </w:r>
        <w:proofErr w:type="spellStart"/>
        <w:proofErr w:type="gramEnd"/>
        <w:r w:rsidRPr="00A047A1">
          <w:rPr>
            <w:rFonts w:ascii="Century Gothic" w:eastAsia="Times New Roman" w:hAnsi="Century Gothic" w:cs="Arial"/>
            <w:b/>
            <w:bCs/>
            <w:color w:val="333333"/>
            <w:szCs w:val="22"/>
            <w:bdr w:val="none" w:sz="0" w:space="0" w:color="auto" w:frame="1"/>
            <w:shd w:val="clear" w:color="auto" w:fill="FFFFFF"/>
          </w:rPr>
          <w:t>emp</w:t>
        </w:r>
        <w:proofErr w:type="spell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//The output is 20.</w:t>
        </w:r>
      </w:ins>
    </w:p>
    <w:p w:rsidR="00550F61" w:rsidRPr="00A047A1" w:rsidRDefault="00550F61" w:rsidP="00550F61">
      <w:pPr>
        <w:spacing w:after="0" w:line="384" w:lineRule="atLeast"/>
        <w:textAlignment w:val="baseline"/>
        <w:rPr>
          <w:ins w:id="823" w:author="Unknown"/>
          <w:rFonts w:ascii="inherit" w:eastAsia="Times New Roman" w:hAnsi="inherit" w:cs="Arial"/>
          <w:b/>
          <w:bCs/>
          <w:color w:val="333333"/>
          <w:szCs w:val="22"/>
        </w:rPr>
      </w:pPr>
      <w:ins w:id="824" w:author="Unknown">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825"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826" w:author="Unknown"/>
          <w:rFonts w:ascii="inherit" w:eastAsia="Times New Roman" w:hAnsi="inherit" w:cs="Arial"/>
          <w:b/>
          <w:bCs/>
          <w:color w:val="333333"/>
          <w:szCs w:val="22"/>
        </w:rPr>
      </w:pPr>
      <w:proofErr w:type="spellStart"/>
      <w:proofErr w:type="gramStart"/>
      <w:ins w:id="827" w:author="Unknown">
        <w:r w:rsidRPr="00A047A1">
          <w:rPr>
            <w:rFonts w:ascii="Century Gothic" w:eastAsia="Times New Roman" w:hAnsi="Century Gothic" w:cs="Arial"/>
            <w:b/>
            <w:bCs/>
            <w:color w:val="333333"/>
            <w:szCs w:val="22"/>
            <w:bdr w:val="none" w:sz="0" w:space="0" w:color="auto" w:frame="1"/>
            <w:shd w:val="clear" w:color="auto" w:fill="FFFFFF"/>
          </w:rPr>
          <w:t>getEmp</w:t>
        </w:r>
        <w:proofErr w:type="spellEnd"/>
        <w:r w:rsidRPr="00A047A1">
          <w:rPr>
            <w:rFonts w:ascii="Century Gothic" w:eastAsia="Times New Roman" w:hAnsi="Century Gothic" w:cs="Arial"/>
            <w:b/>
            <w:bCs/>
            <w:color w:val="333333"/>
            <w:szCs w:val="22"/>
            <w:bdr w:val="none" w:sz="0" w:space="0" w:color="auto" w:frame="1"/>
            <w:shd w:val="clear" w:color="auto" w:fill="FFFFFF"/>
          </w:rPr>
          <w:t>(</w:t>
        </w:r>
        <w:proofErr w:type="gramEnd"/>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828" w:author="Unknown"/>
          <w:rFonts w:ascii="inherit" w:eastAsia="Times New Roman" w:hAnsi="inherit" w:cs="Arial"/>
          <w:b/>
          <w:bCs/>
          <w:color w:val="333333"/>
          <w:szCs w:val="22"/>
        </w:rPr>
      </w:pPr>
      <w:proofErr w:type="gramStart"/>
      <w:ins w:id="829" w:author="Unknown">
        <w:r w:rsidRPr="00A047A1">
          <w:rPr>
            <w:rFonts w:ascii="Century Gothic" w:eastAsia="Times New Roman" w:hAnsi="Century Gothic" w:cs="Arial"/>
            <w:b/>
            <w:bCs/>
            <w:color w:val="333333"/>
            <w:szCs w:val="22"/>
            <w:bdr w:val="none" w:sz="0" w:space="0" w:color="auto" w:frame="1"/>
            <w:shd w:val="clear" w:color="auto" w:fill="FFFFFF"/>
          </w:rPr>
          <w:t>console.log(</w:t>
        </w:r>
        <w:proofErr w:type="spellStart"/>
        <w:proofErr w:type="gramEnd"/>
        <w:r w:rsidRPr="00A047A1">
          <w:rPr>
            <w:rFonts w:ascii="Century Gothic" w:eastAsia="Times New Roman" w:hAnsi="Century Gothic" w:cs="Arial"/>
            <w:b/>
            <w:bCs/>
            <w:color w:val="333333"/>
            <w:szCs w:val="22"/>
            <w:bdr w:val="none" w:sz="0" w:space="0" w:color="auto" w:frame="1"/>
            <w:shd w:val="clear" w:color="auto" w:fill="FFFFFF"/>
          </w:rPr>
          <w:t>emp</w:t>
        </w:r>
        <w:proofErr w:type="spellEnd"/>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 xml:space="preserve">//The variable named </w:t>
        </w:r>
        <w:proofErr w:type="spellStart"/>
        <w:r w:rsidRPr="00A047A1">
          <w:rPr>
            <w:rFonts w:ascii="Century Gothic" w:eastAsia="Times New Roman" w:hAnsi="Century Gothic" w:cs="Arial"/>
            <w:b/>
            <w:bCs/>
            <w:color w:val="008000"/>
            <w:szCs w:val="22"/>
            <w:bdr w:val="none" w:sz="0" w:space="0" w:color="auto" w:frame="1"/>
            <w:shd w:val="clear" w:color="auto" w:fill="FFFFFF"/>
          </w:rPr>
          <w:t>emp</w:t>
        </w:r>
        <w:proofErr w:type="spellEnd"/>
        <w:r w:rsidRPr="00A047A1">
          <w:rPr>
            <w:rFonts w:ascii="Century Gothic" w:eastAsia="Times New Roman" w:hAnsi="Century Gothic" w:cs="Arial"/>
            <w:b/>
            <w:bCs/>
            <w:color w:val="008000"/>
            <w:szCs w:val="22"/>
            <w:bdr w:val="none" w:sz="0" w:space="0" w:color="auto" w:frame="1"/>
            <w:shd w:val="clear" w:color="auto" w:fill="FFFFFF"/>
          </w:rPr>
          <w:t xml:space="preserve"> in the outer scope still contains 10.</w:t>
        </w:r>
      </w:ins>
    </w:p>
    <w:p w:rsidR="00550F61" w:rsidRPr="00A047A1" w:rsidRDefault="00550F61" w:rsidP="00550F61">
      <w:pPr>
        <w:spacing w:after="0" w:line="384" w:lineRule="atLeast"/>
        <w:textAlignment w:val="baseline"/>
        <w:rPr>
          <w:ins w:id="830"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831" w:author="Unknown"/>
          <w:rFonts w:ascii="inherit" w:eastAsia="Times New Roman" w:hAnsi="inherit" w:cs="Arial"/>
          <w:b/>
          <w:bCs/>
          <w:color w:val="333333"/>
          <w:szCs w:val="22"/>
        </w:rPr>
      </w:pPr>
      <w:ins w:id="832" w:author="Unknown">
        <w:r w:rsidRPr="00A047A1">
          <w:rPr>
            <w:rFonts w:ascii="inherit" w:eastAsia="Times New Roman" w:hAnsi="inherit" w:cs="Arial"/>
            <w:b/>
            <w:bCs/>
            <w:color w:val="0000FF"/>
            <w:szCs w:val="22"/>
            <w:bdr w:val="none" w:sz="0" w:space="0" w:color="auto" w:frame="1"/>
          </w:rPr>
          <w:t>What is function overloading in JavaScript?</w:t>
        </w:r>
      </w:ins>
    </w:p>
    <w:p w:rsidR="00550F61" w:rsidRPr="00A047A1" w:rsidRDefault="00550F61" w:rsidP="00550F61">
      <w:pPr>
        <w:spacing w:after="0" w:line="384" w:lineRule="atLeast"/>
        <w:textAlignment w:val="baseline"/>
        <w:rPr>
          <w:ins w:id="833" w:author="Unknown"/>
          <w:rFonts w:ascii="inherit" w:eastAsia="Times New Roman" w:hAnsi="inherit" w:cs="Arial"/>
          <w:b/>
          <w:bCs/>
          <w:color w:val="333333"/>
          <w:szCs w:val="22"/>
        </w:rPr>
      </w:pPr>
      <w:ins w:id="834"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835" w:author="Unknown"/>
          <w:rFonts w:ascii="inherit" w:eastAsia="Times New Roman" w:hAnsi="inherit" w:cs="Arial"/>
          <w:b/>
          <w:bCs/>
          <w:color w:val="333333"/>
          <w:szCs w:val="22"/>
        </w:rPr>
      </w:pPr>
      <w:ins w:id="836" w:author="Unknown">
        <w:r w:rsidRPr="00A047A1">
          <w:rPr>
            <w:rFonts w:ascii="Century Gothic" w:eastAsia="Times New Roman" w:hAnsi="Century Gothic" w:cs="Arial"/>
            <w:b/>
            <w:bCs/>
            <w:color w:val="333333"/>
            <w:szCs w:val="22"/>
            <w:bdr w:val="none" w:sz="0" w:space="0" w:color="auto" w:frame="1"/>
          </w:rPr>
          <w:t xml:space="preserve">There is no real function overloading in JavaScript and it allows </w:t>
        </w:r>
        <w:proofErr w:type="gramStart"/>
        <w:r w:rsidRPr="00A047A1">
          <w:rPr>
            <w:rFonts w:ascii="Century Gothic" w:eastAsia="Times New Roman" w:hAnsi="Century Gothic" w:cs="Arial"/>
            <w:b/>
            <w:bCs/>
            <w:color w:val="333333"/>
            <w:szCs w:val="22"/>
            <w:bdr w:val="none" w:sz="0" w:space="0" w:color="auto" w:frame="1"/>
          </w:rPr>
          <w:t>to pass</w:t>
        </w:r>
        <w:proofErr w:type="gramEnd"/>
        <w:r w:rsidRPr="00A047A1">
          <w:rPr>
            <w:rFonts w:ascii="Century Gothic" w:eastAsia="Times New Roman" w:hAnsi="Century Gothic" w:cs="Arial"/>
            <w:b/>
            <w:bCs/>
            <w:color w:val="333333"/>
            <w:szCs w:val="22"/>
            <w:bdr w:val="none" w:sz="0" w:space="0" w:color="auto" w:frame="1"/>
          </w:rPr>
          <w:t xml:space="preserve"> any number of parameters of any type.</w:t>
        </w:r>
      </w:ins>
    </w:p>
    <w:p w:rsidR="00550F61" w:rsidRPr="00A047A1" w:rsidRDefault="00550F61" w:rsidP="00550F61">
      <w:pPr>
        <w:spacing w:after="0" w:line="384" w:lineRule="atLeast"/>
        <w:textAlignment w:val="baseline"/>
        <w:rPr>
          <w:ins w:id="837" w:author="Unknown"/>
          <w:rFonts w:ascii="inherit" w:eastAsia="Times New Roman" w:hAnsi="inherit" w:cs="Arial"/>
          <w:b/>
          <w:bCs/>
          <w:color w:val="333333"/>
          <w:szCs w:val="22"/>
        </w:rPr>
      </w:pPr>
      <w:ins w:id="838" w:author="Unknown">
        <w:r w:rsidRPr="00A047A1">
          <w:rPr>
            <w:rFonts w:ascii="Century Gothic" w:eastAsia="Times New Roman" w:hAnsi="Century Gothic" w:cs="Arial"/>
            <w:b/>
            <w:bCs/>
            <w:color w:val="333333"/>
            <w:szCs w:val="22"/>
            <w:bdr w:val="none" w:sz="0" w:space="0" w:color="auto" w:frame="1"/>
          </w:rPr>
          <w:lastRenderedPageBreak/>
          <w:br/>
        </w:r>
      </w:ins>
    </w:p>
    <w:p w:rsidR="00550F61" w:rsidRPr="00A047A1" w:rsidRDefault="00550F61" w:rsidP="00550F61">
      <w:pPr>
        <w:spacing w:after="0" w:line="384" w:lineRule="atLeast"/>
        <w:textAlignment w:val="baseline"/>
        <w:rPr>
          <w:ins w:id="839" w:author="Unknown"/>
          <w:rFonts w:ascii="inherit" w:eastAsia="Times New Roman" w:hAnsi="inherit" w:cs="Arial"/>
          <w:b/>
          <w:bCs/>
          <w:color w:val="333333"/>
          <w:szCs w:val="22"/>
        </w:rPr>
      </w:pPr>
      <w:ins w:id="840" w:author="Unknown">
        <w:r w:rsidRPr="00A047A1">
          <w:rPr>
            <w:rFonts w:ascii="Century Gothic" w:eastAsia="Times New Roman" w:hAnsi="Century Gothic" w:cs="Arial"/>
            <w:b/>
            <w:bCs/>
            <w:color w:val="333333"/>
            <w:szCs w:val="22"/>
            <w:bdr w:val="none" w:sz="0" w:space="0" w:color="auto" w:frame="1"/>
          </w:rPr>
          <w:t xml:space="preserve">You have to check inside the function how many arguments have been passed and what is the type arguments </w:t>
        </w:r>
        <w:proofErr w:type="spellStart"/>
        <w:r w:rsidRPr="00A047A1">
          <w:rPr>
            <w:rFonts w:ascii="Century Gothic" w:eastAsia="Times New Roman" w:hAnsi="Century Gothic" w:cs="Arial"/>
            <w:b/>
            <w:bCs/>
            <w:color w:val="333333"/>
            <w:szCs w:val="22"/>
            <w:bdr w:val="none" w:sz="0" w:space="0" w:color="auto" w:frame="1"/>
          </w:rPr>
          <w:t>using</w:t>
        </w:r>
        <w:r w:rsidRPr="00A047A1">
          <w:rPr>
            <w:rFonts w:ascii="inherit" w:eastAsia="Times New Roman" w:hAnsi="inherit" w:cs="Arial"/>
            <w:b/>
            <w:bCs/>
            <w:i/>
            <w:iCs/>
            <w:color w:val="333333"/>
            <w:szCs w:val="22"/>
            <w:bdr w:val="none" w:sz="0" w:space="0" w:color="auto" w:frame="1"/>
          </w:rPr>
          <w:t>typeof</w:t>
        </w:r>
        <w:proofErr w:type="spellEnd"/>
        <w:r w:rsidRPr="00A047A1">
          <w:rPr>
            <w:rFonts w:ascii="Century Gothic" w:eastAsia="Times New Roman" w:hAnsi="Century Gothic" w:cs="Arial"/>
            <w:b/>
            <w:bCs/>
            <w:color w:val="333333"/>
            <w:szCs w:val="22"/>
            <w:bdr w:val="none" w:sz="0" w:space="0" w:color="auto" w:frame="1"/>
          </w:rPr>
          <w:t>.</w:t>
        </w:r>
      </w:ins>
    </w:p>
    <w:p w:rsidR="00550F61" w:rsidRPr="00A047A1" w:rsidRDefault="00550F61" w:rsidP="00550F61">
      <w:pPr>
        <w:spacing w:after="0" w:line="384" w:lineRule="atLeast"/>
        <w:textAlignment w:val="baseline"/>
        <w:rPr>
          <w:ins w:id="841" w:author="Unknown"/>
          <w:rFonts w:ascii="inherit" w:eastAsia="Times New Roman" w:hAnsi="inherit" w:cs="Arial"/>
          <w:b/>
          <w:bCs/>
          <w:color w:val="333333"/>
          <w:szCs w:val="22"/>
        </w:rPr>
      </w:pPr>
      <w:ins w:id="842"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843" w:author="Unknown"/>
          <w:rFonts w:ascii="inherit" w:eastAsia="Times New Roman" w:hAnsi="inherit" w:cs="Arial"/>
          <w:b/>
          <w:bCs/>
          <w:color w:val="333333"/>
          <w:szCs w:val="22"/>
        </w:rPr>
      </w:pPr>
      <w:proofErr w:type="gramStart"/>
      <w:ins w:id="844" w:author="Unknown">
        <w:r w:rsidRPr="00A047A1">
          <w:rPr>
            <w:rFonts w:ascii="Century Gothic" w:eastAsia="Times New Roman" w:hAnsi="Century Gothic" w:cs="Arial"/>
            <w:b/>
            <w:bCs/>
            <w:color w:val="333333"/>
            <w:szCs w:val="22"/>
            <w:bdr w:val="none" w:sz="0" w:space="0" w:color="auto" w:frame="1"/>
          </w:rPr>
          <w:t>The example for function overloading not supporting in JavaScript as give below.</w:t>
        </w:r>
        <w:proofErr w:type="gramEnd"/>
      </w:ins>
    </w:p>
    <w:p w:rsidR="00550F61" w:rsidRPr="00A047A1" w:rsidRDefault="00550F61" w:rsidP="00550F61">
      <w:pPr>
        <w:spacing w:after="0" w:line="384" w:lineRule="atLeast"/>
        <w:textAlignment w:val="baseline"/>
        <w:rPr>
          <w:ins w:id="845" w:author="Unknown"/>
          <w:rFonts w:ascii="inherit" w:eastAsia="Times New Roman" w:hAnsi="inherit" w:cs="Arial"/>
          <w:b/>
          <w:bCs/>
          <w:color w:val="333333"/>
          <w:szCs w:val="22"/>
        </w:rPr>
      </w:pPr>
      <w:ins w:id="846"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847" w:author="Unknown"/>
          <w:rFonts w:ascii="inherit" w:eastAsia="Times New Roman" w:hAnsi="inherit" w:cs="Arial"/>
          <w:b/>
          <w:bCs/>
          <w:color w:val="333333"/>
          <w:szCs w:val="22"/>
        </w:rPr>
      </w:pPr>
      <w:proofErr w:type="gramStart"/>
      <w:ins w:id="848" w:author="Unknown">
        <w:r w:rsidRPr="00A047A1">
          <w:rPr>
            <w:rFonts w:ascii="Century Gothic" w:eastAsia="Times New Roman" w:hAnsi="Century Gothic" w:cs="Arial"/>
            <w:b/>
            <w:bCs/>
            <w:color w:val="0000FF"/>
            <w:szCs w:val="22"/>
            <w:bdr w:val="none" w:sz="0" w:space="0" w:color="auto" w:frame="1"/>
            <w:shd w:val="clear" w:color="auto" w:fill="FFFFFF"/>
          </w:rPr>
          <w:t>function</w:t>
        </w:r>
        <w:proofErr w:type="gramEnd"/>
        <w:r w:rsidRPr="00A047A1">
          <w:rPr>
            <w:rFonts w:ascii="Century Gothic" w:eastAsia="Times New Roman" w:hAnsi="Century Gothic" w:cs="Arial"/>
            <w:b/>
            <w:bCs/>
            <w:color w:val="333333"/>
            <w:szCs w:val="22"/>
            <w:bdr w:val="none" w:sz="0" w:space="0" w:color="auto" w:frame="1"/>
            <w:shd w:val="clear" w:color="auto" w:fill="FFFFFF"/>
          </w:rPr>
          <w:t> sum(a, b) {</w:t>
        </w:r>
      </w:ins>
    </w:p>
    <w:p w:rsidR="00550F61" w:rsidRPr="00A047A1" w:rsidRDefault="00550F61" w:rsidP="00550F61">
      <w:pPr>
        <w:spacing w:after="0" w:line="384" w:lineRule="atLeast"/>
        <w:textAlignment w:val="baseline"/>
        <w:rPr>
          <w:ins w:id="849" w:author="Unknown"/>
          <w:rFonts w:ascii="inherit" w:eastAsia="Times New Roman" w:hAnsi="inherit" w:cs="Arial"/>
          <w:b/>
          <w:bCs/>
          <w:color w:val="333333"/>
          <w:szCs w:val="22"/>
        </w:rPr>
      </w:pPr>
      <w:ins w:id="850"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alert(</w:t>
        </w:r>
        <w:proofErr w:type="gramEnd"/>
        <w:r w:rsidRPr="00A047A1">
          <w:rPr>
            <w:rFonts w:ascii="Century Gothic" w:eastAsia="Times New Roman" w:hAnsi="Century Gothic" w:cs="Arial"/>
            <w:b/>
            <w:bCs/>
            <w:color w:val="333333"/>
            <w:szCs w:val="22"/>
            <w:bdr w:val="none" w:sz="0" w:space="0" w:color="auto" w:frame="1"/>
            <w:shd w:val="clear" w:color="auto" w:fill="FFFFFF"/>
          </w:rPr>
          <w:t>a + b);</w:t>
        </w:r>
      </w:ins>
    </w:p>
    <w:p w:rsidR="00550F61" w:rsidRPr="00A047A1" w:rsidRDefault="00550F61" w:rsidP="00550F61">
      <w:pPr>
        <w:spacing w:after="0" w:line="384" w:lineRule="atLeast"/>
        <w:textAlignment w:val="baseline"/>
        <w:rPr>
          <w:ins w:id="851" w:author="Unknown"/>
          <w:rFonts w:ascii="inherit" w:eastAsia="Times New Roman" w:hAnsi="inherit" w:cs="Arial"/>
          <w:b/>
          <w:bCs/>
          <w:color w:val="333333"/>
          <w:szCs w:val="22"/>
        </w:rPr>
      </w:pPr>
      <w:ins w:id="852" w:author="Unknown">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853"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854" w:author="Unknown"/>
          <w:rFonts w:ascii="inherit" w:eastAsia="Times New Roman" w:hAnsi="inherit" w:cs="Arial"/>
          <w:b/>
          <w:bCs/>
          <w:color w:val="333333"/>
          <w:szCs w:val="22"/>
        </w:rPr>
      </w:pPr>
      <w:proofErr w:type="gramStart"/>
      <w:ins w:id="855" w:author="Unknown">
        <w:r w:rsidRPr="00A047A1">
          <w:rPr>
            <w:rFonts w:ascii="Century Gothic" w:eastAsia="Times New Roman" w:hAnsi="Century Gothic" w:cs="Arial"/>
            <w:b/>
            <w:bCs/>
            <w:color w:val="0000FF"/>
            <w:szCs w:val="22"/>
            <w:bdr w:val="none" w:sz="0" w:space="0" w:color="auto" w:frame="1"/>
            <w:shd w:val="clear" w:color="auto" w:fill="FFFFFF"/>
          </w:rPr>
          <w:t>function</w:t>
        </w:r>
        <w:proofErr w:type="gramEnd"/>
        <w:r w:rsidRPr="00A047A1">
          <w:rPr>
            <w:rFonts w:ascii="Century Gothic" w:eastAsia="Times New Roman" w:hAnsi="Century Gothic" w:cs="Arial"/>
            <w:b/>
            <w:bCs/>
            <w:color w:val="333333"/>
            <w:szCs w:val="22"/>
            <w:bdr w:val="none" w:sz="0" w:space="0" w:color="auto" w:frame="1"/>
            <w:shd w:val="clear" w:color="auto" w:fill="FFFFFF"/>
          </w:rPr>
          <w:t> sum(c) {</w:t>
        </w:r>
      </w:ins>
    </w:p>
    <w:p w:rsidR="00550F61" w:rsidRPr="00A047A1" w:rsidRDefault="00550F61" w:rsidP="00550F61">
      <w:pPr>
        <w:spacing w:after="0" w:line="384" w:lineRule="atLeast"/>
        <w:textAlignment w:val="baseline"/>
        <w:rPr>
          <w:ins w:id="856" w:author="Unknown"/>
          <w:rFonts w:ascii="inherit" w:eastAsia="Times New Roman" w:hAnsi="inherit" w:cs="Arial"/>
          <w:b/>
          <w:bCs/>
          <w:color w:val="333333"/>
          <w:szCs w:val="22"/>
        </w:rPr>
      </w:pPr>
      <w:ins w:id="857" w:author="Unknown">
        <w:r w:rsidRPr="00A047A1">
          <w:rPr>
            <w:rFonts w:ascii="Century Gothic" w:eastAsia="Times New Roman" w:hAnsi="Century Gothic" w:cs="Arial"/>
            <w:b/>
            <w:bCs/>
            <w:color w:val="333333"/>
            <w:szCs w:val="22"/>
            <w:bdr w:val="none" w:sz="0" w:space="0" w:color="auto" w:frame="1"/>
            <w:shd w:val="clear" w:color="auto" w:fill="FFFFFF"/>
          </w:rPr>
          <w:t xml:space="preserve">    </w:t>
        </w:r>
        <w:proofErr w:type="gramStart"/>
        <w:r w:rsidRPr="00A047A1">
          <w:rPr>
            <w:rFonts w:ascii="Century Gothic" w:eastAsia="Times New Roman" w:hAnsi="Century Gothic" w:cs="Arial"/>
            <w:b/>
            <w:bCs/>
            <w:color w:val="333333"/>
            <w:szCs w:val="22"/>
            <w:bdr w:val="none" w:sz="0" w:space="0" w:color="auto" w:frame="1"/>
            <w:shd w:val="clear" w:color="auto" w:fill="FFFFFF"/>
          </w:rPr>
          <w:t>alert(</w:t>
        </w:r>
        <w:proofErr w:type="gramEnd"/>
        <w:r w:rsidRPr="00A047A1">
          <w:rPr>
            <w:rFonts w:ascii="Century Gothic" w:eastAsia="Times New Roman" w:hAnsi="Century Gothic" w:cs="Arial"/>
            <w:b/>
            <w:bCs/>
            <w:color w:val="333333"/>
            <w:szCs w:val="22"/>
            <w:bdr w:val="none" w:sz="0" w:space="0" w:color="auto" w:frame="1"/>
            <w:shd w:val="clear" w:color="auto" w:fill="FFFFFF"/>
          </w:rPr>
          <w:t>c);</w:t>
        </w:r>
      </w:ins>
    </w:p>
    <w:p w:rsidR="00550F61" w:rsidRPr="00A047A1" w:rsidRDefault="00550F61" w:rsidP="00550F61">
      <w:pPr>
        <w:spacing w:after="0" w:line="384" w:lineRule="atLeast"/>
        <w:textAlignment w:val="baseline"/>
        <w:rPr>
          <w:ins w:id="858" w:author="Unknown"/>
          <w:rFonts w:ascii="inherit" w:eastAsia="Times New Roman" w:hAnsi="inherit" w:cs="Arial"/>
          <w:b/>
          <w:bCs/>
          <w:color w:val="333333"/>
          <w:szCs w:val="22"/>
        </w:rPr>
      </w:pPr>
      <w:ins w:id="859" w:author="Unknown">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860"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861" w:author="Unknown"/>
          <w:rFonts w:ascii="inherit" w:eastAsia="Times New Roman" w:hAnsi="inherit" w:cs="Arial"/>
          <w:b/>
          <w:bCs/>
          <w:color w:val="333333"/>
          <w:szCs w:val="22"/>
        </w:rPr>
      </w:pPr>
      <w:proofErr w:type="gramStart"/>
      <w:ins w:id="862" w:author="Unknown">
        <w:r w:rsidRPr="00A047A1">
          <w:rPr>
            <w:rFonts w:ascii="Century Gothic" w:eastAsia="Times New Roman" w:hAnsi="Century Gothic" w:cs="Arial"/>
            <w:b/>
            <w:bCs/>
            <w:color w:val="333333"/>
            <w:szCs w:val="22"/>
            <w:bdr w:val="none" w:sz="0" w:space="0" w:color="auto" w:frame="1"/>
            <w:shd w:val="clear" w:color="auto" w:fill="FFFFFF"/>
          </w:rPr>
          <w:t>sum(</w:t>
        </w:r>
        <w:proofErr w:type="gramEnd"/>
        <w:r w:rsidRPr="00A047A1">
          <w:rPr>
            <w:rFonts w:ascii="Century Gothic" w:eastAsia="Times New Roman" w:hAnsi="Century Gothic" w:cs="Arial"/>
            <w:b/>
            <w:bCs/>
            <w:color w:val="333333"/>
            <w:szCs w:val="22"/>
            <w:bdr w:val="none" w:sz="0" w:space="0" w:color="auto" w:frame="1"/>
            <w:shd w:val="clear" w:color="auto" w:fill="FFFFFF"/>
          </w:rPr>
          <w:t>3);</w:t>
        </w:r>
        <w:r w:rsidRPr="00A047A1">
          <w:rPr>
            <w:rFonts w:ascii="Century Gothic" w:eastAsia="Times New Roman" w:hAnsi="Century Gothic" w:cs="Arial"/>
            <w:b/>
            <w:bCs/>
            <w:color w:val="008000"/>
            <w:szCs w:val="22"/>
            <w:bdr w:val="none" w:sz="0" w:space="0" w:color="auto" w:frame="1"/>
            <w:shd w:val="clear" w:color="auto" w:fill="FFFFFF"/>
          </w:rPr>
          <w:t>//The output is 3.</w:t>
        </w:r>
      </w:ins>
    </w:p>
    <w:p w:rsidR="00550F61" w:rsidRPr="00A047A1" w:rsidRDefault="00550F61" w:rsidP="00550F61">
      <w:pPr>
        <w:spacing w:after="0" w:line="384" w:lineRule="atLeast"/>
        <w:textAlignment w:val="baseline"/>
        <w:rPr>
          <w:ins w:id="863" w:author="Unknown"/>
          <w:rFonts w:ascii="inherit" w:eastAsia="Times New Roman" w:hAnsi="inherit" w:cs="Arial"/>
          <w:b/>
          <w:bCs/>
          <w:color w:val="333333"/>
          <w:szCs w:val="22"/>
        </w:rPr>
      </w:pPr>
      <w:proofErr w:type="gramStart"/>
      <w:ins w:id="864" w:author="Unknown">
        <w:r w:rsidRPr="00A047A1">
          <w:rPr>
            <w:rFonts w:ascii="Century Gothic" w:eastAsia="Times New Roman" w:hAnsi="Century Gothic" w:cs="Arial"/>
            <w:b/>
            <w:bCs/>
            <w:color w:val="333333"/>
            <w:szCs w:val="22"/>
            <w:bdr w:val="none" w:sz="0" w:space="0" w:color="auto" w:frame="1"/>
            <w:shd w:val="clear" w:color="auto" w:fill="FFFFFF"/>
          </w:rPr>
          <w:t>sum(</w:t>
        </w:r>
        <w:proofErr w:type="gramEnd"/>
        <w:r w:rsidRPr="00A047A1">
          <w:rPr>
            <w:rFonts w:ascii="Century Gothic" w:eastAsia="Times New Roman" w:hAnsi="Century Gothic" w:cs="Arial"/>
            <w:b/>
            <w:bCs/>
            <w:color w:val="333333"/>
            <w:szCs w:val="22"/>
            <w:bdr w:val="none" w:sz="0" w:space="0" w:color="auto" w:frame="1"/>
            <w:shd w:val="clear" w:color="auto" w:fill="FFFFFF"/>
          </w:rPr>
          <w:t>2, 4);</w:t>
        </w:r>
        <w:r w:rsidRPr="00A047A1">
          <w:rPr>
            <w:rFonts w:ascii="Century Gothic" w:eastAsia="Times New Roman" w:hAnsi="Century Gothic" w:cs="Arial"/>
            <w:b/>
            <w:bCs/>
            <w:color w:val="008000"/>
            <w:szCs w:val="22"/>
            <w:bdr w:val="none" w:sz="0" w:space="0" w:color="auto" w:frame="1"/>
            <w:shd w:val="clear" w:color="auto" w:fill="FFFFFF"/>
          </w:rPr>
          <w:t>//The output is 2.</w:t>
        </w:r>
      </w:ins>
    </w:p>
    <w:p w:rsidR="00550F61" w:rsidRPr="00A047A1" w:rsidRDefault="00550F61" w:rsidP="00550F61">
      <w:pPr>
        <w:spacing w:after="0" w:line="384" w:lineRule="atLeast"/>
        <w:textAlignment w:val="baseline"/>
        <w:rPr>
          <w:ins w:id="865" w:author="Unknown"/>
          <w:rFonts w:ascii="inherit" w:eastAsia="Times New Roman" w:hAnsi="inherit" w:cs="Arial"/>
          <w:b/>
          <w:bCs/>
          <w:color w:val="333333"/>
          <w:szCs w:val="22"/>
        </w:rPr>
      </w:pPr>
      <w:ins w:id="866" w:author="Unknown">
        <w:r w:rsidRPr="00A047A1">
          <w:rPr>
            <w:rFonts w:ascii="Century Gothic" w:eastAsia="Times New Roman" w:hAnsi="Century Gothic" w:cs="Arial"/>
            <w:b/>
            <w:bCs/>
            <w:color w:val="008000"/>
            <w:szCs w:val="22"/>
            <w:bdr w:val="none" w:sz="0" w:space="0" w:color="auto" w:frame="1"/>
            <w:shd w:val="clear" w:color="auto" w:fill="FFFFFF"/>
          </w:rPr>
          <w:br/>
        </w:r>
      </w:ins>
    </w:p>
    <w:p w:rsidR="00550F61" w:rsidRPr="00A047A1" w:rsidRDefault="00550F61" w:rsidP="00550F61">
      <w:pPr>
        <w:spacing w:after="0" w:line="384" w:lineRule="atLeast"/>
        <w:textAlignment w:val="baseline"/>
        <w:rPr>
          <w:ins w:id="867" w:author="Unknown"/>
          <w:rFonts w:ascii="inherit" w:eastAsia="Times New Roman" w:hAnsi="inherit" w:cs="Arial"/>
          <w:b/>
          <w:bCs/>
          <w:color w:val="333333"/>
          <w:szCs w:val="22"/>
        </w:rPr>
      </w:pPr>
      <w:ins w:id="868" w:author="Unknown">
        <w:r w:rsidRPr="00A047A1">
          <w:rPr>
            <w:rFonts w:ascii="Century Gothic" w:eastAsia="Times New Roman" w:hAnsi="Century Gothic" w:cs="Arial"/>
            <w:b/>
            <w:bCs/>
            <w:color w:val="333333"/>
            <w:szCs w:val="22"/>
            <w:bdr w:val="none" w:sz="0" w:space="0" w:color="auto" w:frame="1"/>
          </w:rPr>
          <w:t>In the JavaScript, when we write more than one functions with same name that time JavaScript consider the last define function and override the previous functions. You can see the above example output for the same.</w:t>
        </w:r>
      </w:ins>
    </w:p>
    <w:p w:rsidR="00550F61" w:rsidRPr="00A047A1" w:rsidRDefault="00550F61" w:rsidP="00550F61">
      <w:pPr>
        <w:spacing w:after="0" w:line="384" w:lineRule="atLeast"/>
        <w:textAlignment w:val="baseline"/>
        <w:rPr>
          <w:ins w:id="869" w:author="Unknown"/>
          <w:rFonts w:ascii="inherit" w:eastAsia="Times New Roman" w:hAnsi="inherit" w:cs="Arial"/>
          <w:b/>
          <w:bCs/>
          <w:color w:val="333333"/>
          <w:szCs w:val="22"/>
        </w:rPr>
      </w:pPr>
      <w:ins w:id="870"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871" w:author="Unknown"/>
          <w:rFonts w:ascii="inherit" w:eastAsia="Times New Roman" w:hAnsi="inherit" w:cs="Arial"/>
          <w:b/>
          <w:bCs/>
          <w:color w:val="333333"/>
          <w:szCs w:val="22"/>
        </w:rPr>
      </w:pPr>
      <w:ins w:id="872" w:author="Unknown">
        <w:r w:rsidRPr="00A047A1">
          <w:rPr>
            <w:rFonts w:ascii="Century Gothic" w:eastAsia="Times New Roman" w:hAnsi="Century Gothic" w:cs="Arial"/>
            <w:b/>
            <w:bCs/>
            <w:color w:val="333333"/>
            <w:szCs w:val="22"/>
            <w:bdr w:val="none" w:sz="0" w:space="0" w:color="auto" w:frame="1"/>
          </w:rPr>
          <w:t>We can achieve using the several different techniques as give below</w:t>
        </w:r>
      </w:ins>
    </w:p>
    <w:p w:rsidR="00550F61" w:rsidRPr="00A047A1" w:rsidRDefault="00550F61" w:rsidP="00550F61">
      <w:pPr>
        <w:numPr>
          <w:ilvl w:val="0"/>
          <w:numId w:val="5"/>
        </w:numPr>
        <w:spacing w:after="0" w:line="384" w:lineRule="atLeast"/>
        <w:ind w:left="0" w:firstLine="0"/>
        <w:textAlignment w:val="baseline"/>
        <w:rPr>
          <w:ins w:id="873" w:author="Unknown"/>
          <w:rFonts w:ascii="inherit" w:eastAsia="Times New Roman" w:hAnsi="inherit" w:cs="Arial"/>
          <w:b/>
          <w:bCs/>
          <w:color w:val="333333"/>
          <w:szCs w:val="22"/>
        </w:rPr>
      </w:pPr>
      <w:ins w:id="874" w:author="Unknown">
        <w:r w:rsidRPr="00A047A1">
          <w:rPr>
            <w:rFonts w:ascii="Century Gothic" w:eastAsia="Times New Roman" w:hAnsi="Century Gothic" w:cs="Arial"/>
            <w:b/>
            <w:bCs/>
            <w:color w:val="333333"/>
            <w:szCs w:val="22"/>
            <w:bdr w:val="none" w:sz="0" w:space="0" w:color="auto" w:frame="1"/>
          </w:rPr>
          <w:t>You can check the declared argument name value is undefined.</w:t>
        </w:r>
      </w:ins>
    </w:p>
    <w:p w:rsidR="00550F61" w:rsidRPr="00A047A1" w:rsidRDefault="00550F61" w:rsidP="00550F61">
      <w:pPr>
        <w:numPr>
          <w:ilvl w:val="0"/>
          <w:numId w:val="5"/>
        </w:numPr>
        <w:spacing w:after="0" w:line="384" w:lineRule="atLeast"/>
        <w:ind w:left="0" w:firstLine="0"/>
        <w:textAlignment w:val="baseline"/>
        <w:rPr>
          <w:ins w:id="875" w:author="Unknown"/>
          <w:rFonts w:ascii="inherit" w:eastAsia="Times New Roman" w:hAnsi="inherit" w:cs="Arial"/>
          <w:b/>
          <w:bCs/>
          <w:color w:val="333333"/>
          <w:szCs w:val="22"/>
        </w:rPr>
      </w:pPr>
      <w:ins w:id="876" w:author="Unknown">
        <w:r w:rsidRPr="00A047A1">
          <w:rPr>
            <w:rFonts w:ascii="Century Gothic" w:eastAsia="Times New Roman" w:hAnsi="Century Gothic" w:cs="Arial"/>
            <w:b/>
            <w:bCs/>
            <w:color w:val="333333"/>
            <w:szCs w:val="22"/>
            <w:bdr w:val="none" w:sz="0" w:space="0" w:color="auto" w:frame="1"/>
          </w:rPr>
          <w:t>We can check the total arguments with </w:t>
        </w:r>
        <w:proofErr w:type="spellStart"/>
        <w:r w:rsidRPr="00A047A1">
          <w:rPr>
            <w:rFonts w:ascii="Century Gothic" w:eastAsia="Times New Roman" w:hAnsi="Century Gothic" w:cs="Arial"/>
            <w:b/>
            <w:bCs/>
            <w:i/>
            <w:iCs/>
            <w:color w:val="333333"/>
            <w:szCs w:val="22"/>
            <w:bdr w:val="none" w:sz="0" w:space="0" w:color="auto" w:frame="1"/>
          </w:rPr>
          <w:t>arguments.length</w:t>
        </w:r>
        <w:proofErr w:type="spellEnd"/>
        <w:r w:rsidRPr="00A047A1">
          <w:rPr>
            <w:rFonts w:ascii="Century Gothic" w:eastAsia="Times New Roman" w:hAnsi="Century Gothic" w:cs="Arial"/>
            <w:b/>
            <w:bCs/>
            <w:color w:val="333333"/>
            <w:szCs w:val="22"/>
            <w:bdr w:val="none" w:sz="0" w:space="0" w:color="auto" w:frame="1"/>
          </w:rPr>
          <w:t>.</w:t>
        </w:r>
      </w:ins>
    </w:p>
    <w:p w:rsidR="00550F61" w:rsidRPr="00A047A1" w:rsidRDefault="00550F61" w:rsidP="00550F61">
      <w:pPr>
        <w:numPr>
          <w:ilvl w:val="0"/>
          <w:numId w:val="5"/>
        </w:numPr>
        <w:spacing w:after="0" w:line="384" w:lineRule="atLeast"/>
        <w:ind w:left="0" w:firstLine="0"/>
        <w:textAlignment w:val="baseline"/>
        <w:rPr>
          <w:ins w:id="877" w:author="Unknown"/>
          <w:rFonts w:ascii="inherit" w:eastAsia="Times New Roman" w:hAnsi="inherit" w:cs="Arial"/>
          <w:b/>
          <w:bCs/>
          <w:color w:val="333333"/>
          <w:szCs w:val="22"/>
        </w:rPr>
      </w:pPr>
      <w:ins w:id="878" w:author="Unknown">
        <w:r w:rsidRPr="00A047A1">
          <w:rPr>
            <w:rFonts w:ascii="Century Gothic" w:eastAsia="Times New Roman" w:hAnsi="Century Gothic" w:cs="Arial"/>
            <w:b/>
            <w:bCs/>
            <w:color w:val="333333"/>
            <w:szCs w:val="22"/>
            <w:bdr w:val="none" w:sz="0" w:space="0" w:color="auto" w:frame="1"/>
          </w:rPr>
          <w:t>Checking the type of passing arguments.</w:t>
        </w:r>
      </w:ins>
    </w:p>
    <w:p w:rsidR="00550F61" w:rsidRPr="00A047A1" w:rsidRDefault="00550F61" w:rsidP="00550F61">
      <w:pPr>
        <w:numPr>
          <w:ilvl w:val="0"/>
          <w:numId w:val="5"/>
        </w:numPr>
        <w:spacing w:after="0" w:line="384" w:lineRule="atLeast"/>
        <w:ind w:left="0" w:firstLine="0"/>
        <w:textAlignment w:val="baseline"/>
        <w:rPr>
          <w:ins w:id="879" w:author="Unknown"/>
          <w:rFonts w:ascii="inherit" w:eastAsia="Times New Roman" w:hAnsi="inherit" w:cs="Arial"/>
          <w:b/>
          <w:bCs/>
          <w:color w:val="333333"/>
          <w:szCs w:val="22"/>
        </w:rPr>
      </w:pPr>
      <w:ins w:id="880" w:author="Unknown">
        <w:r w:rsidRPr="00A047A1">
          <w:rPr>
            <w:rFonts w:ascii="Century Gothic" w:eastAsia="Times New Roman" w:hAnsi="Century Gothic" w:cs="Arial"/>
            <w:b/>
            <w:bCs/>
            <w:color w:val="333333"/>
            <w:szCs w:val="22"/>
            <w:bdr w:val="none" w:sz="0" w:space="0" w:color="auto" w:frame="1"/>
          </w:rPr>
          <w:t>Using number of arguments</w:t>
        </w:r>
      </w:ins>
    </w:p>
    <w:p w:rsidR="00550F61" w:rsidRPr="00A047A1" w:rsidRDefault="00550F61" w:rsidP="00550F61">
      <w:pPr>
        <w:numPr>
          <w:ilvl w:val="0"/>
          <w:numId w:val="5"/>
        </w:numPr>
        <w:spacing w:after="0" w:line="384" w:lineRule="atLeast"/>
        <w:ind w:left="0" w:firstLine="0"/>
        <w:textAlignment w:val="baseline"/>
        <w:rPr>
          <w:ins w:id="881" w:author="Unknown"/>
          <w:rFonts w:ascii="inherit" w:eastAsia="Times New Roman" w:hAnsi="inherit" w:cs="Arial"/>
          <w:b/>
          <w:bCs/>
          <w:color w:val="333333"/>
          <w:szCs w:val="22"/>
        </w:rPr>
      </w:pPr>
      <w:ins w:id="882" w:author="Unknown">
        <w:r w:rsidRPr="00A047A1">
          <w:rPr>
            <w:rFonts w:ascii="Century Gothic" w:eastAsia="Times New Roman" w:hAnsi="Century Gothic" w:cs="Arial"/>
            <w:b/>
            <w:bCs/>
            <w:color w:val="333333"/>
            <w:szCs w:val="22"/>
            <w:bdr w:val="none" w:sz="0" w:space="0" w:color="auto" w:frame="1"/>
          </w:rPr>
          <w:t>Using optional arguments like x=x || 'default'</w:t>
        </w:r>
      </w:ins>
    </w:p>
    <w:p w:rsidR="00550F61" w:rsidRPr="00A047A1" w:rsidRDefault="00550F61" w:rsidP="00550F61">
      <w:pPr>
        <w:numPr>
          <w:ilvl w:val="0"/>
          <w:numId w:val="5"/>
        </w:numPr>
        <w:spacing w:after="0" w:line="384" w:lineRule="atLeast"/>
        <w:ind w:left="0" w:firstLine="0"/>
        <w:textAlignment w:val="baseline"/>
        <w:rPr>
          <w:ins w:id="883" w:author="Unknown"/>
          <w:rFonts w:ascii="inherit" w:eastAsia="Times New Roman" w:hAnsi="inherit" w:cs="Arial"/>
          <w:b/>
          <w:bCs/>
          <w:color w:val="333333"/>
          <w:szCs w:val="22"/>
        </w:rPr>
      </w:pPr>
      <w:ins w:id="884" w:author="Unknown">
        <w:r w:rsidRPr="00A047A1">
          <w:rPr>
            <w:rFonts w:ascii="Century Gothic" w:eastAsia="Times New Roman" w:hAnsi="Century Gothic" w:cs="Arial"/>
            <w:b/>
            <w:bCs/>
            <w:color w:val="333333"/>
            <w:szCs w:val="22"/>
            <w:bdr w:val="none" w:sz="0" w:space="0" w:color="auto" w:frame="1"/>
          </w:rPr>
          <w:t>Using different name in the first place</w:t>
        </w:r>
      </w:ins>
    </w:p>
    <w:p w:rsidR="00550F61" w:rsidRPr="00A047A1" w:rsidRDefault="00550F61" w:rsidP="00550F61">
      <w:pPr>
        <w:numPr>
          <w:ilvl w:val="0"/>
          <w:numId w:val="5"/>
        </w:numPr>
        <w:spacing w:after="0" w:line="384" w:lineRule="atLeast"/>
        <w:ind w:left="0" w:firstLine="0"/>
        <w:textAlignment w:val="baseline"/>
        <w:rPr>
          <w:ins w:id="885" w:author="Unknown"/>
          <w:rFonts w:ascii="inherit" w:eastAsia="Times New Roman" w:hAnsi="inherit" w:cs="Arial"/>
          <w:b/>
          <w:bCs/>
          <w:color w:val="333333"/>
          <w:szCs w:val="22"/>
        </w:rPr>
      </w:pPr>
      <w:ins w:id="886" w:author="Unknown">
        <w:r w:rsidRPr="00A047A1">
          <w:rPr>
            <w:rFonts w:ascii="Century Gothic" w:eastAsia="Times New Roman" w:hAnsi="Century Gothic" w:cs="Arial"/>
            <w:b/>
            <w:bCs/>
            <w:color w:val="333333"/>
            <w:szCs w:val="22"/>
            <w:bdr w:val="none" w:sz="0" w:space="0" w:color="auto" w:frame="1"/>
          </w:rPr>
          <w:lastRenderedPageBreak/>
          <w:t>We can use the arguments array to access any given argument by using </w:t>
        </w:r>
        <w:r w:rsidRPr="00A047A1">
          <w:rPr>
            <w:rFonts w:ascii="Century Gothic" w:eastAsia="Times New Roman" w:hAnsi="Century Gothic" w:cs="Arial"/>
            <w:b/>
            <w:bCs/>
            <w:i/>
            <w:iCs/>
            <w:color w:val="333333"/>
            <w:szCs w:val="22"/>
            <w:bdr w:val="none" w:sz="0" w:space="0" w:color="auto" w:frame="1"/>
          </w:rPr>
          <w:t>arguments[i]</w:t>
        </w:r>
      </w:ins>
    </w:p>
    <w:p w:rsidR="00550F61" w:rsidRPr="00A047A1" w:rsidRDefault="00550F61" w:rsidP="00550F61">
      <w:pPr>
        <w:spacing w:after="0" w:line="384" w:lineRule="atLeast"/>
        <w:textAlignment w:val="baseline"/>
        <w:rPr>
          <w:ins w:id="887" w:author="Unknown"/>
          <w:rFonts w:ascii="inherit" w:eastAsia="Times New Roman" w:hAnsi="inherit" w:cs="Arial"/>
          <w:b/>
          <w:bCs/>
          <w:color w:val="333333"/>
          <w:szCs w:val="22"/>
        </w:rPr>
      </w:pPr>
      <w:ins w:id="888" w:author="Unknown">
        <w:r w:rsidRPr="00A047A1">
          <w:rPr>
            <w:rFonts w:ascii="inherit" w:eastAsia="Times New Roman" w:hAnsi="inherit" w:cs="Arial"/>
            <w:b/>
            <w:bCs/>
            <w:color w:val="0000FF"/>
            <w:szCs w:val="22"/>
            <w:bdr w:val="none" w:sz="0" w:space="0" w:color="auto" w:frame="1"/>
          </w:rPr>
          <w:t>What is prototype in JavaScript?</w:t>
        </w:r>
        <w:r w:rsidRPr="00A047A1">
          <w:rPr>
            <w:rFonts w:ascii="inherit" w:eastAsia="Times New Roman" w:hAnsi="inherit" w:cs="Arial"/>
            <w:b/>
            <w:bCs/>
            <w:color w:val="333333"/>
            <w:szCs w:val="22"/>
          </w:rPr>
          <w:br/>
        </w:r>
        <w:r w:rsidRPr="00A047A1">
          <w:rPr>
            <w:rFonts w:ascii="inherit" w:eastAsia="Times New Roman" w:hAnsi="inherit" w:cs="Arial"/>
            <w:b/>
            <w:bCs/>
            <w:color w:val="0000FF"/>
            <w:szCs w:val="22"/>
            <w:bdr w:val="none" w:sz="0" w:space="0" w:color="auto" w:frame="1"/>
          </w:rPr>
          <w:br/>
        </w:r>
      </w:ins>
    </w:p>
    <w:p w:rsidR="00550F61" w:rsidRPr="00A047A1" w:rsidRDefault="00550F61" w:rsidP="00550F61">
      <w:pPr>
        <w:spacing w:after="0" w:line="384" w:lineRule="atLeast"/>
        <w:textAlignment w:val="baseline"/>
        <w:rPr>
          <w:ins w:id="889" w:author="Unknown"/>
          <w:rFonts w:ascii="inherit" w:eastAsia="Times New Roman" w:hAnsi="inherit" w:cs="Arial"/>
          <w:b/>
          <w:bCs/>
          <w:color w:val="333333"/>
          <w:szCs w:val="22"/>
        </w:rPr>
      </w:pPr>
      <w:ins w:id="890" w:author="Unknown">
        <w:r w:rsidRPr="00A047A1">
          <w:rPr>
            <w:rFonts w:ascii="Century Gothic" w:eastAsia="Times New Roman" w:hAnsi="Century Gothic" w:cs="Arial"/>
            <w:b/>
            <w:bCs/>
            <w:color w:val="333333"/>
            <w:szCs w:val="22"/>
            <w:bdr w:val="none" w:sz="0" w:space="0" w:color="auto" w:frame="1"/>
          </w:rPr>
          <w:t>The prototype is a fundamental concept of JavaScript and its must to known JavaScript developers.</w:t>
        </w:r>
        <w:r w:rsidRPr="00A047A1">
          <w:rPr>
            <w:rFonts w:ascii="inherit" w:eastAsia="Times New Roman" w:hAnsi="inherit" w:cs="Arial"/>
            <w:b/>
            <w:bCs/>
            <w:color w:val="333333"/>
            <w:szCs w:val="22"/>
          </w:rPr>
          <w:br/>
        </w:r>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891" w:author="Unknown"/>
          <w:rFonts w:ascii="inherit" w:eastAsia="Times New Roman" w:hAnsi="inherit" w:cs="Arial"/>
          <w:b/>
          <w:bCs/>
          <w:color w:val="333333"/>
          <w:szCs w:val="22"/>
        </w:rPr>
      </w:pPr>
      <w:ins w:id="892" w:author="Unknown">
        <w:r w:rsidRPr="00A047A1">
          <w:rPr>
            <w:rFonts w:ascii="Century Gothic" w:eastAsia="Times New Roman" w:hAnsi="Century Gothic" w:cs="Arial"/>
            <w:b/>
            <w:bCs/>
            <w:color w:val="333333"/>
            <w:szCs w:val="22"/>
            <w:bdr w:val="none" w:sz="0" w:space="0" w:color="auto" w:frame="1"/>
          </w:rPr>
          <w:t xml:space="preserve">All the JavaScript objects </w:t>
        </w:r>
        <w:proofErr w:type="gramStart"/>
        <w:r w:rsidRPr="00A047A1">
          <w:rPr>
            <w:rFonts w:ascii="Century Gothic" w:eastAsia="Times New Roman" w:hAnsi="Century Gothic" w:cs="Arial"/>
            <w:b/>
            <w:bCs/>
            <w:color w:val="333333"/>
            <w:szCs w:val="22"/>
            <w:bdr w:val="none" w:sz="0" w:space="0" w:color="auto" w:frame="1"/>
          </w:rPr>
          <w:t>has</w:t>
        </w:r>
        <w:proofErr w:type="gramEnd"/>
        <w:r w:rsidRPr="00A047A1">
          <w:rPr>
            <w:rFonts w:ascii="Century Gothic" w:eastAsia="Times New Roman" w:hAnsi="Century Gothic" w:cs="Arial"/>
            <w:b/>
            <w:bCs/>
            <w:color w:val="333333"/>
            <w:szCs w:val="22"/>
            <w:bdr w:val="none" w:sz="0" w:space="0" w:color="auto" w:frame="1"/>
          </w:rPr>
          <w:t xml:space="preserve"> an object and its property called prototype and its used to add and the custom functions and property.</w:t>
        </w:r>
      </w:ins>
    </w:p>
    <w:p w:rsidR="00550F61" w:rsidRPr="00A047A1" w:rsidRDefault="00550F61" w:rsidP="00550F61">
      <w:pPr>
        <w:spacing w:after="0" w:line="384" w:lineRule="atLeast"/>
        <w:textAlignment w:val="baseline"/>
        <w:rPr>
          <w:ins w:id="893" w:author="Unknown"/>
          <w:rFonts w:ascii="inherit" w:eastAsia="Times New Roman" w:hAnsi="inherit" w:cs="Arial"/>
          <w:b/>
          <w:bCs/>
          <w:color w:val="333333"/>
          <w:szCs w:val="22"/>
        </w:rPr>
      </w:pPr>
      <w:ins w:id="894"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895" w:author="Unknown"/>
          <w:rFonts w:ascii="inherit" w:eastAsia="Times New Roman" w:hAnsi="inherit" w:cs="Arial"/>
          <w:b/>
          <w:bCs/>
          <w:color w:val="333333"/>
          <w:szCs w:val="22"/>
        </w:rPr>
      </w:pPr>
      <w:proofErr w:type="gramStart"/>
      <w:ins w:id="896" w:author="Unknown">
        <w:r w:rsidRPr="00A047A1">
          <w:rPr>
            <w:rFonts w:ascii="Century Gothic" w:eastAsia="Times New Roman" w:hAnsi="Century Gothic" w:cs="Arial"/>
            <w:b/>
            <w:bCs/>
            <w:color w:val="333333"/>
            <w:szCs w:val="22"/>
            <w:bdr w:val="none" w:sz="0" w:space="0" w:color="auto" w:frame="1"/>
          </w:rPr>
          <w:t>The example without prototype as given below.</w:t>
        </w:r>
        <w:proofErr w:type="gramEnd"/>
      </w:ins>
    </w:p>
    <w:p w:rsidR="00550F61" w:rsidRPr="00A047A1" w:rsidRDefault="00550F61" w:rsidP="00550F61">
      <w:pPr>
        <w:spacing w:after="0" w:line="384" w:lineRule="atLeast"/>
        <w:textAlignment w:val="baseline"/>
        <w:rPr>
          <w:ins w:id="897" w:author="Unknown"/>
          <w:rFonts w:ascii="inherit" w:eastAsia="Times New Roman" w:hAnsi="inherit" w:cs="Arial"/>
          <w:b/>
          <w:bCs/>
          <w:color w:val="333333"/>
          <w:szCs w:val="22"/>
        </w:rPr>
      </w:pPr>
      <w:ins w:id="898" w:author="Unknown">
        <w:r w:rsidRPr="00A047A1">
          <w:rPr>
            <w:rFonts w:ascii="Century Gothic" w:eastAsia="Times New Roman" w:hAnsi="Century Gothic" w:cs="Arial"/>
            <w:b/>
            <w:bCs/>
            <w:color w:val="333333"/>
            <w:szCs w:val="22"/>
            <w:bdr w:val="none" w:sz="0" w:space="0" w:color="auto" w:frame="1"/>
          </w:rPr>
          <w:br/>
        </w:r>
      </w:ins>
    </w:p>
    <w:p w:rsidR="00550F61" w:rsidRPr="00A047A1" w:rsidRDefault="00550F61" w:rsidP="00550F61">
      <w:pPr>
        <w:spacing w:after="0" w:line="384" w:lineRule="atLeast"/>
        <w:textAlignment w:val="baseline"/>
        <w:rPr>
          <w:ins w:id="899" w:author="Unknown"/>
          <w:rFonts w:ascii="inherit" w:eastAsia="Times New Roman" w:hAnsi="inherit" w:cs="Arial"/>
          <w:b/>
          <w:bCs/>
          <w:color w:val="333333"/>
          <w:szCs w:val="22"/>
        </w:rPr>
      </w:pPr>
      <w:proofErr w:type="spellStart"/>
      <w:proofErr w:type="gramStart"/>
      <w:ins w:id="900"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employee = </w:t>
        </w:r>
        <w:r w:rsidRPr="00A047A1">
          <w:rPr>
            <w:rFonts w:ascii="Century Gothic" w:eastAsia="Times New Roman" w:hAnsi="Century Gothic" w:cs="Arial"/>
            <w:b/>
            <w:bCs/>
            <w:color w:val="0000FF"/>
            <w:szCs w:val="22"/>
            <w:bdr w:val="none" w:sz="0" w:space="0" w:color="auto" w:frame="1"/>
            <w:shd w:val="clear" w:color="auto" w:fill="FFFFFF"/>
          </w:rPr>
          <w:t>function</w:t>
        </w:r>
        <w:r w:rsidRPr="00A047A1">
          <w:rPr>
            <w:rFonts w:ascii="Century Gothic" w:eastAsia="Times New Roman" w:hAnsi="Century Gothic" w:cs="Arial"/>
            <w:b/>
            <w:bCs/>
            <w:color w:val="333333"/>
            <w:szCs w:val="22"/>
            <w:bdr w:val="none" w:sz="0" w:space="0" w:color="auto" w:frame="1"/>
            <w:shd w:val="clear" w:color="auto" w:fill="FFFFFF"/>
          </w:rPr>
          <w:t> () {</w:t>
        </w:r>
      </w:ins>
    </w:p>
    <w:p w:rsidR="00550F61" w:rsidRPr="00A047A1" w:rsidRDefault="00550F61" w:rsidP="00550F61">
      <w:pPr>
        <w:spacing w:after="0" w:line="384" w:lineRule="atLeast"/>
        <w:textAlignment w:val="baseline"/>
        <w:rPr>
          <w:ins w:id="901" w:author="Unknown"/>
          <w:rFonts w:ascii="inherit" w:eastAsia="Times New Roman" w:hAnsi="inherit" w:cs="Arial"/>
          <w:b/>
          <w:bCs/>
          <w:color w:val="333333"/>
          <w:szCs w:val="22"/>
        </w:rPr>
      </w:pPr>
      <w:ins w:id="902" w:author="Unknown">
        <w:r w:rsidRPr="00A047A1">
          <w:rPr>
            <w:rFonts w:ascii="Century Gothic" w:eastAsia="Times New Roman" w:hAnsi="Century Gothic" w:cs="Arial"/>
            <w:b/>
            <w:bCs/>
            <w:color w:val="333333"/>
            <w:szCs w:val="22"/>
            <w:bdr w:val="none" w:sz="0" w:space="0" w:color="auto" w:frame="1"/>
            <w:shd w:val="clear" w:color="auto" w:fill="FFFFFF"/>
          </w:rPr>
          <w:t>    </w:t>
        </w:r>
        <w:r w:rsidRPr="00A047A1">
          <w:rPr>
            <w:rFonts w:ascii="Century Gothic" w:eastAsia="Times New Roman" w:hAnsi="Century Gothic" w:cs="Arial"/>
            <w:b/>
            <w:bCs/>
            <w:color w:val="008000"/>
            <w:szCs w:val="22"/>
            <w:bdr w:val="none" w:sz="0" w:space="0" w:color="auto" w:frame="1"/>
            <w:shd w:val="clear" w:color="auto" w:fill="FFFFFF"/>
          </w:rPr>
          <w:t>//This is a constructor</w:t>
        </w:r>
        <w:proofErr w:type="gramStart"/>
        <w:r w:rsidRPr="00A047A1">
          <w:rPr>
            <w:rFonts w:ascii="Century Gothic" w:eastAsia="Times New Roman" w:hAnsi="Century Gothic" w:cs="Arial"/>
            <w:b/>
            <w:bCs/>
            <w:color w:val="008000"/>
            <w:szCs w:val="22"/>
            <w:bdr w:val="none" w:sz="0" w:space="0" w:color="auto" w:frame="1"/>
            <w:shd w:val="clear" w:color="auto" w:fill="FFFFFF"/>
          </w:rPr>
          <w:t>  function</w:t>
        </w:r>
        <w:proofErr w:type="gramEnd"/>
        <w:r w:rsidRPr="00A047A1">
          <w:rPr>
            <w:rFonts w:ascii="Century Gothic" w:eastAsia="Times New Roman" w:hAnsi="Century Gothic" w:cs="Arial"/>
            <w:b/>
            <w:bCs/>
            <w:color w:val="008000"/>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903" w:author="Unknown"/>
          <w:rFonts w:ascii="inherit" w:eastAsia="Times New Roman" w:hAnsi="inherit" w:cs="Arial"/>
          <w:b/>
          <w:bCs/>
          <w:color w:val="333333"/>
          <w:szCs w:val="22"/>
        </w:rPr>
      </w:pPr>
      <w:ins w:id="904" w:author="Unknown">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905"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906" w:author="Unknown"/>
          <w:rFonts w:ascii="inherit" w:eastAsia="Times New Roman" w:hAnsi="inherit" w:cs="Arial"/>
          <w:b/>
          <w:bCs/>
          <w:color w:val="333333"/>
          <w:szCs w:val="22"/>
        </w:rPr>
      </w:pPr>
      <w:ins w:id="907" w:author="Unknown">
        <w:r w:rsidRPr="00A047A1">
          <w:rPr>
            <w:rFonts w:ascii="Century Gothic" w:eastAsia="Times New Roman" w:hAnsi="Century Gothic" w:cs="Arial"/>
            <w:b/>
            <w:bCs/>
            <w:color w:val="008000"/>
            <w:szCs w:val="22"/>
            <w:bdr w:val="none" w:sz="0" w:space="0" w:color="auto" w:frame="1"/>
            <w:shd w:val="clear" w:color="auto" w:fill="FFFFFF"/>
          </w:rPr>
          <w:t>//Crate the instance of above constructor</w:t>
        </w:r>
        <w:proofErr w:type="gramStart"/>
        <w:r w:rsidRPr="00A047A1">
          <w:rPr>
            <w:rFonts w:ascii="Century Gothic" w:eastAsia="Times New Roman" w:hAnsi="Century Gothic" w:cs="Arial"/>
            <w:b/>
            <w:bCs/>
            <w:color w:val="008000"/>
            <w:szCs w:val="22"/>
            <w:bdr w:val="none" w:sz="0" w:space="0" w:color="auto" w:frame="1"/>
            <w:shd w:val="clear" w:color="auto" w:fill="FFFFFF"/>
          </w:rPr>
          <w:t>  function</w:t>
        </w:r>
        <w:proofErr w:type="gramEnd"/>
        <w:r w:rsidRPr="00A047A1">
          <w:rPr>
            <w:rFonts w:ascii="Century Gothic" w:eastAsia="Times New Roman" w:hAnsi="Century Gothic" w:cs="Arial"/>
            <w:b/>
            <w:bCs/>
            <w:color w:val="008000"/>
            <w:szCs w:val="22"/>
            <w:bdr w:val="none" w:sz="0" w:space="0" w:color="auto" w:frame="1"/>
            <w:shd w:val="clear" w:color="auto" w:fill="FFFFFF"/>
          </w:rPr>
          <w:t xml:space="preserve"> and assign in a variable</w:t>
        </w:r>
      </w:ins>
    </w:p>
    <w:p w:rsidR="00550F61" w:rsidRPr="00A047A1" w:rsidRDefault="00550F61" w:rsidP="00550F61">
      <w:pPr>
        <w:spacing w:after="0" w:line="384" w:lineRule="atLeast"/>
        <w:textAlignment w:val="baseline"/>
        <w:rPr>
          <w:ins w:id="908" w:author="Unknown"/>
          <w:rFonts w:ascii="inherit" w:eastAsia="Times New Roman" w:hAnsi="inherit" w:cs="Arial"/>
          <w:b/>
          <w:bCs/>
          <w:color w:val="333333"/>
          <w:szCs w:val="22"/>
        </w:rPr>
      </w:pPr>
      <w:proofErr w:type="spellStart"/>
      <w:proofErr w:type="gramStart"/>
      <w:ins w:id="909"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empInstance</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0000FF"/>
            <w:szCs w:val="22"/>
            <w:bdr w:val="none" w:sz="0" w:space="0" w:color="auto" w:frame="1"/>
            <w:shd w:val="clear" w:color="auto" w:fill="FFFFFF"/>
          </w:rPr>
          <w:t>new</w:t>
        </w:r>
        <w:r w:rsidRPr="00A047A1">
          <w:rPr>
            <w:rFonts w:ascii="Century Gothic" w:eastAsia="Times New Roman" w:hAnsi="Century Gothic" w:cs="Arial"/>
            <w:b/>
            <w:bCs/>
            <w:color w:val="333333"/>
            <w:szCs w:val="22"/>
            <w:bdr w:val="none" w:sz="0" w:space="0" w:color="auto" w:frame="1"/>
            <w:shd w:val="clear" w:color="auto" w:fill="FFFFFF"/>
          </w:rPr>
          <w:t> employee();</w:t>
        </w:r>
      </w:ins>
    </w:p>
    <w:p w:rsidR="00550F61" w:rsidRPr="00A047A1" w:rsidRDefault="00550F61" w:rsidP="00550F61">
      <w:pPr>
        <w:spacing w:after="0" w:line="384" w:lineRule="atLeast"/>
        <w:textAlignment w:val="baseline"/>
        <w:rPr>
          <w:ins w:id="910" w:author="Unknown"/>
          <w:rFonts w:ascii="inherit" w:eastAsia="Times New Roman" w:hAnsi="inherit" w:cs="Arial"/>
          <w:b/>
          <w:bCs/>
          <w:color w:val="333333"/>
          <w:szCs w:val="22"/>
        </w:rPr>
      </w:pPr>
      <w:proofErr w:type="spellStart"/>
      <w:ins w:id="911" w:author="Unknown">
        <w:r w:rsidRPr="00A047A1">
          <w:rPr>
            <w:rFonts w:ascii="Century Gothic" w:eastAsia="Times New Roman" w:hAnsi="Century Gothic" w:cs="Arial"/>
            <w:b/>
            <w:bCs/>
            <w:color w:val="333333"/>
            <w:szCs w:val="22"/>
            <w:bdr w:val="none" w:sz="0" w:space="0" w:color="auto" w:frame="1"/>
            <w:shd w:val="clear" w:color="auto" w:fill="FFFFFF"/>
          </w:rPr>
          <w:t>empInstance.deportment</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A31515"/>
            <w:szCs w:val="22"/>
            <w:bdr w:val="none" w:sz="0" w:space="0" w:color="auto" w:frame="1"/>
            <w:shd w:val="clear" w:color="auto" w:fill="FFFFFF"/>
          </w:rPr>
          <w:t>"IT"</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912"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913" w:author="Unknown"/>
          <w:rFonts w:ascii="inherit" w:eastAsia="Times New Roman" w:hAnsi="inherit" w:cs="Arial"/>
          <w:b/>
          <w:bCs/>
          <w:color w:val="333333"/>
          <w:szCs w:val="22"/>
        </w:rPr>
      </w:pPr>
      <w:proofErr w:type="gramStart"/>
      <w:ins w:id="914" w:author="Unknown">
        <w:r w:rsidRPr="00A047A1">
          <w:rPr>
            <w:rFonts w:ascii="Century Gothic" w:eastAsia="Times New Roman" w:hAnsi="Century Gothic" w:cs="Arial"/>
            <w:b/>
            <w:bCs/>
            <w:color w:val="333333"/>
            <w:szCs w:val="22"/>
            <w:bdr w:val="none" w:sz="0" w:space="0" w:color="auto" w:frame="1"/>
            <w:shd w:val="clear" w:color="auto" w:fill="FFFFFF"/>
          </w:rPr>
          <w:t>console.log(</w:t>
        </w:r>
        <w:proofErr w:type="spellStart"/>
        <w:proofErr w:type="gramEnd"/>
        <w:r w:rsidRPr="00A047A1">
          <w:rPr>
            <w:rFonts w:ascii="Century Gothic" w:eastAsia="Times New Roman" w:hAnsi="Century Gothic" w:cs="Arial"/>
            <w:b/>
            <w:bCs/>
            <w:color w:val="333333"/>
            <w:szCs w:val="22"/>
            <w:bdr w:val="none" w:sz="0" w:space="0" w:color="auto" w:frame="1"/>
            <w:shd w:val="clear" w:color="auto" w:fill="FFFFFF"/>
          </w:rPr>
          <w:t>empInstance.deportment</w:t>
        </w:r>
        <w:proofErr w:type="spellEnd"/>
        <w:r w:rsidRPr="00A047A1">
          <w:rPr>
            <w:rFonts w:ascii="Century Gothic" w:eastAsia="Times New Roman" w:hAnsi="Century Gothic" w:cs="Arial"/>
            <w:b/>
            <w:bCs/>
            <w:color w:val="333333"/>
            <w:szCs w:val="22"/>
            <w:bdr w:val="none" w:sz="0" w:space="0" w:color="auto" w:frame="1"/>
            <w:shd w:val="clear" w:color="auto" w:fill="FFFFFF"/>
          </w:rPr>
          <w:t>);</w:t>
        </w:r>
        <w:r w:rsidRPr="00A047A1">
          <w:rPr>
            <w:rFonts w:ascii="Century Gothic" w:eastAsia="Times New Roman" w:hAnsi="Century Gothic" w:cs="Arial"/>
            <w:b/>
            <w:bCs/>
            <w:color w:val="008000"/>
            <w:szCs w:val="22"/>
            <w:bdr w:val="none" w:sz="0" w:space="0" w:color="auto" w:frame="1"/>
            <w:shd w:val="clear" w:color="auto" w:fill="FFFFFF"/>
          </w:rPr>
          <w:t>//The output of above is IT.</w:t>
        </w:r>
      </w:ins>
    </w:p>
    <w:p w:rsidR="00550F61" w:rsidRPr="00A047A1" w:rsidRDefault="00550F61" w:rsidP="00550F61">
      <w:pPr>
        <w:spacing w:after="0" w:line="384" w:lineRule="atLeast"/>
        <w:textAlignment w:val="baseline"/>
        <w:rPr>
          <w:ins w:id="915" w:author="Unknown"/>
          <w:rFonts w:ascii="inherit" w:eastAsia="Times New Roman" w:hAnsi="inherit" w:cs="Arial"/>
          <w:b/>
          <w:bCs/>
          <w:color w:val="333333"/>
          <w:szCs w:val="22"/>
        </w:rPr>
      </w:pPr>
      <w:proofErr w:type="gramStart"/>
      <w:ins w:id="916" w:author="Unknown">
        <w:r w:rsidRPr="00A047A1">
          <w:rPr>
            <w:rFonts w:ascii="Century Gothic" w:eastAsia="Times New Roman" w:hAnsi="Century Gothic" w:cs="Arial"/>
            <w:b/>
            <w:bCs/>
            <w:color w:val="333333"/>
            <w:szCs w:val="22"/>
            <w:bdr w:val="none" w:sz="0" w:space="0" w:color="auto" w:frame="1"/>
          </w:rPr>
          <w:t>The example with prototype as given below.</w:t>
        </w:r>
        <w:proofErr w:type="gramEnd"/>
      </w:ins>
    </w:p>
    <w:p w:rsidR="00550F61" w:rsidRPr="00A047A1" w:rsidRDefault="00550F61" w:rsidP="00550F61">
      <w:pPr>
        <w:spacing w:after="0" w:line="384" w:lineRule="atLeast"/>
        <w:textAlignment w:val="baseline"/>
        <w:rPr>
          <w:ins w:id="917" w:author="Unknown"/>
          <w:rFonts w:ascii="inherit" w:eastAsia="Times New Roman" w:hAnsi="inherit" w:cs="Arial"/>
          <w:b/>
          <w:bCs/>
          <w:color w:val="333333"/>
          <w:szCs w:val="22"/>
        </w:rPr>
      </w:pPr>
      <w:proofErr w:type="spellStart"/>
      <w:proofErr w:type="gramStart"/>
      <w:ins w:id="918"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employee = </w:t>
        </w:r>
        <w:r w:rsidRPr="00A047A1">
          <w:rPr>
            <w:rFonts w:ascii="Century Gothic" w:eastAsia="Times New Roman" w:hAnsi="Century Gothic" w:cs="Arial"/>
            <w:b/>
            <w:bCs/>
            <w:color w:val="0000FF"/>
            <w:szCs w:val="22"/>
            <w:bdr w:val="none" w:sz="0" w:space="0" w:color="auto" w:frame="1"/>
            <w:shd w:val="clear" w:color="auto" w:fill="FFFFFF"/>
          </w:rPr>
          <w:t>function</w:t>
        </w:r>
        <w:r w:rsidRPr="00A047A1">
          <w:rPr>
            <w:rFonts w:ascii="Century Gothic" w:eastAsia="Times New Roman" w:hAnsi="Century Gothic" w:cs="Arial"/>
            <w:b/>
            <w:bCs/>
            <w:color w:val="333333"/>
            <w:szCs w:val="22"/>
            <w:bdr w:val="none" w:sz="0" w:space="0" w:color="auto" w:frame="1"/>
            <w:shd w:val="clear" w:color="auto" w:fill="FFFFFF"/>
          </w:rPr>
          <w:t> () { </w:t>
        </w:r>
        <w:r w:rsidRPr="00A047A1">
          <w:rPr>
            <w:rFonts w:ascii="Century Gothic" w:eastAsia="Times New Roman" w:hAnsi="Century Gothic" w:cs="Arial"/>
            <w:b/>
            <w:bCs/>
            <w:color w:val="008000"/>
            <w:szCs w:val="22"/>
            <w:bdr w:val="none" w:sz="0" w:space="0" w:color="auto" w:frame="1"/>
            <w:shd w:val="clear" w:color="auto" w:fill="FFFFFF"/>
          </w:rPr>
          <w:t>//This is a constructor  function.</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919"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920" w:author="Unknown"/>
          <w:rFonts w:ascii="inherit" w:eastAsia="Times New Roman" w:hAnsi="inherit" w:cs="Arial"/>
          <w:b/>
          <w:bCs/>
          <w:color w:val="333333"/>
          <w:szCs w:val="22"/>
        </w:rPr>
      </w:pPr>
      <w:proofErr w:type="spellStart"/>
      <w:ins w:id="921" w:author="Unknown">
        <w:r w:rsidRPr="00A047A1">
          <w:rPr>
            <w:rFonts w:ascii="Century Gothic" w:eastAsia="Times New Roman" w:hAnsi="Century Gothic" w:cs="Arial"/>
            <w:b/>
            <w:bCs/>
            <w:color w:val="333333"/>
            <w:szCs w:val="22"/>
            <w:bdr w:val="none" w:sz="0" w:space="0" w:color="auto" w:frame="1"/>
            <w:shd w:val="clear" w:color="auto" w:fill="FFFFFF"/>
          </w:rPr>
          <w:t>employee.prototype.deportment</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A31515"/>
            <w:szCs w:val="22"/>
            <w:bdr w:val="none" w:sz="0" w:space="0" w:color="auto" w:frame="1"/>
            <w:shd w:val="clear" w:color="auto" w:fill="FFFFFF"/>
          </w:rPr>
          <w:t>"IT"</w:t>
        </w:r>
        <w:proofErr w:type="gramStart"/>
        <w:r w:rsidRPr="00A047A1">
          <w:rPr>
            <w:rFonts w:ascii="Century Gothic" w:eastAsia="Times New Roman" w:hAnsi="Century Gothic" w:cs="Arial"/>
            <w:b/>
            <w:bCs/>
            <w:color w:val="333333"/>
            <w:szCs w:val="22"/>
            <w:bdr w:val="none" w:sz="0" w:space="0" w:color="auto" w:frame="1"/>
            <w:shd w:val="clear" w:color="auto" w:fill="FFFFFF"/>
          </w:rPr>
          <w:t>;</w:t>
        </w:r>
        <w:r w:rsidRPr="00A047A1">
          <w:rPr>
            <w:rFonts w:ascii="Century Gothic" w:eastAsia="Times New Roman" w:hAnsi="Century Gothic" w:cs="Arial"/>
            <w:b/>
            <w:bCs/>
            <w:color w:val="008000"/>
            <w:szCs w:val="22"/>
            <w:bdr w:val="none" w:sz="0" w:space="0" w:color="auto" w:frame="1"/>
            <w:shd w:val="clear" w:color="auto" w:fill="FFFFFF"/>
          </w:rPr>
          <w:t>/</w:t>
        </w:r>
        <w:proofErr w:type="gramEnd"/>
        <w:r w:rsidRPr="00A047A1">
          <w:rPr>
            <w:rFonts w:ascii="Century Gothic" w:eastAsia="Times New Roman" w:hAnsi="Century Gothic" w:cs="Arial"/>
            <w:b/>
            <w:bCs/>
            <w:color w:val="008000"/>
            <w:szCs w:val="22"/>
            <w:bdr w:val="none" w:sz="0" w:space="0" w:color="auto" w:frame="1"/>
            <w:shd w:val="clear" w:color="auto" w:fill="FFFFFF"/>
          </w:rPr>
          <w:t>/Now, for every instance employee will have a deportment.</w:t>
        </w:r>
      </w:ins>
    </w:p>
    <w:p w:rsidR="00550F61" w:rsidRPr="00A047A1" w:rsidRDefault="00550F61" w:rsidP="00550F61">
      <w:pPr>
        <w:spacing w:after="0" w:line="384" w:lineRule="atLeast"/>
        <w:textAlignment w:val="baseline"/>
        <w:rPr>
          <w:ins w:id="922"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923" w:author="Unknown"/>
          <w:rFonts w:ascii="inherit" w:eastAsia="Times New Roman" w:hAnsi="inherit" w:cs="Arial"/>
          <w:b/>
          <w:bCs/>
          <w:color w:val="333333"/>
          <w:szCs w:val="22"/>
        </w:rPr>
      </w:pPr>
      <w:ins w:id="924" w:author="Unknown">
        <w:r w:rsidRPr="00A047A1">
          <w:rPr>
            <w:rFonts w:ascii="Century Gothic" w:eastAsia="Times New Roman" w:hAnsi="Century Gothic" w:cs="Arial"/>
            <w:b/>
            <w:bCs/>
            <w:color w:val="008000"/>
            <w:szCs w:val="22"/>
            <w:bdr w:val="none" w:sz="0" w:space="0" w:color="auto" w:frame="1"/>
            <w:shd w:val="clear" w:color="auto" w:fill="FFFFFF"/>
          </w:rPr>
          <w:t xml:space="preserve">//Crate the instance of above constructor </w:t>
        </w:r>
        <w:proofErr w:type="gramStart"/>
        <w:r w:rsidRPr="00A047A1">
          <w:rPr>
            <w:rFonts w:ascii="Century Gothic" w:eastAsia="Times New Roman" w:hAnsi="Century Gothic" w:cs="Arial"/>
            <w:b/>
            <w:bCs/>
            <w:color w:val="008000"/>
            <w:szCs w:val="22"/>
            <w:bdr w:val="none" w:sz="0" w:space="0" w:color="auto" w:frame="1"/>
            <w:shd w:val="clear" w:color="auto" w:fill="FFFFFF"/>
          </w:rPr>
          <w:t>function</w:t>
        </w:r>
        <w:proofErr w:type="gramEnd"/>
        <w:r w:rsidRPr="00A047A1">
          <w:rPr>
            <w:rFonts w:ascii="Century Gothic" w:eastAsia="Times New Roman" w:hAnsi="Century Gothic" w:cs="Arial"/>
            <w:b/>
            <w:bCs/>
            <w:color w:val="008000"/>
            <w:szCs w:val="22"/>
            <w:bdr w:val="none" w:sz="0" w:space="0" w:color="auto" w:frame="1"/>
            <w:shd w:val="clear" w:color="auto" w:fill="FFFFFF"/>
          </w:rPr>
          <w:t xml:space="preserve"> and assign in a variable</w:t>
        </w:r>
      </w:ins>
    </w:p>
    <w:p w:rsidR="00550F61" w:rsidRPr="00A047A1" w:rsidRDefault="00550F61" w:rsidP="00550F61">
      <w:pPr>
        <w:spacing w:after="0" w:line="384" w:lineRule="atLeast"/>
        <w:textAlignment w:val="baseline"/>
        <w:rPr>
          <w:ins w:id="925" w:author="Unknown"/>
          <w:rFonts w:ascii="inherit" w:eastAsia="Times New Roman" w:hAnsi="inherit" w:cs="Arial"/>
          <w:b/>
          <w:bCs/>
          <w:color w:val="333333"/>
          <w:szCs w:val="22"/>
        </w:rPr>
      </w:pPr>
      <w:proofErr w:type="spellStart"/>
      <w:proofErr w:type="gramStart"/>
      <w:ins w:id="926" w:author="Unknown">
        <w:r w:rsidRPr="00A047A1">
          <w:rPr>
            <w:rFonts w:ascii="Century Gothic" w:eastAsia="Times New Roman" w:hAnsi="Century Gothic" w:cs="Arial"/>
            <w:b/>
            <w:bCs/>
            <w:color w:val="0000FF"/>
            <w:szCs w:val="22"/>
            <w:bdr w:val="none" w:sz="0" w:space="0" w:color="auto" w:frame="1"/>
            <w:shd w:val="clear" w:color="auto" w:fill="FFFFFF"/>
          </w:rPr>
          <w:t>var</w:t>
        </w:r>
        <w:proofErr w:type="spellEnd"/>
        <w:proofErr w:type="gramEnd"/>
        <w:r w:rsidRPr="00A047A1">
          <w:rPr>
            <w:rFonts w:ascii="Century Gothic" w:eastAsia="Times New Roman" w:hAnsi="Century Gothic" w:cs="Arial"/>
            <w:b/>
            <w:bCs/>
            <w:color w:val="333333"/>
            <w:szCs w:val="22"/>
            <w:bdr w:val="none" w:sz="0" w:space="0" w:color="auto" w:frame="1"/>
            <w:shd w:val="clear" w:color="auto" w:fill="FFFFFF"/>
          </w:rPr>
          <w:t> </w:t>
        </w:r>
        <w:proofErr w:type="spellStart"/>
        <w:r w:rsidRPr="00A047A1">
          <w:rPr>
            <w:rFonts w:ascii="Century Gothic" w:eastAsia="Times New Roman" w:hAnsi="Century Gothic" w:cs="Arial"/>
            <w:b/>
            <w:bCs/>
            <w:color w:val="333333"/>
            <w:szCs w:val="22"/>
            <w:bdr w:val="none" w:sz="0" w:space="0" w:color="auto" w:frame="1"/>
            <w:shd w:val="clear" w:color="auto" w:fill="FFFFFF"/>
          </w:rPr>
          <w:t>empInstance</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0000FF"/>
            <w:szCs w:val="22"/>
            <w:bdr w:val="none" w:sz="0" w:space="0" w:color="auto" w:frame="1"/>
            <w:shd w:val="clear" w:color="auto" w:fill="FFFFFF"/>
          </w:rPr>
          <w:t>new</w:t>
        </w:r>
        <w:r w:rsidRPr="00A047A1">
          <w:rPr>
            <w:rFonts w:ascii="Century Gothic" w:eastAsia="Times New Roman" w:hAnsi="Century Gothic" w:cs="Arial"/>
            <w:b/>
            <w:bCs/>
            <w:color w:val="333333"/>
            <w:szCs w:val="22"/>
            <w:bdr w:val="none" w:sz="0" w:space="0" w:color="auto" w:frame="1"/>
            <w:shd w:val="clear" w:color="auto" w:fill="FFFFFF"/>
          </w:rPr>
          <w:t> employee();</w:t>
        </w:r>
      </w:ins>
    </w:p>
    <w:p w:rsidR="00550F61" w:rsidRPr="00A047A1" w:rsidRDefault="00550F61" w:rsidP="00550F61">
      <w:pPr>
        <w:spacing w:after="0" w:line="384" w:lineRule="atLeast"/>
        <w:textAlignment w:val="baseline"/>
        <w:rPr>
          <w:ins w:id="927" w:author="Unknown"/>
          <w:rFonts w:ascii="inherit" w:eastAsia="Times New Roman" w:hAnsi="inherit" w:cs="Arial"/>
          <w:b/>
          <w:bCs/>
          <w:color w:val="333333"/>
          <w:szCs w:val="22"/>
        </w:rPr>
      </w:pPr>
      <w:proofErr w:type="spellStart"/>
      <w:ins w:id="928" w:author="Unknown">
        <w:r w:rsidRPr="00A047A1">
          <w:rPr>
            <w:rFonts w:ascii="Century Gothic" w:eastAsia="Times New Roman" w:hAnsi="Century Gothic" w:cs="Arial"/>
            <w:b/>
            <w:bCs/>
            <w:color w:val="333333"/>
            <w:szCs w:val="22"/>
            <w:bdr w:val="none" w:sz="0" w:space="0" w:color="auto" w:frame="1"/>
            <w:shd w:val="clear" w:color="auto" w:fill="FFFFFF"/>
          </w:rPr>
          <w:lastRenderedPageBreak/>
          <w:t>empInstance.deportment</w:t>
        </w:r>
        <w:proofErr w:type="spellEnd"/>
        <w:r w:rsidRPr="00A047A1">
          <w:rPr>
            <w:rFonts w:ascii="Century Gothic" w:eastAsia="Times New Roman" w:hAnsi="Century Gothic" w:cs="Arial"/>
            <w:b/>
            <w:bCs/>
            <w:color w:val="333333"/>
            <w:szCs w:val="22"/>
            <w:bdr w:val="none" w:sz="0" w:space="0" w:color="auto" w:frame="1"/>
            <w:shd w:val="clear" w:color="auto" w:fill="FFFFFF"/>
          </w:rPr>
          <w:t xml:space="preserve"> = </w:t>
        </w:r>
        <w:r w:rsidRPr="00A047A1">
          <w:rPr>
            <w:rFonts w:ascii="Century Gothic" w:eastAsia="Times New Roman" w:hAnsi="Century Gothic" w:cs="Arial"/>
            <w:b/>
            <w:bCs/>
            <w:color w:val="A31515"/>
            <w:szCs w:val="22"/>
            <w:bdr w:val="none" w:sz="0" w:space="0" w:color="auto" w:frame="1"/>
            <w:shd w:val="clear" w:color="auto" w:fill="FFFFFF"/>
          </w:rPr>
          <w:t>"HR"</w:t>
        </w:r>
        <w:r w:rsidRPr="00A047A1">
          <w:rPr>
            <w:rFonts w:ascii="Century Gothic" w:eastAsia="Times New Roman" w:hAnsi="Century Gothic" w:cs="Arial"/>
            <w:b/>
            <w:bCs/>
            <w:color w:val="333333"/>
            <w:szCs w:val="22"/>
            <w:bdr w:val="none" w:sz="0" w:space="0" w:color="auto" w:frame="1"/>
            <w:shd w:val="clear" w:color="auto" w:fill="FFFFFF"/>
          </w:rPr>
          <w:t>;</w:t>
        </w:r>
      </w:ins>
    </w:p>
    <w:p w:rsidR="00550F61" w:rsidRPr="00A047A1" w:rsidRDefault="00550F61" w:rsidP="00550F61">
      <w:pPr>
        <w:spacing w:after="0" w:line="384" w:lineRule="atLeast"/>
        <w:textAlignment w:val="baseline"/>
        <w:rPr>
          <w:ins w:id="929" w:author="Unknown"/>
          <w:rFonts w:ascii="inherit" w:eastAsia="Times New Roman" w:hAnsi="inherit" w:cs="Arial"/>
          <w:b/>
          <w:bCs/>
          <w:color w:val="333333"/>
          <w:szCs w:val="22"/>
        </w:rPr>
      </w:pPr>
    </w:p>
    <w:p w:rsidR="00550F61" w:rsidRPr="00A047A1" w:rsidRDefault="00550F61" w:rsidP="00550F61">
      <w:pPr>
        <w:spacing w:after="0" w:line="384" w:lineRule="atLeast"/>
        <w:textAlignment w:val="baseline"/>
        <w:rPr>
          <w:ins w:id="930" w:author="Unknown"/>
          <w:rFonts w:ascii="inherit" w:eastAsia="Times New Roman" w:hAnsi="inherit" w:cs="Arial"/>
          <w:b/>
          <w:bCs/>
          <w:color w:val="333333"/>
          <w:szCs w:val="22"/>
        </w:rPr>
      </w:pPr>
      <w:proofErr w:type="gramStart"/>
      <w:ins w:id="931" w:author="Unknown">
        <w:r w:rsidRPr="00A047A1">
          <w:rPr>
            <w:rFonts w:ascii="Century Gothic" w:eastAsia="Times New Roman" w:hAnsi="Century Gothic" w:cs="Arial"/>
            <w:b/>
            <w:bCs/>
            <w:color w:val="333333"/>
            <w:szCs w:val="22"/>
            <w:bdr w:val="none" w:sz="0" w:space="0" w:color="auto" w:frame="1"/>
            <w:shd w:val="clear" w:color="auto" w:fill="FFFFFF"/>
          </w:rPr>
          <w:t>console.log(</w:t>
        </w:r>
        <w:proofErr w:type="spellStart"/>
        <w:proofErr w:type="gramEnd"/>
        <w:r w:rsidRPr="00A047A1">
          <w:rPr>
            <w:rFonts w:ascii="Century Gothic" w:eastAsia="Times New Roman" w:hAnsi="Century Gothic" w:cs="Arial"/>
            <w:b/>
            <w:bCs/>
            <w:color w:val="333333"/>
            <w:szCs w:val="22"/>
            <w:bdr w:val="none" w:sz="0" w:space="0" w:color="auto" w:frame="1"/>
            <w:shd w:val="clear" w:color="auto" w:fill="FFFFFF"/>
          </w:rPr>
          <w:t>empInstance.deportment</w:t>
        </w:r>
        <w:proofErr w:type="spellEnd"/>
        <w:r w:rsidRPr="00A047A1">
          <w:rPr>
            <w:rFonts w:ascii="Century Gothic" w:eastAsia="Times New Roman" w:hAnsi="Century Gothic" w:cs="Arial"/>
            <w:b/>
            <w:bCs/>
            <w:color w:val="333333"/>
            <w:szCs w:val="22"/>
            <w:bdr w:val="none" w:sz="0" w:space="0" w:color="auto" w:frame="1"/>
            <w:shd w:val="clear" w:color="auto" w:fill="FFFFFF"/>
          </w:rPr>
          <w:t>);</w:t>
        </w:r>
        <w:r w:rsidRPr="00A047A1">
          <w:rPr>
            <w:rFonts w:ascii="Century Gothic" w:eastAsia="Times New Roman" w:hAnsi="Century Gothic" w:cs="Arial"/>
            <w:b/>
            <w:bCs/>
            <w:color w:val="008000"/>
            <w:szCs w:val="22"/>
            <w:bdr w:val="none" w:sz="0" w:space="0" w:color="auto" w:frame="1"/>
            <w:shd w:val="clear" w:color="auto" w:fill="FFFFFF"/>
          </w:rPr>
          <w:t>//The output of above is IT not HR.</w:t>
        </w:r>
      </w:ins>
    </w:p>
    <w:p w:rsidR="006325CF" w:rsidRPr="00A047A1" w:rsidRDefault="006325CF">
      <w:pPr>
        <w:rPr>
          <w:b/>
          <w:bCs/>
          <w:sz w:val="24"/>
          <w:szCs w:val="22"/>
        </w:rPr>
      </w:pPr>
    </w:p>
    <w:sectPr w:rsidR="006325CF" w:rsidRPr="00A04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F12E8"/>
    <w:multiLevelType w:val="multilevel"/>
    <w:tmpl w:val="0094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2823A6"/>
    <w:multiLevelType w:val="multilevel"/>
    <w:tmpl w:val="9AE02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966E98"/>
    <w:multiLevelType w:val="multilevel"/>
    <w:tmpl w:val="3B82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443FC1"/>
    <w:multiLevelType w:val="multilevel"/>
    <w:tmpl w:val="09EE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777611"/>
    <w:multiLevelType w:val="multilevel"/>
    <w:tmpl w:val="8344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F61"/>
    <w:rsid w:val="001D60E9"/>
    <w:rsid w:val="00201D9F"/>
    <w:rsid w:val="0028610A"/>
    <w:rsid w:val="002D79EE"/>
    <w:rsid w:val="004A13EB"/>
    <w:rsid w:val="004E54AA"/>
    <w:rsid w:val="00550F61"/>
    <w:rsid w:val="005647EA"/>
    <w:rsid w:val="005B2F26"/>
    <w:rsid w:val="005E4681"/>
    <w:rsid w:val="006325CF"/>
    <w:rsid w:val="006C60FD"/>
    <w:rsid w:val="00720190"/>
    <w:rsid w:val="007465D7"/>
    <w:rsid w:val="007C695B"/>
    <w:rsid w:val="00875BC7"/>
    <w:rsid w:val="009268C7"/>
    <w:rsid w:val="00931DA9"/>
    <w:rsid w:val="009C4996"/>
    <w:rsid w:val="00A04607"/>
    <w:rsid w:val="00A047A1"/>
    <w:rsid w:val="00BC505A"/>
    <w:rsid w:val="00BC6D13"/>
    <w:rsid w:val="00CF2A56"/>
    <w:rsid w:val="00D30D62"/>
    <w:rsid w:val="00DB1CDE"/>
    <w:rsid w:val="00E762A2"/>
    <w:rsid w:val="00FC45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0F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F61"/>
    <w:rPr>
      <w:rFonts w:ascii="Times New Roman" w:eastAsia="Times New Roman" w:hAnsi="Times New Roman" w:cs="Times New Roman"/>
      <w:b/>
      <w:bCs/>
      <w:kern w:val="36"/>
      <w:sz w:val="48"/>
      <w:szCs w:val="48"/>
    </w:rPr>
  </w:style>
  <w:style w:type="character" w:customStyle="1" w:styleId="author-info">
    <w:name w:val="author-info"/>
    <w:basedOn w:val="DefaultParagraphFont"/>
    <w:rsid w:val="00550F61"/>
  </w:style>
  <w:style w:type="character" w:customStyle="1" w:styleId="apple-converted-space">
    <w:name w:val="apple-converted-space"/>
    <w:basedOn w:val="DefaultParagraphFont"/>
    <w:rsid w:val="00550F61"/>
  </w:style>
  <w:style w:type="character" w:customStyle="1" w:styleId="vcard">
    <w:name w:val="vcard"/>
    <w:basedOn w:val="DefaultParagraphFont"/>
    <w:rsid w:val="00550F61"/>
  </w:style>
  <w:style w:type="character" w:customStyle="1" w:styleId="fn">
    <w:name w:val="fn"/>
    <w:basedOn w:val="DefaultParagraphFont"/>
    <w:rsid w:val="00550F61"/>
  </w:style>
  <w:style w:type="character" w:styleId="Hyperlink">
    <w:name w:val="Hyperlink"/>
    <w:basedOn w:val="DefaultParagraphFont"/>
    <w:uiPriority w:val="99"/>
    <w:semiHidden/>
    <w:unhideWhenUsed/>
    <w:rsid w:val="00550F61"/>
    <w:rPr>
      <w:color w:val="0000FF"/>
      <w:u w:val="single"/>
    </w:rPr>
  </w:style>
  <w:style w:type="character" w:styleId="FollowedHyperlink">
    <w:name w:val="FollowedHyperlink"/>
    <w:basedOn w:val="DefaultParagraphFont"/>
    <w:uiPriority w:val="99"/>
    <w:semiHidden/>
    <w:unhideWhenUsed/>
    <w:rsid w:val="00550F61"/>
    <w:rPr>
      <w:color w:val="800080"/>
      <w:u w:val="single"/>
    </w:rPr>
  </w:style>
  <w:style w:type="character" w:customStyle="1" w:styleId="time-info">
    <w:name w:val="time-info"/>
    <w:basedOn w:val="DefaultParagraphFont"/>
    <w:rsid w:val="00550F61"/>
  </w:style>
  <w:style w:type="paragraph" w:styleId="BalloonText">
    <w:name w:val="Balloon Text"/>
    <w:basedOn w:val="Normal"/>
    <w:link w:val="BalloonTextChar"/>
    <w:uiPriority w:val="99"/>
    <w:semiHidden/>
    <w:unhideWhenUsed/>
    <w:rsid w:val="00550F6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50F61"/>
    <w:rPr>
      <w:rFonts w:ascii="Tahoma" w:hAnsi="Tahoma" w:cs="Mangal"/>
      <w:sz w:val="16"/>
      <w:szCs w:val="14"/>
    </w:rPr>
  </w:style>
  <w:style w:type="character" w:styleId="Emphasis">
    <w:name w:val="Emphasis"/>
    <w:basedOn w:val="DefaultParagraphFont"/>
    <w:uiPriority w:val="20"/>
    <w:qFormat/>
    <w:rsid w:val="00CF2A5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0F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F61"/>
    <w:rPr>
      <w:rFonts w:ascii="Times New Roman" w:eastAsia="Times New Roman" w:hAnsi="Times New Roman" w:cs="Times New Roman"/>
      <w:b/>
      <w:bCs/>
      <w:kern w:val="36"/>
      <w:sz w:val="48"/>
      <w:szCs w:val="48"/>
    </w:rPr>
  </w:style>
  <w:style w:type="character" w:customStyle="1" w:styleId="author-info">
    <w:name w:val="author-info"/>
    <w:basedOn w:val="DefaultParagraphFont"/>
    <w:rsid w:val="00550F61"/>
  </w:style>
  <w:style w:type="character" w:customStyle="1" w:styleId="apple-converted-space">
    <w:name w:val="apple-converted-space"/>
    <w:basedOn w:val="DefaultParagraphFont"/>
    <w:rsid w:val="00550F61"/>
  </w:style>
  <w:style w:type="character" w:customStyle="1" w:styleId="vcard">
    <w:name w:val="vcard"/>
    <w:basedOn w:val="DefaultParagraphFont"/>
    <w:rsid w:val="00550F61"/>
  </w:style>
  <w:style w:type="character" w:customStyle="1" w:styleId="fn">
    <w:name w:val="fn"/>
    <w:basedOn w:val="DefaultParagraphFont"/>
    <w:rsid w:val="00550F61"/>
  </w:style>
  <w:style w:type="character" w:styleId="Hyperlink">
    <w:name w:val="Hyperlink"/>
    <w:basedOn w:val="DefaultParagraphFont"/>
    <w:uiPriority w:val="99"/>
    <w:semiHidden/>
    <w:unhideWhenUsed/>
    <w:rsid w:val="00550F61"/>
    <w:rPr>
      <w:color w:val="0000FF"/>
      <w:u w:val="single"/>
    </w:rPr>
  </w:style>
  <w:style w:type="character" w:styleId="FollowedHyperlink">
    <w:name w:val="FollowedHyperlink"/>
    <w:basedOn w:val="DefaultParagraphFont"/>
    <w:uiPriority w:val="99"/>
    <w:semiHidden/>
    <w:unhideWhenUsed/>
    <w:rsid w:val="00550F61"/>
    <w:rPr>
      <w:color w:val="800080"/>
      <w:u w:val="single"/>
    </w:rPr>
  </w:style>
  <w:style w:type="character" w:customStyle="1" w:styleId="time-info">
    <w:name w:val="time-info"/>
    <w:basedOn w:val="DefaultParagraphFont"/>
    <w:rsid w:val="00550F61"/>
  </w:style>
  <w:style w:type="paragraph" w:styleId="BalloonText">
    <w:name w:val="Balloon Text"/>
    <w:basedOn w:val="Normal"/>
    <w:link w:val="BalloonTextChar"/>
    <w:uiPriority w:val="99"/>
    <w:semiHidden/>
    <w:unhideWhenUsed/>
    <w:rsid w:val="00550F6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50F61"/>
    <w:rPr>
      <w:rFonts w:ascii="Tahoma" w:hAnsi="Tahoma" w:cs="Mangal"/>
      <w:sz w:val="16"/>
      <w:szCs w:val="14"/>
    </w:rPr>
  </w:style>
  <w:style w:type="character" w:styleId="Emphasis">
    <w:name w:val="Emphasis"/>
    <w:basedOn w:val="DefaultParagraphFont"/>
    <w:uiPriority w:val="20"/>
    <w:qFormat/>
    <w:rsid w:val="00CF2A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136417">
      <w:bodyDiv w:val="1"/>
      <w:marLeft w:val="0"/>
      <w:marRight w:val="0"/>
      <w:marTop w:val="0"/>
      <w:marBottom w:val="0"/>
      <w:divBdr>
        <w:top w:val="none" w:sz="0" w:space="0" w:color="auto"/>
        <w:left w:val="none" w:sz="0" w:space="0" w:color="auto"/>
        <w:bottom w:val="none" w:sz="0" w:space="0" w:color="auto"/>
        <w:right w:val="none" w:sz="0" w:space="0" w:color="auto"/>
      </w:divBdr>
      <w:divsChild>
        <w:div w:id="715546875">
          <w:marLeft w:val="0"/>
          <w:marRight w:val="0"/>
          <w:marTop w:val="0"/>
          <w:marBottom w:val="180"/>
          <w:divBdr>
            <w:top w:val="none" w:sz="0" w:space="0" w:color="auto"/>
            <w:left w:val="none" w:sz="0" w:space="0" w:color="auto"/>
            <w:bottom w:val="none" w:sz="0" w:space="0" w:color="auto"/>
            <w:right w:val="none" w:sz="0" w:space="0" w:color="auto"/>
          </w:divBdr>
        </w:div>
        <w:div w:id="838039763">
          <w:marLeft w:val="0"/>
          <w:marRight w:val="0"/>
          <w:marTop w:val="0"/>
          <w:marBottom w:val="0"/>
          <w:divBdr>
            <w:top w:val="none" w:sz="0" w:space="0" w:color="auto"/>
            <w:left w:val="none" w:sz="0" w:space="0" w:color="auto"/>
            <w:bottom w:val="none" w:sz="0" w:space="0" w:color="auto"/>
            <w:right w:val="none" w:sz="0" w:space="0" w:color="auto"/>
          </w:divBdr>
        </w:div>
        <w:div w:id="1630478537">
          <w:marLeft w:val="0"/>
          <w:marRight w:val="0"/>
          <w:marTop w:val="0"/>
          <w:marBottom w:val="0"/>
          <w:divBdr>
            <w:top w:val="none" w:sz="0" w:space="0" w:color="auto"/>
            <w:left w:val="none" w:sz="0" w:space="0" w:color="auto"/>
            <w:bottom w:val="none" w:sz="0" w:space="0" w:color="auto"/>
            <w:right w:val="none" w:sz="0" w:space="0" w:color="auto"/>
          </w:divBdr>
        </w:div>
        <w:div w:id="1207990450">
          <w:marLeft w:val="0"/>
          <w:marRight w:val="0"/>
          <w:marTop w:val="0"/>
          <w:marBottom w:val="0"/>
          <w:divBdr>
            <w:top w:val="none" w:sz="0" w:space="0" w:color="auto"/>
            <w:left w:val="none" w:sz="0" w:space="0" w:color="auto"/>
            <w:bottom w:val="none" w:sz="0" w:space="0" w:color="auto"/>
            <w:right w:val="none" w:sz="0" w:space="0" w:color="auto"/>
          </w:divBdr>
          <w:divsChild>
            <w:div w:id="1652368919">
              <w:marLeft w:val="0"/>
              <w:marRight w:val="0"/>
              <w:marTop w:val="0"/>
              <w:marBottom w:val="0"/>
              <w:divBdr>
                <w:top w:val="none" w:sz="0" w:space="0" w:color="auto"/>
                <w:left w:val="none" w:sz="0" w:space="0" w:color="auto"/>
                <w:bottom w:val="none" w:sz="0" w:space="0" w:color="auto"/>
                <w:right w:val="none" w:sz="0" w:space="0" w:color="auto"/>
              </w:divBdr>
            </w:div>
            <w:div w:id="1086346610">
              <w:marLeft w:val="0"/>
              <w:marRight w:val="0"/>
              <w:marTop w:val="0"/>
              <w:marBottom w:val="0"/>
              <w:divBdr>
                <w:top w:val="none" w:sz="0" w:space="0" w:color="auto"/>
                <w:left w:val="none" w:sz="0" w:space="0" w:color="auto"/>
                <w:bottom w:val="none" w:sz="0" w:space="0" w:color="auto"/>
                <w:right w:val="none" w:sz="0" w:space="0" w:color="auto"/>
              </w:divBdr>
            </w:div>
            <w:div w:id="171645987">
              <w:marLeft w:val="0"/>
              <w:marRight w:val="0"/>
              <w:marTop w:val="0"/>
              <w:marBottom w:val="0"/>
              <w:divBdr>
                <w:top w:val="none" w:sz="0" w:space="0" w:color="auto"/>
                <w:left w:val="none" w:sz="0" w:space="0" w:color="auto"/>
                <w:bottom w:val="none" w:sz="0" w:space="0" w:color="auto"/>
                <w:right w:val="none" w:sz="0" w:space="0" w:color="auto"/>
              </w:divBdr>
            </w:div>
            <w:div w:id="56131244">
              <w:marLeft w:val="0"/>
              <w:marRight w:val="0"/>
              <w:marTop w:val="0"/>
              <w:marBottom w:val="0"/>
              <w:divBdr>
                <w:top w:val="none" w:sz="0" w:space="0" w:color="auto"/>
                <w:left w:val="none" w:sz="0" w:space="0" w:color="auto"/>
                <w:bottom w:val="none" w:sz="0" w:space="0" w:color="auto"/>
                <w:right w:val="none" w:sz="0" w:space="0" w:color="auto"/>
              </w:divBdr>
            </w:div>
            <w:div w:id="866526357">
              <w:marLeft w:val="0"/>
              <w:marRight w:val="0"/>
              <w:marTop w:val="0"/>
              <w:marBottom w:val="0"/>
              <w:divBdr>
                <w:top w:val="none" w:sz="0" w:space="0" w:color="auto"/>
                <w:left w:val="none" w:sz="0" w:space="0" w:color="auto"/>
                <w:bottom w:val="none" w:sz="0" w:space="0" w:color="auto"/>
                <w:right w:val="none" w:sz="0" w:space="0" w:color="auto"/>
              </w:divBdr>
            </w:div>
            <w:div w:id="1806001144">
              <w:marLeft w:val="0"/>
              <w:marRight w:val="0"/>
              <w:marTop w:val="0"/>
              <w:marBottom w:val="0"/>
              <w:divBdr>
                <w:top w:val="none" w:sz="0" w:space="0" w:color="auto"/>
                <w:left w:val="none" w:sz="0" w:space="0" w:color="auto"/>
                <w:bottom w:val="none" w:sz="0" w:space="0" w:color="auto"/>
                <w:right w:val="none" w:sz="0" w:space="0" w:color="auto"/>
              </w:divBdr>
            </w:div>
            <w:div w:id="977606702">
              <w:marLeft w:val="0"/>
              <w:marRight w:val="0"/>
              <w:marTop w:val="0"/>
              <w:marBottom w:val="0"/>
              <w:divBdr>
                <w:top w:val="none" w:sz="0" w:space="0" w:color="auto"/>
                <w:left w:val="none" w:sz="0" w:space="0" w:color="auto"/>
                <w:bottom w:val="none" w:sz="0" w:space="0" w:color="auto"/>
                <w:right w:val="none" w:sz="0" w:space="0" w:color="auto"/>
              </w:divBdr>
            </w:div>
            <w:div w:id="1056471356">
              <w:marLeft w:val="0"/>
              <w:marRight w:val="0"/>
              <w:marTop w:val="0"/>
              <w:marBottom w:val="0"/>
              <w:divBdr>
                <w:top w:val="none" w:sz="0" w:space="0" w:color="auto"/>
                <w:left w:val="none" w:sz="0" w:space="0" w:color="auto"/>
                <w:bottom w:val="none" w:sz="0" w:space="0" w:color="auto"/>
                <w:right w:val="none" w:sz="0" w:space="0" w:color="auto"/>
              </w:divBdr>
            </w:div>
            <w:div w:id="765074619">
              <w:marLeft w:val="0"/>
              <w:marRight w:val="0"/>
              <w:marTop w:val="0"/>
              <w:marBottom w:val="0"/>
              <w:divBdr>
                <w:top w:val="none" w:sz="0" w:space="0" w:color="auto"/>
                <w:left w:val="none" w:sz="0" w:space="0" w:color="auto"/>
                <w:bottom w:val="none" w:sz="0" w:space="0" w:color="auto"/>
                <w:right w:val="none" w:sz="0" w:space="0" w:color="auto"/>
              </w:divBdr>
            </w:div>
            <w:div w:id="1011221110">
              <w:marLeft w:val="0"/>
              <w:marRight w:val="0"/>
              <w:marTop w:val="0"/>
              <w:marBottom w:val="0"/>
              <w:divBdr>
                <w:top w:val="none" w:sz="0" w:space="0" w:color="auto"/>
                <w:left w:val="none" w:sz="0" w:space="0" w:color="auto"/>
                <w:bottom w:val="none" w:sz="0" w:space="0" w:color="auto"/>
                <w:right w:val="none" w:sz="0" w:space="0" w:color="auto"/>
              </w:divBdr>
            </w:div>
            <w:div w:id="477308040">
              <w:marLeft w:val="0"/>
              <w:marRight w:val="0"/>
              <w:marTop w:val="0"/>
              <w:marBottom w:val="0"/>
              <w:divBdr>
                <w:top w:val="none" w:sz="0" w:space="0" w:color="auto"/>
                <w:left w:val="none" w:sz="0" w:space="0" w:color="auto"/>
                <w:bottom w:val="none" w:sz="0" w:space="0" w:color="auto"/>
                <w:right w:val="none" w:sz="0" w:space="0" w:color="auto"/>
              </w:divBdr>
              <w:divsChild>
                <w:div w:id="2018120125">
                  <w:marLeft w:val="0"/>
                  <w:marRight w:val="0"/>
                  <w:marTop w:val="0"/>
                  <w:marBottom w:val="0"/>
                  <w:divBdr>
                    <w:top w:val="none" w:sz="0" w:space="0" w:color="auto"/>
                    <w:left w:val="none" w:sz="0" w:space="0" w:color="auto"/>
                    <w:bottom w:val="none" w:sz="0" w:space="0" w:color="auto"/>
                    <w:right w:val="none" w:sz="0" w:space="0" w:color="auto"/>
                  </w:divBdr>
                </w:div>
              </w:divsChild>
            </w:div>
            <w:div w:id="133643337">
              <w:marLeft w:val="0"/>
              <w:marRight w:val="0"/>
              <w:marTop w:val="0"/>
              <w:marBottom w:val="0"/>
              <w:divBdr>
                <w:top w:val="none" w:sz="0" w:space="0" w:color="auto"/>
                <w:left w:val="none" w:sz="0" w:space="0" w:color="auto"/>
                <w:bottom w:val="none" w:sz="0" w:space="0" w:color="auto"/>
                <w:right w:val="none" w:sz="0" w:space="0" w:color="auto"/>
              </w:divBdr>
            </w:div>
          </w:divsChild>
        </w:div>
        <w:div w:id="1777402223">
          <w:marLeft w:val="0"/>
          <w:marRight w:val="0"/>
          <w:marTop w:val="0"/>
          <w:marBottom w:val="0"/>
          <w:divBdr>
            <w:top w:val="none" w:sz="0" w:space="0" w:color="auto"/>
            <w:left w:val="none" w:sz="0" w:space="0" w:color="auto"/>
            <w:bottom w:val="none" w:sz="0" w:space="0" w:color="auto"/>
            <w:right w:val="none" w:sz="0" w:space="0" w:color="auto"/>
          </w:divBdr>
        </w:div>
        <w:div w:id="21175493">
          <w:marLeft w:val="0"/>
          <w:marRight w:val="0"/>
          <w:marTop w:val="0"/>
          <w:marBottom w:val="0"/>
          <w:divBdr>
            <w:top w:val="none" w:sz="0" w:space="0" w:color="auto"/>
            <w:left w:val="none" w:sz="0" w:space="0" w:color="auto"/>
            <w:bottom w:val="none" w:sz="0" w:space="0" w:color="auto"/>
            <w:right w:val="none" w:sz="0" w:space="0" w:color="auto"/>
          </w:divBdr>
        </w:div>
        <w:div w:id="1269240517">
          <w:marLeft w:val="0"/>
          <w:marRight w:val="0"/>
          <w:marTop w:val="0"/>
          <w:marBottom w:val="0"/>
          <w:divBdr>
            <w:top w:val="none" w:sz="0" w:space="0" w:color="auto"/>
            <w:left w:val="none" w:sz="0" w:space="0" w:color="auto"/>
            <w:bottom w:val="none" w:sz="0" w:space="0" w:color="auto"/>
            <w:right w:val="none" w:sz="0" w:space="0" w:color="auto"/>
          </w:divBdr>
        </w:div>
        <w:div w:id="597952399">
          <w:marLeft w:val="0"/>
          <w:marRight w:val="0"/>
          <w:marTop w:val="0"/>
          <w:marBottom w:val="0"/>
          <w:divBdr>
            <w:top w:val="none" w:sz="0" w:space="0" w:color="auto"/>
            <w:left w:val="none" w:sz="0" w:space="0" w:color="auto"/>
            <w:bottom w:val="none" w:sz="0" w:space="0" w:color="auto"/>
            <w:right w:val="none" w:sz="0" w:space="0" w:color="auto"/>
          </w:divBdr>
        </w:div>
        <w:div w:id="372654015">
          <w:marLeft w:val="0"/>
          <w:marRight w:val="0"/>
          <w:marTop w:val="0"/>
          <w:marBottom w:val="0"/>
          <w:divBdr>
            <w:top w:val="none" w:sz="0" w:space="0" w:color="auto"/>
            <w:left w:val="none" w:sz="0" w:space="0" w:color="auto"/>
            <w:bottom w:val="none" w:sz="0" w:space="0" w:color="auto"/>
            <w:right w:val="none" w:sz="0" w:space="0" w:color="auto"/>
          </w:divBdr>
        </w:div>
        <w:div w:id="1130899692">
          <w:marLeft w:val="0"/>
          <w:marRight w:val="0"/>
          <w:marTop w:val="0"/>
          <w:marBottom w:val="0"/>
          <w:divBdr>
            <w:top w:val="none" w:sz="0" w:space="0" w:color="auto"/>
            <w:left w:val="none" w:sz="0" w:space="0" w:color="auto"/>
            <w:bottom w:val="none" w:sz="0" w:space="0" w:color="auto"/>
            <w:right w:val="none" w:sz="0" w:space="0" w:color="auto"/>
          </w:divBdr>
        </w:div>
        <w:div w:id="1935700576">
          <w:marLeft w:val="0"/>
          <w:marRight w:val="0"/>
          <w:marTop w:val="0"/>
          <w:marBottom w:val="0"/>
          <w:divBdr>
            <w:top w:val="none" w:sz="0" w:space="0" w:color="auto"/>
            <w:left w:val="none" w:sz="0" w:space="0" w:color="auto"/>
            <w:bottom w:val="none" w:sz="0" w:space="0" w:color="auto"/>
            <w:right w:val="none" w:sz="0" w:space="0" w:color="auto"/>
          </w:divBdr>
        </w:div>
        <w:div w:id="1685594573">
          <w:marLeft w:val="0"/>
          <w:marRight w:val="0"/>
          <w:marTop w:val="0"/>
          <w:marBottom w:val="0"/>
          <w:divBdr>
            <w:top w:val="none" w:sz="0" w:space="0" w:color="auto"/>
            <w:left w:val="none" w:sz="0" w:space="0" w:color="auto"/>
            <w:bottom w:val="none" w:sz="0" w:space="0" w:color="auto"/>
            <w:right w:val="none" w:sz="0" w:space="0" w:color="auto"/>
          </w:divBdr>
        </w:div>
        <w:div w:id="956792272">
          <w:marLeft w:val="0"/>
          <w:marRight w:val="0"/>
          <w:marTop w:val="0"/>
          <w:marBottom w:val="0"/>
          <w:divBdr>
            <w:top w:val="none" w:sz="0" w:space="0" w:color="auto"/>
            <w:left w:val="none" w:sz="0" w:space="0" w:color="auto"/>
            <w:bottom w:val="none" w:sz="0" w:space="0" w:color="auto"/>
            <w:right w:val="none" w:sz="0" w:space="0" w:color="auto"/>
          </w:divBdr>
        </w:div>
        <w:div w:id="1349064712">
          <w:marLeft w:val="0"/>
          <w:marRight w:val="0"/>
          <w:marTop w:val="0"/>
          <w:marBottom w:val="0"/>
          <w:divBdr>
            <w:top w:val="none" w:sz="0" w:space="0" w:color="auto"/>
            <w:left w:val="none" w:sz="0" w:space="0" w:color="auto"/>
            <w:bottom w:val="none" w:sz="0" w:space="0" w:color="auto"/>
            <w:right w:val="none" w:sz="0" w:space="0" w:color="auto"/>
          </w:divBdr>
        </w:div>
        <w:div w:id="259336622">
          <w:marLeft w:val="0"/>
          <w:marRight w:val="0"/>
          <w:marTop w:val="0"/>
          <w:marBottom w:val="0"/>
          <w:divBdr>
            <w:top w:val="none" w:sz="0" w:space="0" w:color="auto"/>
            <w:left w:val="none" w:sz="0" w:space="0" w:color="auto"/>
            <w:bottom w:val="none" w:sz="0" w:space="0" w:color="auto"/>
            <w:right w:val="none" w:sz="0" w:space="0" w:color="auto"/>
          </w:divBdr>
          <w:divsChild>
            <w:div w:id="1979650923">
              <w:marLeft w:val="0"/>
              <w:marRight w:val="0"/>
              <w:marTop w:val="0"/>
              <w:marBottom w:val="0"/>
              <w:divBdr>
                <w:top w:val="none" w:sz="0" w:space="0" w:color="auto"/>
                <w:left w:val="none" w:sz="0" w:space="0" w:color="auto"/>
                <w:bottom w:val="none" w:sz="0" w:space="0" w:color="auto"/>
                <w:right w:val="none" w:sz="0" w:space="0" w:color="auto"/>
              </w:divBdr>
            </w:div>
            <w:div w:id="2004044842">
              <w:marLeft w:val="0"/>
              <w:marRight w:val="0"/>
              <w:marTop w:val="0"/>
              <w:marBottom w:val="0"/>
              <w:divBdr>
                <w:top w:val="none" w:sz="0" w:space="0" w:color="auto"/>
                <w:left w:val="none" w:sz="0" w:space="0" w:color="auto"/>
                <w:bottom w:val="none" w:sz="0" w:space="0" w:color="auto"/>
                <w:right w:val="none" w:sz="0" w:space="0" w:color="auto"/>
              </w:divBdr>
            </w:div>
            <w:div w:id="86997695">
              <w:marLeft w:val="0"/>
              <w:marRight w:val="0"/>
              <w:marTop w:val="0"/>
              <w:marBottom w:val="0"/>
              <w:divBdr>
                <w:top w:val="none" w:sz="0" w:space="0" w:color="auto"/>
                <w:left w:val="none" w:sz="0" w:space="0" w:color="auto"/>
                <w:bottom w:val="none" w:sz="0" w:space="0" w:color="auto"/>
                <w:right w:val="none" w:sz="0" w:space="0" w:color="auto"/>
              </w:divBdr>
            </w:div>
            <w:div w:id="766846651">
              <w:marLeft w:val="0"/>
              <w:marRight w:val="0"/>
              <w:marTop w:val="0"/>
              <w:marBottom w:val="0"/>
              <w:divBdr>
                <w:top w:val="none" w:sz="0" w:space="0" w:color="auto"/>
                <w:left w:val="none" w:sz="0" w:space="0" w:color="auto"/>
                <w:bottom w:val="none" w:sz="0" w:space="0" w:color="auto"/>
                <w:right w:val="none" w:sz="0" w:space="0" w:color="auto"/>
              </w:divBdr>
            </w:div>
            <w:div w:id="1835949927">
              <w:marLeft w:val="0"/>
              <w:marRight w:val="0"/>
              <w:marTop w:val="0"/>
              <w:marBottom w:val="0"/>
              <w:divBdr>
                <w:top w:val="none" w:sz="0" w:space="0" w:color="auto"/>
                <w:left w:val="none" w:sz="0" w:space="0" w:color="auto"/>
                <w:bottom w:val="none" w:sz="0" w:space="0" w:color="auto"/>
                <w:right w:val="none" w:sz="0" w:space="0" w:color="auto"/>
              </w:divBdr>
            </w:div>
          </w:divsChild>
        </w:div>
        <w:div w:id="1962685265">
          <w:marLeft w:val="0"/>
          <w:marRight w:val="0"/>
          <w:marTop w:val="0"/>
          <w:marBottom w:val="0"/>
          <w:divBdr>
            <w:top w:val="none" w:sz="0" w:space="0" w:color="auto"/>
            <w:left w:val="none" w:sz="0" w:space="0" w:color="auto"/>
            <w:bottom w:val="none" w:sz="0" w:space="0" w:color="auto"/>
            <w:right w:val="none" w:sz="0" w:space="0" w:color="auto"/>
          </w:divBdr>
          <w:divsChild>
            <w:div w:id="2130010629">
              <w:marLeft w:val="0"/>
              <w:marRight w:val="0"/>
              <w:marTop w:val="0"/>
              <w:marBottom w:val="0"/>
              <w:divBdr>
                <w:top w:val="none" w:sz="0" w:space="0" w:color="auto"/>
                <w:left w:val="none" w:sz="0" w:space="0" w:color="auto"/>
                <w:bottom w:val="none" w:sz="0" w:space="0" w:color="auto"/>
                <w:right w:val="none" w:sz="0" w:space="0" w:color="auto"/>
              </w:divBdr>
            </w:div>
            <w:div w:id="1966307885">
              <w:marLeft w:val="0"/>
              <w:marRight w:val="0"/>
              <w:marTop w:val="0"/>
              <w:marBottom w:val="0"/>
              <w:divBdr>
                <w:top w:val="none" w:sz="0" w:space="0" w:color="auto"/>
                <w:left w:val="none" w:sz="0" w:space="0" w:color="auto"/>
                <w:bottom w:val="none" w:sz="0" w:space="0" w:color="auto"/>
                <w:right w:val="none" w:sz="0" w:space="0" w:color="auto"/>
              </w:divBdr>
            </w:div>
            <w:div w:id="767894286">
              <w:marLeft w:val="0"/>
              <w:marRight w:val="0"/>
              <w:marTop w:val="0"/>
              <w:marBottom w:val="0"/>
              <w:divBdr>
                <w:top w:val="none" w:sz="0" w:space="0" w:color="auto"/>
                <w:left w:val="none" w:sz="0" w:space="0" w:color="auto"/>
                <w:bottom w:val="none" w:sz="0" w:space="0" w:color="auto"/>
                <w:right w:val="none" w:sz="0" w:space="0" w:color="auto"/>
              </w:divBdr>
            </w:div>
            <w:div w:id="1520505803">
              <w:marLeft w:val="0"/>
              <w:marRight w:val="0"/>
              <w:marTop w:val="0"/>
              <w:marBottom w:val="0"/>
              <w:divBdr>
                <w:top w:val="none" w:sz="0" w:space="0" w:color="auto"/>
                <w:left w:val="none" w:sz="0" w:space="0" w:color="auto"/>
                <w:bottom w:val="none" w:sz="0" w:space="0" w:color="auto"/>
                <w:right w:val="none" w:sz="0" w:space="0" w:color="auto"/>
              </w:divBdr>
            </w:div>
            <w:div w:id="1567259987">
              <w:marLeft w:val="0"/>
              <w:marRight w:val="0"/>
              <w:marTop w:val="0"/>
              <w:marBottom w:val="0"/>
              <w:divBdr>
                <w:top w:val="none" w:sz="0" w:space="0" w:color="auto"/>
                <w:left w:val="none" w:sz="0" w:space="0" w:color="auto"/>
                <w:bottom w:val="none" w:sz="0" w:space="0" w:color="auto"/>
                <w:right w:val="none" w:sz="0" w:space="0" w:color="auto"/>
              </w:divBdr>
            </w:div>
            <w:div w:id="26218130">
              <w:marLeft w:val="0"/>
              <w:marRight w:val="0"/>
              <w:marTop w:val="0"/>
              <w:marBottom w:val="0"/>
              <w:divBdr>
                <w:top w:val="none" w:sz="0" w:space="0" w:color="auto"/>
                <w:left w:val="none" w:sz="0" w:space="0" w:color="auto"/>
                <w:bottom w:val="none" w:sz="0" w:space="0" w:color="auto"/>
                <w:right w:val="none" w:sz="0" w:space="0" w:color="auto"/>
              </w:divBdr>
            </w:div>
            <w:div w:id="132715986">
              <w:marLeft w:val="0"/>
              <w:marRight w:val="0"/>
              <w:marTop w:val="0"/>
              <w:marBottom w:val="0"/>
              <w:divBdr>
                <w:top w:val="none" w:sz="0" w:space="0" w:color="auto"/>
                <w:left w:val="none" w:sz="0" w:space="0" w:color="auto"/>
                <w:bottom w:val="none" w:sz="0" w:space="0" w:color="auto"/>
                <w:right w:val="none" w:sz="0" w:space="0" w:color="auto"/>
              </w:divBdr>
            </w:div>
            <w:div w:id="392895122">
              <w:marLeft w:val="0"/>
              <w:marRight w:val="0"/>
              <w:marTop w:val="0"/>
              <w:marBottom w:val="0"/>
              <w:divBdr>
                <w:top w:val="none" w:sz="0" w:space="0" w:color="auto"/>
                <w:left w:val="none" w:sz="0" w:space="0" w:color="auto"/>
                <w:bottom w:val="none" w:sz="0" w:space="0" w:color="auto"/>
                <w:right w:val="none" w:sz="0" w:space="0" w:color="auto"/>
              </w:divBdr>
            </w:div>
            <w:div w:id="1413115050">
              <w:marLeft w:val="0"/>
              <w:marRight w:val="0"/>
              <w:marTop w:val="0"/>
              <w:marBottom w:val="0"/>
              <w:divBdr>
                <w:top w:val="none" w:sz="0" w:space="0" w:color="auto"/>
                <w:left w:val="none" w:sz="0" w:space="0" w:color="auto"/>
                <w:bottom w:val="none" w:sz="0" w:space="0" w:color="auto"/>
                <w:right w:val="none" w:sz="0" w:space="0" w:color="auto"/>
              </w:divBdr>
            </w:div>
            <w:div w:id="1407922323">
              <w:marLeft w:val="0"/>
              <w:marRight w:val="0"/>
              <w:marTop w:val="0"/>
              <w:marBottom w:val="0"/>
              <w:divBdr>
                <w:top w:val="none" w:sz="0" w:space="0" w:color="auto"/>
                <w:left w:val="none" w:sz="0" w:space="0" w:color="auto"/>
                <w:bottom w:val="none" w:sz="0" w:space="0" w:color="auto"/>
                <w:right w:val="none" w:sz="0" w:space="0" w:color="auto"/>
              </w:divBdr>
            </w:div>
            <w:div w:id="222252868">
              <w:marLeft w:val="0"/>
              <w:marRight w:val="0"/>
              <w:marTop w:val="0"/>
              <w:marBottom w:val="0"/>
              <w:divBdr>
                <w:top w:val="none" w:sz="0" w:space="0" w:color="auto"/>
                <w:left w:val="none" w:sz="0" w:space="0" w:color="auto"/>
                <w:bottom w:val="none" w:sz="0" w:space="0" w:color="auto"/>
                <w:right w:val="none" w:sz="0" w:space="0" w:color="auto"/>
              </w:divBdr>
            </w:div>
            <w:div w:id="156069406">
              <w:marLeft w:val="0"/>
              <w:marRight w:val="0"/>
              <w:marTop w:val="0"/>
              <w:marBottom w:val="0"/>
              <w:divBdr>
                <w:top w:val="none" w:sz="0" w:space="0" w:color="auto"/>
                <w:left w:val="none" w:sz="0" w:space="0" w:color="auto"/>
                <w:bottom w:val="none" w:sz="0" w:space="0" w:color="auto"/>
                <w:right w:val="none" w:sz="0" w:space="0" w:color="auto"/>
              </w:divBdr>
            </w:div>
            <w:div w:id="503320556">
              <w:marLeft w:val="0"/>
              <w:marRight w:val="0"/>
              <w:marTop w:val="0"/>
              <w:marBottom w:val="0"/>
              <w:divBdr>
                <w:top w:val="none" w:sz="0" w:space="0" w:color="auto"/>
                <w:left w:val="none" w:sz="0" w:space="0" w:color="auto"/>
                <w:bottom w:val="none" w:sz="0" w:space="0" w:color="auto"/>
                <w:right w:val="none" w:sz="0" w:space="0" w:color="auto"/>
              </w:divBdr>
            </w:div>
            <w:div w:id="1431000697">
              <w:marLeft w:val="0"/>
              <w:marRight w:val="0"/>
              <w:marTop w:val="0"/>
              <w:marBottom w:val="0"/>
              <w:divBdr>
                <w:top w:val="none" w:sz="0" w:space="0" w:color="auto"/>
                <w:left w:val="none" w:sz="0" w:space="0" w:color="auto"/>
                <w:bottom w:val="none" w:sz="0" w:space="0" w:color="auto"/>
                <w:right w:val="none" w:sz="0" w:space="0" w:color="auto"/>
              </w:divBdr>
            </w:div>
            <w:div w:id="48963953">
              <w:marLeft w:val="0"/>
              <w:marRight w:val="0"/>
              <w:marTop w:val="0"/>
              <w:marBottom w:val="0"/>
              <w:divBdr>
                <w:top w:val="none" w:sz="0" w:space="0" w:color="auto"/>
                <w:left w:val="none" w:sz="0" w:space="0" w:color="auto"/>
                <w:bottom w:val="none" w:sz="0" w:space="0" w:color="auto"/>
                <w:right w:val="none" w:sz="0" w:space="0" w:color="auto"/>
              </w:divBdr>
            </w:div>
            <w:div w:id="55862141">
              <w:marLeft w:val="0"/>
              <w:marRight w:val="0"/>
              <w:marTop w:val="0"/>
              <w:marBottom w:val="0"/>
              <w:divBdr>
                <w:top w:val="none" w:sz="0" w:space="0" w:color="auto"/>
                <w:left w:val="none" w:sz="0" w:space="0" w:color="auto"/>
                <w:bottom w:val="none" w:sz="0" w:space="0" w:color="auto"/>
                <w:right w:val="none" w:sz="0" w:space="0" w:color="auto"/>
              </w:divBdr>
            </w:div>
            <w:div w:id="1253200407">
              <w:marLeft w:val="0"/>
              <w:marRight w:val="0"/>
              <w:marTop w:val="0"/>
              <w:marBottom w:val="0"/>
              <w:divBdr>
                <w:top w:val="none" w:sz="0" w:space="0" w:color="auto"/>
                <w:left w:val="none" w:sz="0" w:space="0" w:color="auto"/>
                <w:bottom w:val="none" w:sz="0" w:space="0" w:color="auto"/>
                <w:right w:val="none" w:sz="0" w:space="0" w:color="auto"/>
              </w:divBdr>
            </w:div>
            <w:div w:id="1396200200">
              <w:marLeft w:val="0"/>
              <w:marRight w:val="0"/>
              <w:marTop w:val="0"/>
              <w:marBottom w:val="0"/>
              <w:divBdr>
                <w:top w:val="none" w:sz="0" w:space="0" w:color="auto"/>
                <w:left w:val="none" w:sz="0" w:space="0" w:color="auto"/>
                <w:bottom w:val="none" w:sz="0" w:space="0" w:color="auto"/>
                <w:right w:val="none" w:sz="0" w:space="0" w:color="auto"/>
              </w:divBdr>
            </w:div>
            <w:div w:id="1799103005">
              <w:marLeft w:val="0"/>
              <w:marRight w:val="0"/>
              <w:marTop w:val="0"/>
              <w:marBottom w:val="0"/>
              <w:divBdr>
                <w:top w:val="none" w:sz="0" w:space="0" w:color="auto"/>
                <w:left w:val="none" w:sz="0" w:space="0" w:color="auto"/>
                <w:bottom w:val="none" w:sz="0" w:space="0" w:color="auto"/>
                <w:right w:val="none" w:sz="0" w:space="0" w:color="auto"/>
              </w:divBdr>
            </w:div>
            <w:div w:id="876047466">
              <w:marLeft w:val="0"/>
              <w:marRight w:val="0"/>
              <w:marTop w:val="0"/>
              <w:marBottom w:val="0"/>
              <w:divBdr>
                <w:top w:val="none" w:sz="0" w:space="0" w:color="auto"/>
                <w:left w:val="none" w:sz="0" w:space="0" w:color="auto"/>
                <w:bottom w:val="none" w:sz="0" w:space="0" w:color="auto"/>
                <w:right w:val="none" w:sz="0" w:space="0" w:color="auto"/>
              </w:divBdr>
            </w:div>
            <w:div w:id="1402019384">
              <w:marLeft w:val="0"/>
              <w:marRight w:val="0"/>
              <w:marTop w:val="0"/>
              <w:marBottom w:val="0"/>
              <w:divBdr>
                <w:top w:val="none" w:sz="0" w:space="0" w:color="auto"/>
                <w:left w:val="none" w:sz="0" w:space="0" w:color="auto"/>
                <w:bottom w:val="none" w:sz="0" w:space="0" w:color="auto"/>
                <w:right w:val="none" w:sz="0" w:space="0" w:color="auto"/>
              </w:divBdr>
            </w:div>
            <w:div w:id="1577323232">
              <w:marLeft w:val="0"/>
              <w:marRight w:val="0"/>
              <w:marTop w:val="0"/>
              <w:marBottom w:val="0"/>
              <w:divBdr>
                <w:top w:val="none" w:sz="0" w:space="0" w:color="auto"/>
                <w:left w:val="none" w:sz="0" w:space="0" w:color="auto"/>
                <w:bottom w:val="none" w:sz="0" w:space="0" w:color="auto"/>
                <w:right w:val="none" w:sz="0" w:space="0" w:color="auto"/>
              </w:divBdr>
            </w:div>
            <w:div w:id="972565342">
              <w:marLeft w:val="0"/>
              <w:marRight w:val="0"/>
              <w:marTop w:val="0"/>
              <w:marBottom w:val="0"/>
              <w:divBdr>
                <w:top w:val="none" w:sz="0" w:space="0" w:color="auto"/>
                <w:left w:val="none" w:sz="0" w:space="0" w:color="auto"/>
                <w:bottom w:val="none" w:sz="0" w:space="0" w:color="auto"/>
                <w:right w:val="none" w:sz="0" w:space="0" w:color="auto"/>
              </w:divBdr>
            </w:div>
            <w:div w:id="1223714615">
              <w:marLeft w:val="0"/>
              <w:marRight w:val="0"/>
              <w:marTop w:val="0"/>
              <w:marBottom w:val="0"/>
              <w:divBdr>
                <w:top w:val="none" w:sz="0" w:space="0" w:color="auto"/>
                <w:left w:val="none" w:sz="0" w:space="0" w:color="auto"/>
                <w:bottom w:val="none" w:sz="0" w:space="0" w:color="auto"/>
                <w:right w:val="none" w:sz="0" w:space="0" w:color="auto"/>
              </w:divBdr>
            </w:div>
            <w:div w:id="1359891941">
              <w:marLeft w:val="0"/>
              <w:marRight w:val="0"/>
              <w:marTop w:val="0"/>
              <w:marBottom w:val="0"/>
              <w:divBdr>
                <w:top w:val="none" w:sz="0" w:space="0" w:color="auto"/>
                <w:left w:val="none" w:sz="0" w:space="0" w:color="auto"/>
                <w:bottom w:val="none" w:sz="0" w:space="0" w:color="auto"/>
                <w:right w:val="none" w:sz="0" w:space="0" w:color="auto"/>
              </w:divBdr>
            </w:div>
            <w:div w:id="1702242043">
              <w:marLeft w:val="0"/>
              <w:marRight w:val="0"/>
              <w:marTop w:val="0"/>
              <w:marBottom w:val="0"/>
              <w:divBdr>
                <w:top w:val="none" w:sz="0" w:space="0" w:color="auto"/>
                <w:left w:val="none" w:sz="0" w:space="0" w:color="auto"/>
                <w:bottom w:val="none" w:sz="0" w:space="0" w:color="auto"/>
                <w:right w:val="none" w:sz="0" w:space="0" w:color="auto"/>
              </w:divBdr>
            </w:div>
            <w:div w:id="1994412158">
              <w:marLeft w:val="0"/>
              <w:marRight w:val="0"/>
              <w:marTop w:val="0"/>
              <w:marBottom w:val="0"/>
              <w:divBdr>
                <w:top w:val="none" w:sz="0" w:space="0" w:color="auto"/>
                <w:left w:val="none" w:sz="0" w:space="0" w:color="auto"/>
                <w:bottom w:val="none" w:sz="0" w:space="0" w:color="auto"/>
                <w:right w:val="none" w:sz="0" w:space="0" w:color="auto"/>
              </w:divBdr>
            </w:div>
            <w:div w:id="504134122">
              <w:marLeft w:val="0"/>
              <w:marRight w:val="0"/>
              <w:marTop w:val="0"/>
              <w:marBottom w:val="0"/>
              <w:divBdr>
                <w:top w:val="none" w:sz="0" w:space="0" w:color="auto"/>
                <w:left w:val="none" w:sz="0" w:space="0" w:color="auto"/>
                <w:bottom w:val="none" w:sz="0" w:space="0" w:color="auto"/>
                <w:right w:val="none" w:sz="0" w:space="0" w:color="auto"/>
              </w:divBdr>
            </w:div>
            <w:div w:id="1003315216">
              <w:marLeft w:val="0"/>
              <w:marRight w:val="0"/>
              <w:marTop w:val="0"/>
              <w:marBottom w:val="0"/>
              <w:divBdr>
                <w:top w:val="none" w:sz="0" w:space="0" w:color="auto"/>
                <w:left w:val="none" w:sz="0" w:space="0" w:color="auto"/>
                <w:bottom w:val="none" w:sz="0" w:space="0" w:color="auto"/>
                <w:right w:val="none" w:sz="0" w:space="0" w:color="auto"/>
              </w:divBdr>
            </w:div>
            <w:div w:id="1541550782">
              <w:marLeft w:val="0"/>
              <w:marRight w:val="0"/>
              <w:marTop w:val="0"/>
              <w:marBottom w:val="0"/>
              <w:divBdr>
                <w:top w:val="none" w:sz="0" w:space="0" w:color="auto"/>
                <w:left w:val="none" w:sz="0" w:space="0" w:color="auto"/>
                <w:bottom w:val="none" w:sz="0" w:space="0" w:color="auto"/>
                <w:right w:val="none" w:sz="0" w:space="0" w:color="auto"/>
              </w:divBdr>
            </w:div>
            <w:div w:id="1180269250">
              <w:marLeft w:val="0"/>
              <w:marRight w:val="0"/>
              <w:marTop w:val="0"/>
              <w:marBottom w:val="0"/>
              <w:divBdr>
                <w:top w:val="none" w:sz="0" w:space="0" w:color="auto"/>
                <w:left w:val="none" w:sz="0" w:space="0" w:color="auto"/>
                <w:bottom w:val="none" w:sz="0" w:space="0" w:color="auto"/>
                <w:right w:val="none" w:sz="0" w:space="0" w:color="auto"/>
              </w:divBdr>
            </w:div>
            <w:div w:id="216093862">
              <w:marLeft w:val="0"/>
              <w:marRight w:val="0"/>
              <w:marTop w:val="0"/>
              <w:marBottom w:val="0"/>
              <w:divBdr>
                <w:top w:val="none" w:sz="0" w:space="0" w:color="auto"/>
                <w:left w:val="none" w:sz="0" w:space="0" w:color="auto"/>
                <w:bottom w:val="none" w:sz="0" w:space="0" w:color="auto"/>
                <w:right w:val="none" w:sz="0" w:space="0" w:color="auto"/>
              </w:divBdr>
            </w:div>
            <w:div w:id="2028865023">
              <w:marLeft w:val="0"/>
              <w:marRight w:val="0"/>
              <w:marTop w:val="0"/>
              <w:marBottom w:val="0"/>
              <w:divBdr>
                <w:top w:val="none" w:sz="0" w:space="0" w:color="auto"/>
                <w:left w:val="none" w:sz="0" w:space="0" w:color="auto"/>
                <w:bottom w:val="none" w:sz="0" w:space="0" w:color="auto"/>
                <w:right w:val="none" w:sz="0" w:space="0" w:color="auto"/>
              </w:divBdr>
            </w:div>
            <w:div w:id="53503482">
              <w:marLeft w:val="0"/>
              <w:marRight w:val="0"/>
              <w:marTop w:val="0"/>
              <w:marBottom w:val="0"/>
              <w:divBdr>
                <w:top w:val="none" w:sz="0" w:space="0" w:color="auto"/>
                <w:left w:val="none" w:sz="0" w:space="0" w:color="auto"/>
                <w:bottom w:val="none" w:sz="0" w:space="0" w:color="auto"/>
                <w:right w:val="none" w:sz="0" w:space="0" w:color="auto"/>
              </w:divBdr>
            </w:div>
            <w:div w:id="1557623639">
              <w:marLeft w:val="0"/>
              <w:marRight w:val="0"/>
              <w:marTop w:val="0"/>
              <w:marBottom w:val="0"/>
              <w:divBdr>
                <w:top w:val="none" w:sz="0" w:space="0" w:color="auto"/>
                <w:left w:val="none" w:sz="0" w:space="0" w:color="auto"/>
                <w:bottom w:val="none" w:sz="0" w:space="0" w:color="auto"/>
                <w:right w:val="none" w:sz="0" w:space="0" w:color="auto"/>
              </w:divBdr>
            </w:div>
            <w:div w:id="2088064839">
              <w:marLeft w:val="0"/>
              <w:marRight w:val="0"/>
              <w:marTop w:val="0"/>
              <w:marBottom w:val="0"/>
              <w:divBdr>
                <w:top w:val="none" w:sz="0" w:space="0" w:color="auto"/>
                <w:left w:val="none" w:sz="0" w:space="0" w:color="auto"/>
                <w:bottom w:val="none" w:sz="0" w:space="0" w:color="auto"/>
                <w:right w:val="none" w:sz="0" w:space="0" w:color="auto"/>
              </w:divBdr>
            </w:div>
            <w:div w:id="1310938592">
              <w:marLeft w:val="0"/>
              <w:marRight w:val="0"/>
              <w:marTop w:val="0"/>
              <w:marBottom w:val="0"/>
              <w:divBdr>
                <w:top w:val="none" w:sz="0" w:space="0" w:color="auto"/>
                <w:left w:val="none" w:sz="0" w:space="0" w:color="auto"/>
                <w:bottom w:val="none" w:sz="0" w:space="0" w:color="auto"/>
                <w:right w:val="none" w:sz="0" w:space="0" w:color="auto"/>
              </w:divBdr>
            </w:div>
            <w:div w:id="36206446">
              <w:marLeft w:val="0"/>
              <w:marRight w:val="0"/>
              <w:marTop w:val="0"/>
              <w:marBottom w:val="0"/>
              <w:divBdr>
                <w:top w:val="none" w:sz="0" w:space="0" w:color="auto"/>
                <w:left w:val="none" w:sz="0" w:space="0" w:color="auto"/>
                <w:bottom w:val="none" w:sz="0" w:space="0" w:color="auto"/>
                <w:right w:val="none" w:sz="0" w:space="0" w:color="auto"/>
              </w:divBdr>
            </w:div>
            <w:div w:id="1534536093">
              <w:marLeft w:val="0"/>
              <w:marRight w:val="0"/>
              <w:marTop w:val="0"/>
              <w:marBottom w:val="0"/>
              <w:divBdr>
                <w:top w:val="none" w:sz="0" w:space="0" w:color="auto"/>
                <w:left w:val="none" w:sz="0" w:space="0" w:color="auto"/>
                <w:bottom w:val="none" w:sz="0" w:space="0" w:color="auto"/>
                <w:right w:val="none" w:sz="0" w:space="0" w:color="auto"/>
              </w:divBdr>
            </w:div>
            <w:div w:id="1873423631">
              <w:marLeft w:val="0"/>
              <w:marRight w:val="0"/>
              <w:marTop w:val="0"/>
              <w:marBottom w:val="0"/>
              <w:divBdr>
                <w:top w:val="none" w:sz="0" w:space="0" w:color="auto"/>
                <w:left w:val="none" w:sz="0" w:space="0" w:color="auto"/>
                <w:bottom w:val="none" w:sz="0" w:space="0" w:color="auto"/>
                <w:right w:val="none" w:sz="0" w:space="0" w:color="auto"/>
              </w:divBdr>
            </w:div>
            <w:div w:id="825512073">
              <w:marLeft w:val="0"/>
              <w:marRight w:val="0"/>
              <w:marTop w:val="0"/>
              <w:marBottom w:val="0"/>
              <w:divBdr>
                <w:top w:val="none" w:sz="0" w:space="0" w:color="auto"/>
                <w:left w:val="none" w:sz="0" w:space="0" w:color="auto"/>
                <w:bottom w:val="none" w:sz="0" w:space="0" w:color="auto"/>
                <w:right w:val="none" w:sz="0" w:space="0" w:color="auto"/>
              </w:divBdr>
            </w:div>
            <w:div w:id="959841980">
              <w:marLeft w:val="0"/>
              <w:marRight w:val="0"/>
              <w:marTop w:val="0"/>
              <w:marBottom w:val="0"/>
              <w:divBdr>
                <w:top w:val="none" w:sz="0" w:space="0" w:color="auto"/>
                <w:left w:val="none" w:sz="0" w:space="0" w:color="auto"/>
                <w:bottom w:val="none" w:sz="0" w:space="0" w:color="auto"/>
                <w:right w:val="none" w:sz="0" w:space="0" w:color="auto"/>
              </w:divBdr>
            </w:div>
            <w:div w:id="1477606849">
              <w:marLeft w:val="0"/>
              <w:marRight w:val="0"/>
              <w:marTop w:val="0"/>
              <w:marBottom w:val="0"/>
              <w:divBdr>
                <w:top w:val="none" w:sz="0" w:space="0" w:color="auto"/>
                <w:left w:val="none" w:sz="0" w:space="0" w:color="auto"/>
                <w:bottom w:val="none" w:sz="0" w:space="0" w:color="auto"/>
                <w:right w:val="none" w:sz="0" w:space="0" w:color="auto"/>
              </w:divBdr>
            </w:div>
            <w:div w:id="326907220">
              <w:marLeft w:val="0"/>
              <w:marRight w:val="0"/>
              <w:marTop w:val="0"/>
              <w:marBottom w:val="0"/>
              <w:divBdr>
                <w:top w:val="none" w:sz="0" w:space="0" w:color="auto"/>
                <w:left w:val="none" w:sz="0" w:space="0" w:color="auto"/>
                <w:bottom w:val="none" w:sz="0" w:space="0" w:color="auto"/>
                <w:right w:val="none" w:sz="0" w:space="0" w:color="auto"/>
              </w:divBdr>
            </w:div>
            <w:div w:id="1956406401">
              <w:marLeft w:val="0"/>
              <w:marRight w:val="0"/>
              <w:marTop w:val="0"/>
              <w:marBottom w:val="0"/>
              <w:divBdr>
                <w:top w:val="none" w:sz="0" w:space="0" w:color="auto"/>
                <w:left w:val="none" w:sz="0" w:space="0" w:color="auto"/>
                <w:bottom w:val="none" w:sz="0" w:space="0" w:color="auto"/>
                <w:right w:val="none" w:sz="0" w:space="0" w:color="auto"/>
              </w:divBdr>
            </w:div>
            <w:div w:id="1266620844">
              <w:marLeft w:val="0"/>
              <w:marRight w:val="0"/>
              <w:marTop w:val="0"/>
              <w:marBottom w:val="0"/>
              <w:divBdr>
                <w:top w:val="none" w:sz="0" w:space="0" w:color="auto"/>
                <w:left w:val="none" w:sz="0" w:space="0" w:color="auto"/>
                <w:bottom w:val="none" w:sz="0" w:space="0" w:color="auto"/>
                <w:right w:val="none" w:sz="0" w:space="0" w:color="auto"/>
              </w:divBdr>
            </w:div>
          </w:divsChild>
        </w:div>
        <w:div w:id="1940479829">
          <w:marLeft w:val="0"/>
          <w:marRight w:val="0"/>
          <w:marTop w:val="0"/>
          <w:marBottom w:val="0"/>
          <w:divBdr>
            <w:top w:val="none" w:sz="0" w:space="0" w:color="auto"/>
            <w:left w:val="none" w:sz="0" w:space="0" w:color="auto"/>
            <w:bottom w:val="none" w:sz="0" w:space="0" w:color="auto"/>
            <w:right w:val="none" w:sz="0" w:space="0" w:color="auto"/>
          </w:divBdr>
          <w:divsChild>
            <w:div w:id="1417282100">
              <w:marLeft w:val="0"/>
              <w:marRight w:val="0"/>
              <w:marTop w:val="0"/>
              <w:marBottom w:val="0"/>
              <w:divBdr>
                <w:top w:val="none" w:sz="0" w:space="0" w:color="auto"/>
                <w:left w:val="none" w:sz="0" w:space="0" w:color="auto"/>
                <w:bottom w:val="none" w:sz="0" w:space="0" w:color="auto"/>
                <w:right w:val="none" w:sz="0" w:space="0" w:color="auto"/>
              </w:divBdr>
            </w:div>
            <w:div w:id="2093622360">
              <w:marLeft w:val="0"/>
              <w:marRight w:val="0"/>
              <w:marTop w:val="0"/>
              <w:marBottom w:val="0"/>
              <w:divBdr>
                <w:top w:val="none" w:sz="0" w:space="0" w:color="auto"/>
                <w:left w:val="none" w:sz="0" w:space="0" w:color="auto"/>
                <w:bottom w:val="none" w:sz="0" w:space="0" w:color="auto"/>
                <w:right w:val="none" w:sz="0" w:space="0" w:color="auto"/>
              </w:divBdr>
            </w:div>
            <w:div w:id="1323390012">
              <w:marLeft w:val="0"/>
              <w:marRight w:val="0"/>
              <w:marTop w:val="0"/>
              <w:marBottom w:val="0"/>
              <w:divBdr>
                <w:top w:val="none" w:sz="0" w:space="0" w:color="auto"/>
                <w:left w:val="none" w:sz="0" w:space="0" w:color="auto"/>
                <w:bottom w:val="none" w:sz="0" w:space="0" w:color="auto"/>
                <w:right w:val="none" w:sz="0" w:space="0" w:color="auto"/>
              </w:divBdr>
            </w:div>
            <w:div w:id="626088235">
              <w:marLeft w:val="0"/>
              <w:marRight w:val="0"/>
              <w:marTop w:val="0"/>
              <w:marBottom w:val="0"/>
              <w:divBdr>
                <w:top w:val="none" w:sz="0" w:space="0" w:color="auto"/>
                <w:left w:val="none" w:sz="0" w:space="0" w:color="auto"/>
                <w:bottom w:val="none" w:sz="0" w:space="0" w:color="auto"/>
                <w:right w:val="none" w:sz="0" w:space="0" w:color="auto"/>
              </w:divBdr>
            </w:div>
            <w:div w:id="1818304975">
              <w:marLeft w:val="0"/>
              <w:marRight w:val="0"/>
              <w:marTop w:val="0"/>
              <w:marBottom w:val="0"/>
              <w:divBdr>
                <w:top w:val="none" w:sz="0" w:space="0" w:color="auto"/>
                <w:left w:val="none" w:sz="0" w:space="0" w:color="auto"/>
                <w:bottom w:val="none" w:sz="0" w:space="0" w:color="auto"/>
                <w:right w:val="none" w:sz="0" w:space="0" w:color="auto"/>
              </w:divBdr>
            </w:div>
            <w:div w:id="466239510">
              <w:marLeft w:val="0"/>
              <w:marRight w:val="0"/>
              <w:marTop w:val="0"/>
              <w:marBottom w:val="0"/>
              <w:divBdr>
                <w:top w:val="none" w:sz="0" w:space="0" w:color="auto"/>
                <w:left w:val="none" w:sz="0" w:space="0" w:color="auto"/>
                <w:bottom w:val="none" w:sz="0" w:space="0" w:color="auto"/>
                <w:right w:val="none" w:sz="0" w:space="0" w:color="auto"/>
              </w:divBdr>
            </w:div>
            <w:div w:id="903369626">
              <w:marLeft w:val="0"/>
              <w:marRight w:val="0"/>
              <w:marTop w:val="0"/>
              <w:marBottom w:val="0"/>
              <w:divBdr>
                <w:top w:val="none" w:sz="0" w:space="0" w:color="auto"/>
                <w:left w:val="none" w:sz="0" w:space="0" w:color="auto"/>
                <w:bottom w:val="none" w:sz="0" w:space="0" w:color="auto"/>
                <w:right w:val="none" w:sz="0" w:space="0" w:color="auto"/>
              </w:divBdr>
            </w:div>
            <w:div w:id="1724676389">
              <w:marLeft w:val="0"/>
              <w:marRight w:val="0"/>
              <w:marTop w:val="0"/>
              <w:marBottom w:val="0"/>
              <w:divBdr>
                <w:top w:val="none" w:sz="0" w:space="0" w:color="auto"/>
                <w:left w:val="none" w:sz="0" w:space="0" w:color="auto"/>
                <w:bottom w:val="none" w:sz="0" w:space="0" w:color="auto"/>
                <w:right w:val="none" w:sz="0" w:space="0" w:color="auto"/>
              </w:divBdr>
            </w:div>
            <w:div w:id="987786673">
              <w:marLeft w:val="0"/>
              <w:marRight w:val="0"/>
              <w:marTop w:val="0"/>
              <w:marBottom w:val="0"/>
              <w:divBdr>
                <w:top w:val="none" w:sz="0" w:space="0" w:color="auto"/>
                <w:left w:val="none" w:sz="0" w:space="0" w:color="auto"/>
                <w:bottom w:val="none" w:sz="0" w:space="0" w:color="auto"/>
                <w:right w:val="none" w:sz="0" w:space="0" w:color="auto"/>
              </w:divBdr>
            </w:div>
            <w:div w:id="1037043988">
              <w:marLeft w:val="0"/>
              <w:marRight w:val="0"/>
              <w:marTop w:val="0"/>
              <w:marBottom w:val="0"/>
              <w:divBdr>
                <w:top w:val="none" w:sz="0" w:space="0" w:color="auto"/>
                <w:left w:val="none" w:sz="0" w:space="0" w:color="auto"/>
                <w:bottom w:val="none" w:sz="0" w:space="0" w:color="auto"/>
                <w:right w:val="none" w:sz="0" w:space="0" w:color="auto"/>
              </w:divBdr>
            </w:div>
            <w:div w:id="1348364390">
              <w:marLeft w:val="0"/>
              <w:marRight w:val="0"/>
              <w:marTop w:val="0"/>
              <w:marBottom w:val="0"/>
              <w:divBdr>
                <w:top w:val="none" w:sz="0" w:space="0" w:color="auto"/>
                <w:left w:val="none" w:sz="0" w:space="0" w:color="auto"/>
                <w:bottom w:val="none" w:sz="0" w:space="0" w:color="auto"/>
                <w:right w:val="none" w:sz="0" w:space="0" w:color="auto"/>
              </w:divBdr>
            </w:div>
            <w:div w:id="970553010">
              <w:marLeft w:val="0"/>
              <w:marRight w:val="0"/>
              <w:marTop w:val="0"/>
              <w:marBottom w:val="0"/>
              <w:divBdr>
                <w:top w:val="none" w:sz="0" w:space="0" w:color="auto"/>
                <w:left w:val="none" w:sz="0" w:space="0" w:color="auto"/>
                <w:bottom w:val="none" w:sz="0" w:space="0" w:color="auto"/>
                <w:right w:val="none" w:sz="0" w:space="0" w:color="auto"/>
              </w:divBdr>
            </w:div>
            <w:div w:id="1221594625">
              <w:marLeft w:val="0"/>
              <w:marRight w:val="0"/>
              <w:marTop w:val="0"/>
              <w:marBottom w:val="0"/>
              <w:divBdr>
                <w:top w:val="none" w:sz="0" w:space="0" w:color="auto"/>
                <w:left w:val="none" w:sz="0" w:space="0" w:color="auto"/>
                <w:bottom w:val="none" w:sz="0" w:space="0" w:color="auto"/>
                <w:right w:val="none" w:sz="0" w:space="0" w:color="auto"/>
              </w:divBdr>
            </w:div>
            <w:div w:id="1310591524">
              <w:marLeft w:val="0"/>
              <w:marRight w:val="0"/>
              <w:marTop w:val="0"/>
              <w:marBottom w:val="0"/>
              <w:divBdr>
                <w:top w:val="none" w:sz="0" w:space="0" w:color="auto"/>
                <w:left w:val="none" w:sz="0" w:space="0" w:color="auto"/>
                <w:bottom w:val="none" w:sz="0" w:space="0" w:color="auto"/>
                <w:right w:val="none" w:sz="0" w:space="0" w:color="auto"/>
              </w:divBdr>
            </w:div>
            <w:div w:id="365568713">
              <w:marLeft w:val="0"/>
              <w:marRight w:val="0"/>
              <w:marTop w:val="0"/>
              <w:marBottom w:val="0"/>
              <w:divBdr>
                <w:top w:val="none" w:sz="0" w:space="0" w:color="auto"/>
                <w:left w:val="none" w:sz="0" w:space="0" w:color="auto"/>
                <w:bottom w:val="none" w:sz="0" w:space="0" w:color="auto"/>
                <w:right w:val="none" w:sz="0" w:space="0" w:color="auto"/>
              </w:divBdr>
            </w:div>
            <w:div w:id="115686671">
              <w:marLeft w:val="0"/>
              <w:marRight w:val="0"/>
              <w:marTop w:val="0"/>
              <w:marBottom w:val="0"/>
              <w:divBdr>
                <w:top w:val="none" w:sz="0" w:space="0" w:color="auto"/>
                <w:left w:val="none" w:sz="0" w:space="0" w:color="auto"/>
                <w:bottom w:val="none" w:sz="0" w:space="0" w:color="auto"/>
                <w:right w:val="none" w:sz="0" w:space="0" w:color="auto"/>
              </w:divBdr>
            </w:div>
            <w:div w:id="2015451132">
              <w:marLeft w:val="0"/>
              <w:marRight w:val="0"/>
              <w:marTop w:val="0"/>
              <w:marBottom w:val="0"/>
              <w:divBdr>
                <w:top w:val="none" w:sz="0" w:space="0" w:color="auto"/>
                <w:left w:val="none" w:sz="0" w:space="0" w:color="auto"/>
                <w:bottom w:val="none" w:sz="0" w:space="0" w:color="auto"/>
                <w:right w:val="none" w:sz="0" w:space="0" w:color="auto"/>
              </w:divBdr>
            </w:div>
            <w:div w:id="97334073">
              <w:marLeft w:val="0"/>
              <w:marRight w:val="0"/>
              <w:marTop w:val="0"/>
              <w:marBottom w:val="0"/>
              <w:divBdr>
                <w:top w:val="none" w:sz="0" w:space="0" w:color="auto"/>
                <w:left w:val="none" w:sz="0" w:space="0" w:color="auto"/>
                <w:bottom w:val="none" w:sz="0" w:space="0" w:color="auto"/>
                <w:right w:val="none" w:sz="0" w:space="0" w:color="auto"/>
              </w:divBdr>
            </w:div>
            <w:div w:id="874543638">
              <w:marLeft w:val="0"/>
              <w:marRight w:val="0"/>
              <w:marTop w:val="0"/>
              <w:marBottom w:val="0"/>
              <w:divBdr>
                <w:top w:val="none" w:sz="0" w:space="0" w:color="auto"/>
                <w:left w:val="none" w:sz="0" w:space="0" w:color="auto"/>
                <w:bottom w:val="none" w:sz="0" w:space="0" w:color="auto"/>
                <w:right w:val="none" w:sz="0" w:space="0" w:color="auto"/>
              </w:divBdr>
            </w:div>
            <w:div w:id="1119572112">
              <w:marLeft w:val="0"/>
              <w:marRight w:val="0"/>
              <w:marTop w:val="0"/>
              <w:marBottom w:val="0"/>
              <w:divBdr>
                <w:top w:val="none" w:sz="0" w:space="0" w:color="auto"/>
                <w:left w:val="none" w:sz="0" w:space="0" w:color="auto"/>
                <w:bottom w:val="none" w:sz="0" w:space="0" w:color="auto"/>
                <w:right w:val="none" w:sz="0" w:space="0" w:color="auto"/>
              </w:divBdr>
            </w:div>
            <w:div w:id="1374620110">
              <w:marLeft w:val="0"/>
              <w:marRight w:val="0"/>
              <w:marTop w:val="0"/>
              <w:marBottom w:val="0"/>
              <w:divBdr>
                <w:top w:val="none" w:sz="0" w:space="0" w:color="auto"/>
                <w:left w:val="none" w:sz="0" w:space="0" w:color="auto"/>
                <w:bottom w:val="none" w:sz="0" w:space="0" w:color="auto"/>
                <w:right w:val="none" w:sz="0" w:space="0" w:color="auto"/>
              </w:divBdr>
            </w:div>
            <w:div w:id="993723984">
              <w:marLeft w:val="0"/>
              <w:marRight w:val="0"/>
              <w:marTop w:val="0"/>
              <w:marBottom w:val="0"/>
              <w:divBdr>
                <w:top w:val="none" w:sz="0" w:space="0" w:color="auto"/>
                <w:left w:val="none" w:sz="0" w:space="0" w:color="auto"/>
                <w:bottom w:val="none" w:sz="0" w:space="0" w:color="auto"/>
                <w:right w:val="none" w:sz="0" w:space="0" w:color="auto"/>
              </w:divBdr>
            </w:div>
            <w:div w:id="605163527">
              <w:marLeft w:val="0"/>
              <w:marRight w:val="0"/>
              <w:marTop w:val="0"/>
              <w:marBottom w:val="0"/>
              <w:divBdr>
                <w:top w:val="none" w:sz="0" w:space="0" w:color="auto"/>
                <w:left w:val="none" w:sz="0" w:space="0" w:color="auto"/>
                <w:bottom w:val="none" w:sz="0" w:space="0" w:color="auto"/>
                <w:right w:val="none" w:sz="0" w:space="0" w:color="auto"/>
              </w:divBdr>
            </w:div>
            <w:div w:id="1972785868">
              <w:marLeft w:val="0"/>
              <w:marRight w:val="0"/>
              <w:marTop w:val="0"/>
              <w:marBottom w:val="0"/>
              <w:divBdr>
                <w:top w:val="none" w:sz="0" w:space="0" w:color="auto"/>
                <w:left w:val="none" w:sz="0" w:space="0" w:color="auto"/>
                <w:bottom w:val="none" w:sz="0" w:space="0" w:color="auto"/>
                <w:right w:val="none" w:sz="0" w:space="0" w:color="auto"/>
              </w:divBdr>
            </w:div>
            <w:div w:id="2120484363">
              <w:marLeft w:val="0"/>
              <w:marRight w:val="0"/>
              <w:marTop w:val="0"/>
              <w:marBottom w:val="0"/>
              <w:divBdr>
                <w:top w:val="none" w:sz="0" w:space="0" w:color="auto"/>
                <w:left w:val="none" w:sz="0" w:space="0" w:color="auto"/>
                <w:bottom w:val="none" w:sz="0" w:space="0" w:color="auto"/>
                <w:right w:val="none" w:sz="0" w:space="0" w:color="auto"/>
              </w:divBdr>
            </w:div>
            <w:div w:id="1680304247">
              <w:marLeft w:val="0"/>
              <w:marRight w:val="0"/>
              <w:marTop w:val="0"/>
              <w:marBottom w:val="0"/>
              <w:divBdr>
                <w:top w:val="none" w:sz="0" w:space="0" w:color="auto"/>
                <w:left w:val="none" w:sz="0" w:space="0" w:color="auto"/>
                <w:bottom w:val="none" w:sz="0" w:space="0" w:color="auto"/>
                <w:right w:val="none" w:sz="0" w:space="0" w:color="auto"/>
              </w:divBdr>
            </w:div>
            <w:div w:id="1213229356">
              <w:marLeft w:val="0"/>
              <w:marRight w:val="0"/>
              <w:marTop w:val="0"/>
              <w:marBottom w:val="0"/>
              <w:divBdr>
                <w:top w:val="none" w:sz="0" w:space="0" w:color="auto"/>
                <w:left w:val="none" w:sz="0" w:space="0" w:color="auto"/>
                <w:bottom w:val="none" w:sz="0" w:space="0" w:color="auto"/>
                <w:right w:val="none" w:sz="0" w:space="0" w:color="auto"/>
              </w:divBdr>
            </w:div>
            <w:div w:id="1818497563">
              <w:marLeft w:val="0"/>
              <w:marRight w:val="0"/>
              <w:marTop w:val="0"/>
              <w:marBottom w:val="0"/>
              <w:divBdr>
                <w:top w:val="none" w:sz="0" w:space="0" w:color="auto"/>
                <w:left w:val="none" w:sz="0" w:space="0" w:color="auto"/>
                <w:bottom w:val="none" w:sz="0" w:space="0" w:color="auto"/>
                <w:right w:val="none" w:sz="0" w:space="0" w:color="auto"/>
              </w:divBdr>
            </w:div>
            <w:div w:id="581065810">
              <w:marLeft w:val="0"/>
              <w:marRight w:val="0"/>
              <w:marTop w:val="0"/>
              <w:marBottom w:val="0"/>
              <w:divBdr>
                <w:top w:val="none" w:sz="0" w:space="0" w:color="auto"/>
                <w:left w:val="none" w:sz="0" w:space="0" w:color="auto"/>
                <w:bottom w:val="none" w:sz="0" w:space="0" w:color="auto"/>
                <w:right w:val="none" w:sz="0" w:space="0" w:color="auto"/>
              </w:divBdr>
            </w:div>
            <w:div w:id="1342928631">
              <w:marLeft w:val="0"/>
              <w:marRight w:val="0"/>
              <w:marTop w:val="0"/>
              <w:marBottom w:val="0"/>
              <w:divBdr>
                <w:top w:val="none" w:sz="0" w:space="0" w:color="auto"/>
                <w:left w:val="none" w:sz="0" w:space="0" w:color="auto"/>
                <w:bottom w:val="none" w:sz="0" w:space="0" w:color="auto"/>
                <w:right w:val="none" w:sz="0" w:space="0" w:color="auto"/>
              </w:divBdr>
            </w:div>
            <w:div w:id="274140286">
              <w:marLeft w:val="0"/>
              <w:marRight w:val="0"/>
              <w:marTop w:val="0"/>
              <w:marBottom w:val="0"/>
              <w:divBdr>
                <w:top w:val="none" w:sz="0" w:space="0" w:color="auto"/>
                <w:left w:val="none" w:sz="0" w:space="0" w:color="auto"/>
                <w:bottom w:val="none" w:sz="0" w:space="0" w:color="auto"/>
                <w:right w:val="none" w:sz="0" w:space="0" w:color="auto"/>
              </w:divBdr>
            </w:div>
            <w:div w:id="1317875974">
              <w:marLeft w:val="0"/>
              <w:marRight w:val="0"/>
              <w:marTop w:val="0"/>
              <w:marBottom w:val="0"/>
              <w:divBdr>
                <w:top w:val="none" w:sz="0" w:space="0" w:color="auto"/>
                <w:left w:val="none" w:sz="0" w:space="0" w:color="auto"/>
                <w:bottom w:val="none" w:sz="0" w:space="0" w:color="auto"/>
                <w:right w:val="none" w:sz="0" w:space="0" w:color="auto"/>
              </w:divBdr>
            </w:div>
            <w:div w:id="1294482886">
              <w:marLeft w:val="0"/>
              <w:marRight w:val="0"/>
              <w:marTop w:val="0"/>
              <w:marBottom w:val="0"/>
              <w:divBdr>
                <w:top w:val="none" w:sz="0" w:space="0" w:color="auto"/>
                <w:left w:val="none" w:sz="0" w:space="0" w:color="auto"/>
                <w:bottom w:val="none" w:sz="0" w:space="0" w:color="auto"/>
                <w:right w:val="none" w:sz="0" w:space="0" w:color="auto"/>
              </w:divBdr>
            </w:div>
            <w:div w:id="16546826">
              <w:marLeft w:val="0"/>
              <w:marRight w:val="0"/>
              <w:marTop w:val="0"/>
              <w:marBottom w:val="0"/>
              <w:divBdr>
                <w:top w:val="none" w:sz="0" w:space="0" w:color="auto"/>
                <w:left w:val="none" w:sz="0" w:space="0" w:color="auto"/>
                <w:bottom w:val="none" w:sz="0" w:space="0" w:color="auto"/>
                <w:right w:val="none" w:sz="0" w:space="0" w:color="auto"/>
              </w:divBdr>
            </w:div>
            <w:div w:id="1231771609">
              <w:marLeft w:val="0"/>
              <w:marRight w:val="0"/>
              <w:marTop w:val="0"/>
              <w:marBottom w:val="0"/>
              <w:divBdr>
                <w:top w:val="none" w:sz="0" w:space="0" w:color="auto"/>
                <w:left w:val="none" w:sz="0" w:space="0" w:color="auto"/>
                <w:bottom w:val="none" w:sz="0" w:space="0" w:color="auto"/>
                <w:right w:val="none" w:sz="0" w:space="0" w:color="auto"/>
              </w:divBdr>
            </w:div>
            <w:div w:id="1387752142">
              <w:marLeft w:val="0"/>
              <w:marRight w:val="0"/>
              <w:marTop w:val="0"/>
              <w:marBottom w:val="0"/>
              <w:divBdr>
                <w:top w:val="none" w:sz="0" w:space="0" w:color="auto"/>
                <w:left w:val="none" w:sz="0" w:space="0" w:color="auto"/>
                <w:bottom w:val="none" w:sz="0" w:space="0" w:color="auto"/>
                <w:right w:val="none" w:sz="0" w:space="0" w:color="auto"/>
              </w:divBdr>
            </w:div>
            <w:div w:id="126238840">
              <w:marLeft w:val="0"/>
              <w:marRight w:val="0"/>
              <w:marTop w:val="0"/>
              <w:marBottom w:val="0"/>
              <w:divBdr>
                <w:top w:val="none" w:sz="0" w:space="0" w:color="auto"/>
                <w:left w:val="none" w:sz="0" w:space="0" w:color="auto"/>
                <w:bottom w:val="none" w:sz="0" w:space="0" w:color="auto"/>
                <w:right w:val="none" w:sz="0" w:space="0" w:color="auto"/>
              </w:divBdr>
            </w:div>
            <w:div w:id="1768693867">
              <w:marLeft w:val="0"/>
              <w:marRight w:val="0"/>
              <w:marTop w:val="0"/>
              <w:marBottom w:val="0"/>
              <w:divBdr>
                <w:top w:val="none" w:sz="0" w:space="0" w:color="auto"/>
                <w:left w:val="none" w:sz="0" w:space="0" w:color="auto"/>
                <w:bottom w:val="none" w:sz="0" w:space="0" w:color="auto"/>
                <w:right w:val="none" w:sz="0" w:space="0" w:color="auto"/>
              </w:divBdr>
            </w:div>
            <w:div w:id="1247500751">
              <w:marLeft w:val="0"/>
              <w:marRight w:val="0"/>
              <w:marTop w:val="0"/>
              <w:marBottom w:val="0"/>
              <w:divBdr>
                <w:top w:val="none" w:sz="0" w:space="0" w:color="auto"/>
                <w:left w:val="none" w:sz="0" w:space="0" w:color="auto"/>
                <w:bottom w:val="none" w:sz="0" w:space="0" w:color="auto"/>
                <w:right w:val="none" w:sz="0" w:space="0" w:color="auto"/>
              </w:divBdr>
            </w:div>
            <w:div w:id="255746765">
              <w:marLeft w:val="0"/>
              <w:marRight w:val="0"/>
              <w:marTop w:val="0"/>
              <w:marBottom w:val="0"/>
              <w:divBdr>
                <w:top w:val="none" w:sz="0" w:space="0" w:color="auto"/>
                <w:left w:val="none" w:sz="0" w:space="0" w:color="auto"/>
                <w:bottom w:val="none" w:sz="0" w:space="0" w:color="auto"/>
                <w:right w:val="none" w:sz="0" w:space="0" w:color="auto"/>
              </w:divBdr>
            </w:div>
            <w:div w:id="14963394">
              <w:marLeft w:val="0"/>
              <w:marRight w:val="0"/>
              <w:marTop w:val="0"/>
              <w:marBottom w:val="0"/>
              <w:divBdr>
                <w:top w:val="none" w:sz="0" w:space="0" w:color="auto"/>
                <w:left w:val="none" w:sz="0" w:space="0" w:color="auto"/>
                <w:bottom w:val="none" w:sz="0" w:space="0" w:color="auto"/>
                <w:right w:val="none" w:sz="0" w:space="0" w:color="auto"/>
              </w:divBdr>
            </w:div>
            <w:div w:id="130482919">
              <w:marLeft w:val="0"/>
              <w:marRight w:val="0"/>
              <w:marTop w:val="0"/>
              <w:marBottom w:val="0"/>
              <w:divBdr>
                <w:top w:val="none" w:sz="0" w:space="0" w:color="auto"/>
                <w:left w:val="none" w:sz="0" w:space="0" w:color="auto"/>
                <w:bottom w:val="none" w:sz="0" w:space="0" w:color="auto"/>
                <w:right w:val="none" w:sz="0" w:space="0" w:color="auto"/>
              </w:divBdr>
            </w:div>
            <w:div w:id="1714577082">
              <w:marLeft w:val="0"/>
              <w:marRight w:val="0"/>
              <w:marTop w:val="0"/>
              <w:marBottom w:val="0"/>
              <w:divBdr>
                <w:top w:val="none" w:sz="0" w:space="0" w:color="auto"/>
                <w:left w:val="none" w:sz="0" w:space="0" w:color="auto"/>
                <w:bottom w:val="none" w:sz="0" w:space="0" w:color="auto"/>
                <w:right w:val="none" w:sz="0" w:space="0" w:color="auto"/>
              </w:divBdr>
            </w:div>
            <w:div w:id="463625797">
              <w:marLeft w:val="0"/>
              <w:marRight w:val="0"/>
              <w:marTop w:val="0"/>
              <w:marBottom w:val="0"/>
              <w:divBdr>
                <w:top w:val="none" w:sz="0" w:space="0" w:color="auto"/>
                <w:left w:val="none" w:sz="0" w:space="0" w:color="auto"/>
                <w:bottom w:val="none" w:sz="0" w:space="0" w:color="auto"/>
                <w:right w:val="none" w:sz="0" w:space="0" w:color="auto"/>
              </w:divBdr>
            </w:div>
            <w:div w:id="55712600">
              <w:marLeft w:val="0"/>
              <w:marRight w:val="0"/>
              <w:marTop w:val="0"/>
              <w:marBottom w:val="0"/>
              <w:divBdr>
                <w:top w:val="none" w:sz="0" w:space="0" w:color="auto"/>
                <w:left w:val="none" w:sz="0" w:space="0" w:color="auto"/>
                <w:bottom w:val="none" w:sz="0" w:space="0" w:color="auto"/>
                <w:right w:val="none" w:sz="0" w:space="0" w:color="auto"/>
              </w:divBdr>
              <w:divsChild>
                <w:div w:id="271282245">
                  <w:marLeft w:val="0"/>
                  <w:marRight w:val="0"/>
                  <w:marTop w:val="0"/>
                  <w:marBottom w:val="0"/>
                  <w:divBdr>
                    <w:top w:val="none" w:sz="0" w:space="0" w:color="auto"/>
                    <w:left w:val="none" w:sz="0" w:space="0" w:color="auto"/>
                    <w:bottom w:val="none" w:sz="0" w:space="0" w:color="auto"/>
                    <w:right w:val="none" w:sz="0" w:space="0" w:color="auto"/>
                  </w:divBdr>
                </w:div>
                <w:div w:id="576666731">
                  <w:marLeft w:val="0"/>
                  <w:marRight w:val="0"/>
                  <w:marTop w:val="0"/>
                  <w:marBottom w:val="0"/>
                  <w:divBdr>
                    <w:top w:val="none" w:sz="0" w:space="0" w:color="auto"/>
                    <w:left w:val="none" w:sz="0" w:space="0" w:color="auto"/>
                    <w:bottom w:val="none" w:sz="0" w:space="0" w:color="auto"/>
                    <w:right w:val="none" w:sz="0" w:space="0" w:color="auto"/>
                  </w:divBdr>
                </w:div>
                <w:div w:id="1594363298">
                  <w:marLeft w:val="0"/>
                  <w:marRight w:val="0"/>
                  <w:marTop w:val="0"/>
                  <w:marBottom w:val="0"/>
                  <w:divBdr>
                    <w:top w:val="none" w:sz="0" w:space="0" w:color="auto"/>
                    <w:left w:val="none" w:sz="0" w:space="0" w:color="auto"/>
                    <w:bottom w:val="none" w:sz="0" w:space="0" w:color="auto"/>
                    <w:right w:val="none" w:sz="0" w:space="0" w:color="auto"/>
                  </w:divBdr>
                </w:div>
                <w:div w:id="105001735">
                  <w:marLeft w:val="0"/>
                  <w:marRight w:val="0"/>
                  <w:marTop w:val="0"/>
                  <w:marBottom w:val="0"/>
                  <w:divBdr>
                    <w:top w:val="none" w:sz="0" w:space="0" w:color="auto"/>
                    <w:left w:val="none" w:sz="0" w:space="0" w:color="auto"/>
                    <w:bottom w:val="none" w:sz="0" w:space="0" w:color="auto"/>
                    <w:right w:val="none" w:sz="0" w:space="0" w:color="auto"/>
                  </w:divBdr>
                </w:div>
                <w:div w:id="1008947432">
                  <w:marLeft w:val="0"/>
                  <w:marRight w:val="0"/>
                  <w:marTop w:val="0"/>
                  <w:marBottom w:val="0"/>
                  <w:divBdr>
                    <w:top w:val="none" w:sz="0" w:space="0" w:color="auto"/>
                    <w:left w:val="none" w:sz="0" w:space="0" w:color="auto"/>
                    <w:bottom w:val="none" w:sz="0" w:space="0" w:color="auto"/>
                    <w:right w:val="none" w:sz="0" w:space="0" w:color="auto"/>
                  </w:divBdr>
                </w:div>
              </w:divsChild>
            </w:div>
            <w:div w:id="373771106">
              <w:marLeft w:val="0"/>
              <w:marRight w:val="0"/>
              <w:marTop w:val="0"/>
              <w:marBottom w:val="0"/>
              <w:divBdr>
                <w:top w:val="none" w:sz="0" w:space="0" w:color="auto"/>
                <w:left w:val="none" w:sz="0" w:space="0" w:color="auto"/>
                <w:bottom w:val="none" w:sz="0" w:space="0" w:color="auto"/>
                <w:right w:val="none" w:sz="0" w:space="0" w:color="auto"/>
              </w:divBdr>
            </w:div>
            <w:div w:id="115029456">
              <w:marLeft w:val="0"/>
              <w:marRight w:val="0"/>
              <w:marTop w:val="0"/>
              <w:marBottom w:val="0"/>
              <w:divBdr>
                <w:top w:val="none" w:sz="0" w:space="0" w:color="auto"/>
                <w:left w:val="none" w:sz="0" w:space="0" w:color="auto"/>
                <w:bottom w:val="none" w:sz="0" w:space="0" w:color="auto"/>
                <w:right w:val="none" w:sz="0" w:space="0" w:color="auto"/>
              </w:divBdr>
            </w:div>
            <w:div w:id="1922255345">
              <w:marLeft w:val="0"/>
              <w:marRight w:val="0"/>
              <w:marTop w:val="0"/>
              <w:marBottom w:val="0"/>
              <w:divBdr>
                <w:top w:val="none" w:sz="0" w:space="0" w:color="auto"/>
                <w:left w:val="none" w:sz="0" w:space="0" w:color="auto"/>
                <w:bottom w:val="none" w:sz="0" w:space="0" w:color="auto"/>
                <w:right w:val="none" w:sz="0" w:space="0" w:color="auto"/>
              </w:divBdr>
            </w:div>
            <w:div w:id="1070274977">
              <w:marLeft w:val="0"/>
              <w:marRight w:val="0"/>
              <w:marTop w:val="0"/>
              <w:marBottom w:val="0"/>
              <w:divBdr>
                <w:top w:val="none" w:sz="0" w:space="0" w:color="auto"/>
                <w:left w:val="none" w:sz="0" w:space="0" w:color="auto"/>
                <w:bottom w:val="none" w:sz="0" w:space="0" w:color="auto"/>
                <w:right w:val="none" w:sz="0" w:space="0" w:color="auto"/>
              </w:divBdr>
            </w:div>
            <w:div w:id="1304506893">
              <w:marLeft w:val="0"/>
              <w:marRight w:val="0"/>
              <w:marTop w:val="0"/>
              <w:marBottom w:val="0"/>
              <w:divBdr>
                <w:top w:val="none" w:sz="0" w:space="0" w:color="auto"/>
                <w:left w:val="none" w:sz="0" w:space="0" w:color="auto"/>
                <w:bottom w:val="none" w:sz="0" w:space="0" w:color="auto"/>
                <w:right w:val="none" w:sz="0" w:space="0" w:color="auto"/>
              </w:divBdr>
            </w:div>
            <w:div w:id="615913484">
              <w:marLeft w:val="0"/>
              <w:marRight w:val="0"/>
              <w:marTop w:val="0"/>
              <w:marBottom w:val="0"/>
              <w:divBdr>
                <w:top w:val="none" w:sz="0" w:space="0" w:color="auto"/>
                <w:left w:val="none" w:sz="0" w:space="0" w:color="auto"/>
                <w:bottom w:val="none" w:sz="0" w:space="0" w:color="auto"/>
                <w:right w:val="none" w:sz="0" w:space="0" w:color="auto"/>
              </w:divBdr>
            </w:div>
            <w:div w:id="623969059">
              <w:marLeft w:val="0"/>
              <w:marRight w:val="0"/>
              <w:marTop w:val="0"/>
              <w:marBottom w:val="0"/>
              <w:divBdr>
                <w:top w:val="none" w:sz="0" w:space="0" w:color="auto"/>
                <w:left w:val="none" w:sz="0" w:space="0" w:color="auto"/>
                <w:bottom w:val="none" w:sz="0" w:space="0" w:color="auto"/>
                <w:right w:val="none" w:sz="0" w:space="0" w:color="auto"/>
              </w:divBdr>
            </w:div>
            <w:div w:id="1719548158">
              <w:marLeft w:val="0"/>
              <w:marRight w:val="0"/>
              <w:marTop w:val="0"/>
              <w:marBottom w:val="0"/>
              <w:divBdr>
                <w:top w:val="none" w:sz="0" w:space="0" w:color="auto"/>
                <w:left w:val="none" w:sz="0" w:space="0" w:color="auto"/>
                <w:bottom w:val="none" w:sz="0" w:space="0" w:color="auto"/>
                <w:right w:val="none" w:sz="0" w:space="0" w:color="auto"/>
              </w:divBdr>
            </w:div>
            <w:div w:id="1980182840">
              <w:marLeft w:val="0"/>
              <w:marRight w:val="0"/>
              <w:marTop w:val="0"/>
              <w:marBottom w:val="0"/>
              <w:divBdr>
                <w:top w:val="none" w:sz="0" w:space="0" w:color="auto"/>
                <w:left w:val="none" w:sz="0" w:space="0" w:color="auto"/>
                <w:bottom w:val="none" w:sz="0" w:space="0" w:color="auto"/>
                <w:right w:val="none" w:sz="0" w:space="0" w:color="auto"/>
              </w:divBdr>
            </w:div>
            <w:div w:id="1322345252">
              <w:marLeft w:val="0"/>
              <w:marRight w:val="0"/>
              <w:marTop w:val="0"/>
              <w:marBottom w:val="0"/>
              <w:divBdr>
                <w:top w:val="none" w:sz="0" w:space="0" w:color="auto"/>
                <w:left w:val="none" w:sz="0" w:space="0" w:color="auto"/>
                <w:bottom w:val="none" w:sz="0" w:space="0" w:color="auto"/>
                <w:right w:val="none" w:sz="0" w:space="0" w:color="auto"/>
              </w:divBdr>
            </w:div>
            <w:div w:id="1869026976">
              <w:marLeft w:val="0"/>
              <w:marRight w:val="0"/>
              <w:marTop w:val="0"/>
              <w:marBottom w:val="0"/>
              <w:divBdr>
                <w:top w:val="none" w:sz="0" w:space="0" w:color="auto"/>
                <w:left w:val="none" w:sz="0" w:space="0" w:color="auto"/>
                <w:bottom w:val="none" w:sz="0" w:space="0" w:color="auto"/>
                <w:right w:val="none" w:sz="0" w:space="0" w:color="auto"/>
              </w:divBdr>
            </w:div>
            <w:div w:id="38632233">
              <w:marLeft w:val="0"/>
              <w:marRight w:val="0"/>
              <w:marTop w:val="0"/>
              <w:marBottom w:val="0"/>
              <w:divBdr>
                <w:top w:val="none" w:sz="0" w:space="0" w:color="auto"/>
                <w:left w:val="none" w:sz="0" w:space="0" w:color="auto"/>
                <w:bottom w:val="none" w:sz="0" w:space="0" w:color="auto"/>
                <w:right w:val="none" w:sz="0" w:space="0" w:color="auto"/>
              </w:divBdr>
            </w:div>
            <w:div w:id="290941062">
              <w:marLeft w:val="0"/>
              <w:marRight w:val="0"/>
              <w:marTop w:val="0"/>
              <w:marBottom w:val="0"/>
              <w:divBdr>
                <w:top w:val="none" w:sz="0" w:space="0" w:color="auto"/>
                <w:left w:val="none" w:sz="0" w:space="0" w:color="auto"/>
                <w:bottom w:val="none" w:sz="0" w:space="0" w:color="auto"/>
                <w:right w:val="none" w:sz="0" w:space="0" w:color="auto"/>
              </w:divBdr>
            </w:div>
            <w:div w:id="44762187">
              <w:marLeft w:val="0"/>
              <w:marRight w:val="0"/>
              <w:marTop w:val="0"/>
              <w:marBottom w:val="0"/>
              <w:divBdr>
                <w:top w:val="none" w:sz="0" w:space="0" w:color="auto"/>
                <w:left w:val="none" w:sz="0" w:space="0" w:color="auto"/>
                <w:bottom w:val="none" w:sz="0" w:space="0" w:color="auto"/>
                <w:right w:val="none" w:sz="0" w:space="0" w:color="auto"/>
              </w:divBdr>
            </w:div>
            <w:div w:id="1293291513">
              <w:marLeft w:val="0"/>
              <w:marRight w:val="0"/>
              <w:marTop w:val="0"/>
              <w:marBottom w:val="0"/>
              <w:divBdr>
                <w:top w:val="none" w:sz="0" w:space="0" w:color="auto"/>
                <w:left w:val="none" w:sz="0" w:space="0" w:color="auto"/>
                <w:bottom w:val="none" w:sz="0" w:space="0" w:color="auto"/>
                <w:right w:val="none" w:sz="0" w:space="0" w:color="auto"/>
              </w:divBdr>
            </w:div>
            <w:div w:id="1276861618">
              <w:marLeft w:val="0"/>
              <w:marRight w:val="0"/>
              <w:marTop w:val="0"/>
              <w:marBottom w:val="0"/>
              <w:divBdr>
                <w:top w:val="none" w:sz="0" w:space="0" w:color="auto"/>
                <w:left w:val="none" w:sz="0" w:space="0" w:color="auto"/>
                <w:bottom w:val="none" w:sz="0" w:space="0" w:color="auto"/>
                <w:right w:val="none" w:sz="0" w:space="0" w:color="auto"/>
              </w:divBdr>
            </w:div>
            <w:div w:id="780343443">
              <w:marLeft w:val="0"/>
              <w:marRight w:val="0"/>
              <w:marTop w:val="0"/>
              <w:marBottom w:val="0"/>
              <w:divBdr>
                <w:top w:val="none" w:sz="0" w:space="0" w:color="auto"/>
                <w:left w:val="none" w:sz="0" w:space="0" w:color="auto"/>
                <w:bottom w:val="none" w:sz="0" w:space="0" w:color="auto"/>
                <w:right w:val="none" w:sz="0" w:space="0" w:color="auto"/>
              </w:divBdr>
            </w:div>
            <w:div w:id="1473715394">
              <w:marLeft w:val="0"/>
              <w:marRight w:val="0"/>
              <w:marTop w:val="0"/>
              <w:marBottom w:val="0"/>
              <w:divBdr>
                <w:top w:val="none" w:sz="0" w:space="0" w:color="auto"/>
                <w:left w:val="none" w:sz="0" w:space="0" w:color="auto"/>
                <w:bottom w:val="none" w:sz="0" w:space="0" w:color="auto"/>
                <w:right w:val="none" w:sz="0" w:space="0" w:color="auto"/>
              </w:divBdr>
            </w:div>
            <w:div w:id="1474367940">
              <w:marLeft w:val="0"/>
              <w:marRight w:val="0"/>
              <w:marTop w:val="0"/>
              <w:marBottom w:val="0"/>
              <w:divBdr>
                <w:top w:val="none" w:sz="0" w:space="0" w:color="auto"/>
                <w:left w:val="none" w:sz="0" w:space="0" w:color="auto"/>
                <w:bottom w:val="none" w:sz="0" w:space="0" w:color="auto"/>
                <w:right w:val="none" w:sz="0" w:space="0" w:color="auto"/>
              </w:divBdr>
            </w:div>
            <w:div w:id="571233973">
              <w:marLeft w:val="0"/>
              <w:marRight w:val="0"/>
              <w:marTop w:val="0"/>
              <w:marBottom w:val="0"/>
              <w:divBdr>
                <w:top w:val="none" w:sz="0" w:space="0" w:color="auto"/>
                <w:left w:val="none" w:sz="0" w:space="0" w:color="auto"/>
                <w:bottom w:val="none" w:sz="0" w:space="0" w:color="auto"/>
                <w:right w:val="none" w:sz="0" w:space="0" w:color="auto"/>
              </w:divBdr>
            </w:div>
            <w:div w:id="301732958">
              <w:marLeft w:val="0"/>
              <w:marRight w:val="0"/>
              <w:marTop w:val="0"/>
              <w:marBottom w:val="0"/>
              <w:divBdr>
                <w:top w:val="none" w:sz="0" w:space="0" w:color="auto"/>
                <w:left w:val="none" w:sz="0" w:space="0" w:color="auto"/>
                <w:bottom w:val="none" w:sz="0" w:space="0" w:color="auto"/>
                <w:right w:val="none" w:sz="0" w:space="0" w:color="auto"/>
              </w:divBdr>
            </w:div>
            <w:div w:id="1613900794">
              <w:marLeft w:val="0"/>
              <w:marRight w:val="0"/>
              <w:marTop w:val="0"/>
              <w:marBottom w:val="0"/>
              <w:divBdr>
                <w:top w:val="none" w:sz="0" w:space="0" w:color="auto"/>
                <w:left w:val="none" w:sz="0" w:space="0" w:color="auto"/>
                <w:bottom w:val="none" w:sz="0" w:space="0" w:color="auto"/>
                <w:right w:val="none" w:sz="0" w:space="0" w:color="auto"/>
              </w:divBdr>
            </w:div>
            <w:div w:id="662783261">
              <w:marLeft w:val="0"/>
              <w:marRight w:val="0"/>
              <w:marTop w:val="0"/>
              <w:marBottom w:val="0"/>
              <w:divBdr>
                <w:top w:val="none" w:sz="0" w:space="0" w:color="auto"/>
                <w:left w:val="none" w:sz="0" w:space="0" w:color="auto"/>
                <w:bottom w:val="none" w:sz="0" w:space="0" w:color="auto"/>
                <w:right w:val="none" w:sz="0" w:space="0" w:color="auto"/>
              </w:divBdr>
            </w:div>
            <w:div w:id="174152545">
              <w:marLeft w:val="0"/>
              <w:marRight w:val="0"/>
              <w:marTop w:val="0"/>
              <w:marBottom w:val="0"/>
              <w:divBdr>
                <w:top w:val="none" w:sz="0" w:space="0" w:color="auto"/>
                <w:left w:val="none" w:sz="0" w:space="0" w:color="auto"/>
                <w:bottom w:val="none" w:sz="0" w:space="0" w:color="auto"/>
                <w:right w:val="none" w:sz="0" w:space="0" w:color="auto"/>
              </w:divBdr>
            </w:div>
            <w:div w:id="1029649846">
              <w:marLeft w:val="0"/>
              <w:marRight w:val="0"/>
              <w:marTop w:val="0"/>
              <w:marBottom w:val="0"/>
              <w:divBdr>
                <w:top w:val="none" w:sz="0" w:space="0" w:color="auto"/>
                <w:left w:val="none" w:sz="0" w:space="0" w:color="auto"/>
                <w:bottom w:val="none" w:sz="0" w:space="0" w:color="auto"/>
                <w:right w:val="none" w:sz="0" w:space="0" w:color="auto"/>
              </w:divBdr>
            </w:div>
            <w:div w:id="205023276">
              <w:marLeft w:val="0"/>
              <w:marRight w:val="0"/>
              <w:marTop w:val="0"/>
              <w:marBottom w:val="0"/>
              <w:divBdr>
                <w:top w:val="none" w:sz="0" w:space="0" w:color="auto"/>
                <w:left w:val="none" w:sz="0" w:space="0" w:color="auto"/>
                <w:bottom w:val="none" w:sz="0" w:space="0" w:color="auto"/>
                <w:right w:val="none" w:sz="0" w:space="0" w:color="auto"/>
              </w:divBdr>
            </w:div>
            <w:div w:id="16860246">
              <w:marLeft w:val="0"/>
              <w:marRight w:val="0"/>
              <w:marTop w:val="0"/>
              <w:marBottom w:val="0"/>
              <w:divBdr>
                <w:top w:val="none" w:sz="0" w:space="0" w:color="auto"/>
                <w:left w:val="none" w:sz="0" w:space="0" w:color="auto"/>
                <w:bottom w:val="none" w:sz="0" w:space="0" w:color="auto"/>
                <w:right w:val="none" w:sz="0" w:space="0" w:color="auto"/>
              </w:divBdr>
            </w:div>
            <w:div w:id="2090879737">
              <w:marLeft w:val="0"/>
              <w:marRight w:val="0"/>
              <w:marTop w:val="0"/>
              <w:marBottom w:val="0"/>
              <w:divBdr>
                <w:top w:val="none" w:sz="0" w:space="0" w:color="auto"/>
                <w:left w:val="none" w:sz="0" w:space="0" w:color="auto"/>
                <w:bottom w:val="none" w:sz="0" w:space="0" w:color="auto"/>
                <w:right w:val="none" w:sz="0" w:space="0" w:color="auto"/>
              </w:divBdr>
            </w:div>
            <w:div w:id="1626034852">
              <w:marLeft w:val="0"/>
              <w:marRight w:val="0"/>
              <w:marTop w:val="0"/>
              <w:marBottom w:val="0"/>
              <w:divBdr>
                <w:top w:val="none" w:sz="0" w:space="0" w:color="auto"/>
                <w:left w:val="none" w:sz="0" w:space="0" w:color="auto"/>
                <w:bottom w:val="none" w:sz="0" w:space="0" w:color="auto"/>
                <w:right w:val="none" w:sz="0" w:space="0" w:color="auto"/>
              </w:divBdr>
            </w:div>
            <w:div w:id="161161881">
              <w:marLeft w:val="0"/>
              <w:marRight w:val="0"/>
              <w:marTop w:val="0"/>
              <w:marBottom w:val="0"/>
              <w:divBdr>
                <w:top w:val="none" w:sz="0" w:space="0" w:color="auto"/>
                <w:left w:val="none" w:sz="0" w:space="0" w:color="auto"/>
                <w:bottom w:val="none" w:sz="0" w:space="0" w:color="auto"/>
                <w:right w:val="none" w:sz="0" w:space="0" w:color="auto"/>
              </w:divBdr>
            </w:div>
            <w:div w:id="1375813543">
              <w:marLeft w:val="0"/>
              <w:marRight w:val="0"/>
              <w:marTop w:val="0"/>
              <w:marBottom w:val="0"/>
              <w:divBdr>
                <w:top w:val="none" w:sz="0" w:space="0" w:color="auto"/>
                <w:left w:val="none" w:sz="0" w:space="0" w:color="auto"/>
                <w:bottom w:val="none" w:sz="0" w:space="0" w:color="auto"/>
                <w:right w:val="none" w:sz="0" w:space="0" w:color="auto"/>
              </w:divBdr>
            </w:div>
            <w:div w:id="127210011">
              <w:marLeft w:val="0"/>
              <w:marRight w:val="0"/>
              <w:marTop w:val="0"/>
              <w:marBottom w:val="0"/>
              <w:divBdr>
                <w:top w:val="none" w:sz="0" w:space="0" w:color="auto"/>
                <w:left w:val="none" w:sz="0" w:space="0" w:color="auto"/>
                <w:bottom w:val="none" w:sz="0" w:space="0" w:color="auto"/>
                <w:right w:val="none" w:sz="0" w:space="0" w:color="auto"/>
              </w:divBdr>
            </w:div>
            <w:div w:id="421951547">
              <w:marLeft w:val="0"/>
              <w:marRight w:val="0"/>
              <w:marTop w:val="0"/>
              <w:marBottom w:val="0"/>
              <w:divBdr>
                <w:top w:val="none" w:sz="0" w:space="0" w:color="auto"/>
                <w:left w:val="none" w:sz="0" w:space="0" w:color="auto"/>
                <w:bottom w:val="none" w:sz="0" w:space="0" w:color="auto"/>
                <w:right w:val="none" w:sz="0" w:space="0" w:color="auto"/>
              </w:divBdr>
            </w:div>
            <w:div w:id="271010843">
              <w:marLeft w:val="0"/>
              <w:marRight w:val="0"/>
              <w:marTop w:val="0"/>
              <w:marBottom w:val="0"/>
              <w:divBdr>
                <w:top w:val="none" w:sz="0" w:space="0" w:color="auto"/>
                <w:left w:val="none" w:sz="0" w:space="0" w:color="auto"/>
                <w:bottom w:val="none" w:sz="0" w:space="0" w:color="auto"/>
                <w:right w:val="none" w:sz="0" w:space="0" w:color="auto"/>
              </w:divBdr>
            </w:div>
            <w:div w:id="1310943232">
              <w:marLeft w:val="0"/>
              <w:marRight w:val="0"/>
              <w:marTop w:val="0"/>
              <w:marBottom w:val="0"/>
              <w:divBdr>
                <w:top w:val="none" w:sz="0" w:space="0" w:color="auto"/>
                <w:left w:val="none" w:sz="0" w:space="0" w:color="auto"/>
                <w:bottom w:val="none" w:sz="0" w:space="0" w:color="auto"/>
                <w:right w:val="none" w:sz="0" w:space="0" w:color="auto"/>
              </w:divBdr>
            </w:div>
            <w:div w:id="2978133">
              <w:marLeft w:val="0"/>
              <w:marRight w:val="0"/>
              <w:marTop w:val="0"/>
              <w:marBottom w:val="0"/>
              <w:divBdr>
                <w:top w:val="none" w:sz="0" w:space="0" w:color="auto"/>
                <w:left w:val="none" w:sz="0" w:space="0" w:color="auto"/>
                <w:bottom w:val="none" w:sz="0" w:space="0" w:color="auto"/>
                <w:right w:val="none" w:sz="0" w:space="0" w:color="auto"/>
              </w:divBdr>
            </w:div>
            <w:div w:id="1622492706">
              <w:marLeft w:val="0"/>
              <w:marRight w:val="0"/>
              <w:marTop w:val="0"/>
              <w:marBottom w:val="0"/>
              <w:divBdr>
                <w:top w:val="none" w:sz="0" w:space="0" w:color="auto"/>
                <w:left w:val="none" w:sz="0" w:space="0" w:color="auto"/>
                <w:bottom w:val="none" w:sz="0" w:space="0" w:color="auto"/>
                <w:right w:val="none" w:sz="0" w:space="0" w:color="auto"/>
              </w:divBdr>
            </w:div>
            <w:div w:id="332342124">
              <w:marLeft w:val="0"/>
              <w:marRight w:val="0"/>
              <w:marTop w:val="0"/>
              <w:marBottom w:val="0"/>
              <w:divBdr>
                <w:top w:val="none" w:sz="0" w:space="0" w:color="auto"/>
                <w:left w:val="none" w:sz="0" w:space="0" w:color="auto"/>
                <w:bottom w:val="none" w:sz="0" w:space="0" w:color="auto"/>
                <w:right w:val="none" w:sz="0" w:space="0" w:color="auto"/>
              </w:divBdr>
            </w:div>
            <w:div w:id="1965693032">
              <w:marLeft w:val="0"/>
              <w:marRight w:val="0"/>
              <w:marTop w:val="0"/>
              <w:marBottom w:val="0"/>
              <w:divBdr>
                <w:top w:val="none" w:sz="0" w:space="0" w:color="auto"/>
                <w:left w:val="none" w:sz="0" w:space="0" w:color="auto"/>
                <w:bottom w:val="none" w:sz="0" w:space="0" w:color="auto"/>
                <w:right w:val="none" w:sz="0" w:space="0" w:color="auto"/>
              </w:divBdr>
            </w:div>
            <w:div w:id="1625119239">
              <w:marLeft w:val="0"/>
              <w:marRight w:val="0"/>
              <w:marTop w:val="0"/>
              <w:marBottom w:val="0"/>
              <w:divBdr>
                <w:top w:val="none" w:sz="0" w:space="0" w:color="auto"/>
                <w:left w:val="none" w:sz="0" w:space="0" w:color="auto"/>
                <w:bottom w:val="none" w:sz="0" w:space="0" w:color="auto"/>
                <w:right w:val="none" w:sz="0" w:space="0" w:color="auto"/>
              </w:divBdr>
            </w:div>
            <w:div w:id="1492021179">
              <w:marLeft w:val="0"/>
              <w:marRight w:val="0"/>
              <w:marTop w:val="0"/>
              <w:marBottom w:val="0"/>
              <w:divBdr>
                <w:top w:val="none" w:sz="0" w:space="0" w:color="auto"/>
                <w:left w:val="none" w:sz="0" w:space="0" w:color="auto"/>
                <w:bottom w:val="none" w:sz="0" w:space="0" w:color="auto"/>
                <w:right w:val="none" w:sz="0" w:space="0" w:color="auto"/>
              </w:divBdr>
            </w:div>
            <w:div w:id="295645011">
              <w:marLeft w:val="0"/>
              <w:marRight w:val="0"/>
              <w:marTop w:val="0"/>
              <w:marBottom w:val="0"/>
              <w:divBdr>
                <w:top w:val="none" w:sz="0" w:space="0" w:color="auto"/>
                <w:left w:val="none" w:sz="0" w:space="0" w:color="auto"/>
                <w:bottom w:val="none" w:sz="0" w:space="0" w:color="auto"/>
                <w:right w:val="none" w:sz="0" w:space="0" w:color="auto"/>
              </w:divBdr>
            </w:div>
            <w:div w:id="737632305">
              <w:marLeft w:val="0"/>
              <w:marRight w:val="0"/>
              <w:marTop w:val="0"/>
              <w:marBottom w:val="0"/>
              <w:divBdr>
                <w:top w:val="none" w:sz="0" w:space="0" w:color="auto"/>
                <w:left w:val="none" w:sz="0" w:space="0" w:color="auto"/>
                <w:bottom w:val="none" w:sz="0" w:space="0" w:color="auto"/>
                <w:right w:val="none" w:sz="0" w:space="0" w:color="auto"/>
              </w:divBdr>
            </w:div>
            <w:div w:id="1556157623">
              <w:marLeft w:val="0"/>
              <w:marRight w:val="0"/>
              <w:marTop w:val="0"/>
              <w:marBottom w:val="0"/>
              <w:divBdr>
                <w:top w:val="none" w:sz="0" w:space="0" w:color="auto"/>
                <w:left w:val="none" w:sz="0" w:space="0" w:color="auto"/>
                <w:bottom w:val="none" w:sz="0" w:space="0" w:color="auto"/>
                <w:right w:val="none" w:sz="0" w:space="0" w:color="auto"/>
              </w:divBdr>
            </w:div>
            <w:div w:id="836191335">
              <w:marLeft w:val="0"/>
              <w:marRight w:val="0"/>
              <w:marTop w:val="0"/>
              <w:marBottom w:val="0"/>
              <w:divBdr>
                <w:top w:val="none" w:sz="0" w:space="0" w:color="auto"/>
                <w:left w:val="none" w:sz="0" w:space="0" w:color="auto"/>
                <w:bottom w:val="none" w:sz="0" w:space="0" w:color="auto"/>
                <w:right w:val="none" w:sz="0" w:space="0" w:color="auto"/>
              </w:divBdr>
            </w:div>
            <w:div w:id="1194925853">
              <w:marLeft w:val="0"/>
              <w:marRight w:val="0"/>
              <w:marTop w:val="0"/>
              <w:marBottom w:val="0"/>
              <w:divBdr>
                <w:top w:val="none" w:sz="0" w:space="0" w:color="auto"/>
                <w:left w:val="none" w:sz="0" w:space="0" w:color="auto"/>
                <w:bottom w:val="none" w:sz="0" w:space="0" w:color="auto"/>
                <w:right w:val="none" w:sz="0" w:space="0" w:color="auto"/>
              </w:divBdr>
            </w:div>
            <w:div w:id="720638987">
              <w:marLeft w:val="0"/>
              <w:marRight w:val="0"/>
              <w:marTop w:val="0"/>
              <w:marBottom w:val="0"/>
              <w:divBdr>
                <w:top w:val="none" w:sz="0" w:space="0" w:color="auto"/>
                <w:left w:val="none" w:sz="0" w:space="0" w:color="auto"/>
                <w:bottom w:val="none" w:sz="0" w:space="0" w:color="auto"/>
                <w:right w:val="none" w:sz="0" w:space="0" w:color="auto"/>
              </w:divBdr>
            </w:div>
            <w:div w:id="2088259528">
              <w:marLeft w:val="0"/>
              <w:marRight w:val="0"/>
              <w:marTop w:val="0"/>
              <w:marBottom w:val="0"/>
              <w:divBdr>
                <w:top w:val="none" w:sz="0" w:space="0" w:color="auto"/>
                <w:left w:val="none" w:sz="0" w:space="0" w:color="auto"/>
                <w:bottom w:val="none" w:sz="0" w:space="0" w:color="auto"/>
                <w:right w:val="none" w:sz="0" w:space="0" w:color="auto"/>
              </w:divBdr>
            </w:div>
            <w:div w:id="1503357222">
              <w:marLeft w:val="0"/>
              <w:marRight w:val="0"/>
              <w:marTop w:val="0"/>
              <w:marBottom w:val="0"/>
              <w:divBdr>
                <w:top w:val="none" w:sz="0" w:space="0" w:color="auto"/>
                <w:left w:val="none" w:sz="0" w:space="0" w:color="auto"/>
                <w:bottom w:val="none" w:sz="0" w:space="0" w:color="auto"/>
                <w:right w:val="none" w:sz="0" w:space="0" w:color="auto"/>
              </w:divBdr>
            </w:div>
            <w:div w:id="195508927">
              <w:marLeft w:val="0"/>
              <w:marRight w:val="0"/>
              <w:marTop w:val="0"/>
              <w:marBottom w:val="0"/>
              <w:divBdr>
                <w:top w:val="none" w:sz="0" w:space="0" w:color="auto"/>
                <w:left w:val="none" w:sz="0" w:space="0" w:color="auto"/>
                <w:bottom w:val="none" w:sz="0" w:space="0" w:color="auto"/>
                <w:right w:val="none" w:sz="0" w:space="0" w:color="auto"/>
              </w:divBdr>
            </w:div>
            <w:div w:id="1262298111">
              <w:marLeft w:val="0"/>
              <w:marRight w:val="0"/>
              <w:marTop w:val="0"/>
              <w:marBottom w:val="0"/>
              <w:divBdr>
                <w:top w:val="none" w:sz="0" w:space="0" w:color="auto"/>
                <w:left w:val="none" w:sz="0" w:space="0" w:color="auto"/>
                <w:bottom w:val="none" w:sz="0" w:space="0" w:color="auto"/>
                <w:right w:val="none" w:sz="0" w:space="0" w:color="auto"/>
              </w:divBdr>
            </w:div>
            <w:div w:id="1999379701">
              <w:marLeft w:val="0"/>
              <w:marRight w:val="0"/>
              <w:marTop w:val="0"/>
              <w:marBottom w:val="0"/>
              <w:divBdr>
                <w:top w:val="none" w:sz="0" w:space="0" w:color="auto"/>
                <w:left w:val="none" w:sz="0" w:space="0" w:color="auto"/>
                <w:bottom w:val="none" w:sz="0" w:space="0" w:color="auto"/>
                <w:right w:val="none" w:sz="0" w:space="0" w:color="auto"/>
              </w:divBdr>
            </w:div>
            <w:div w:id="1706055984">
              <w:marLeft w:val="0"/>
              <w:marRight w:val="0"/>
              <w:marTop w:val="0"/>
              <w:marBottom w:val="0"/>
              <w:divBdr>
                <w:top w:val="none" w:sz="0" w:space="0" w:color="auto"/>
                <w:left w:val="none" w:sz="0" w:space="0" w:color="auto"/>
                <w:bottom w:val="none" w:sz="0" w:space="0" w:color="auto"/>
                <w:right w:val="none" w:sz="0" w:space="0" w:color="auto"/>
              </w:divBdr>
            </w:div>
            <w:div w:id="940261040">
              <w:marLeft w:val="0"/>
              <w:marRight w:val="0"/>
              <w:marTop w:val="0"/>
              <w:marBottom w:val="0"/>
              <w:divBdr>
                <w:top w:val="none" w:sz="0" w:space="0" w:color="auto"/>
                <w:left w:val="none" w:sz="0" w:space="0" w:color="auto"/>
                <w:bottom w:val="none" w:sz="0" w:space="0" w:color="auto"/>
                <w:right w:val="none" w:sz="0" w:space="0" w:color="auto"/>
              </w:divBdr>
            </w:div>
            <w:div w:id="31002722">
              <w:marLeft w:val="0"/>
              <w:marRight w:val="0"/>
              <w:marTop w:val="0"/>
              <w:marBottom w:val="0"/>
              <w:divBdr>
                <w:top w:val="none" w:sz="0" w:space="0" w:color="auto"/>
                <w:left w:val="none" w:sz="0" w:space="0" w:color="auto"/>
                <w:bottom w:val="none" w:sz="0" w:space="0" w:color="auto"/>
                <w:right w:val="none" w:sz="0" w:space="0" w:color="auto"/>
              </w:divBdr>
            </w:div>
            <w:div w:id="296952729">
              <w:marLeft w:val="0"/>
              <w:marRight w:val="0"/>
              <w:marTop w:val="0"/>
              <w:marBottom w:val="0"/>
              <w:divBdr>
                <w:top w:val="none" w:sz="0" w:space="0" w:color="auto"/>
                <w:left w:val="none" w:sz="0" w:space="0" w:color="auto"/>
                <w:bottom w:val="none" w:sz="0" w:space="0" w:color="auto"/>
                <w:right w:val="none" w:sz="0" w:space="0" w:color="auto"/>
              </w:divBdr>
            </w:div>
            <w:div w:id="939264997">
              <w:marLeft w:val="0"/>
              <w:marRight w:val="0"/>
              <w:marTop w:val="0"/>
              <w:marBottom w:val="0"/>
              <w:divBdr>
                <w:top w:val="none" w:sz="0" w:space="0" w:color="auto"/>
                <w:left w:val="none" w:sz="0" w:space="0" w:color="auto"/>
                <w:bottom w:val="none" w:sz="0" w:space="0" w:color="auto"/>
                <w:right w:val="none" w:sz="0" w:space="0" w:color="auto"/>
              </w:divBdr>
            </w:div>
            <w:div w:id="1299653692">
              <w:marLeft w:val="0"/>
              <w:marRight w:val="0"/>
              <w:marTop w:val="0"/>
              <w:marBottom w:val="0"/>
              <w:divBdr>
                <w:top w:val="none" w:sz="0" w:space="0" w:color="auto"/>
                <w:left w:val="none" w:sz="0" w:space="0" w:color="auto"/>
                <w:bottom w:val="none" w:sz="0" w:space="0" w:color="auto"/>
                <w:right w:val="none" w:sz="0" w:space="0" w:color="auto"/>
              </w:divBdr>
            </w:div>
            <w:div w:id="332756908">
              <w:marLeft w:val="0"/>
              <w:marRight w:val="0"/>
              <w:marTop w:val="0"/>
              <w:marBottom w:val="0"/>
              <w:divBdr>
                <w:top w:val="none" w:sz="0" w:space="0" w:color="auto"/>
                <w:left w:val="none" w:sz="0" w:space="0" w:color="auto"/>
                <w:bottom w:val="none" w:sz="0" w:space="0" w:color="auto"/>
                <w:right w:val="none" w:sz="0" w:space="0" w:color="auto"/>
              </w:divBdr>
            </w:div>
            <w:div w:id="672488742">
              <w:marLeft w:val="0"/>
              <w:marRight w:val="0"/>
              <w:marTop w:val="0"/>
              <w:marBottom w:val="0"/>
              <w:divBdr>
                <w:top w:val="none" w:sz="0" w:space="0" w:color="auto"/>
                <w:left w:val="none" w:sz="0" w:space="0" w:color="auto"/>
                <w:bottom w:val="none" w:sz="0" w:space="0" w:color="auto"/>
                <w:right w:val="none" w:sz="0" w:space="0" w:color="auto"/>
              </w:divBdr>
            </w:div>
            <w:div w:id="543520657">
              <w:marLeft w:val="0"/>
              <w:marRight w:val="0"/>
              <w:marTop w:val="0"/>
              <w:marBottom w:val="0"/>
              <w:divBdr>
                <w:top w:val="none" w:sz="0" w:space="0" w:color="auto"/>
                <w:left w:val="none" w:sz="0" w:space="0" w:color="auto"/>
                <w:bottom w:val="none" w:sz="0" w:space="0" w:color="auto"/>
                <w:right w:val="none" w:sz="0" w:space="0" w:color="auto"/>
              </w:divBdr>
            </w:div>
            <w:div w:id="338966871">
              <w:marLeft w:val="0"/>
              <w:marRight w:val="0"/>
              <w:marTop w:val="0"/>
              <w:marBottom w:val="0"/>
              <w:divBdr>
                <w:top w:val="none" w:sz="0" w:space="0" w:color="auto"/>
                <w:left w:val="none" w:sz="0" w:space="0" w:color="auto"/>
                <w:bottom w:val="none" w:sz="0" w:space="0" w:color="auto"/>
                <w:right w:val="none" w:sz="0" w:space="0" w:color="auto"/>
              </w:divBdr>
            </w:div>
            <w:div w:id="1445731583">
              <w:marLeft w:val="0"/>
              <w:marRight w:val="0"/>
              <w:marTop w:val="0"/>
              <w:marBottom w:val="0"/>
              <w:divBdr>
                <w:top w:val="none" w:sz="0" w:space="0" w:color="auto"/>
                <w:left w:val="none" w:sz="0" w:space="0" w:color="auto"/>
                <w:bottom w:val="none" w:sz="0" w:space="0" w:color="auto"/>
                <w:right w:val="none" w:sz="0" w:space="0" w:color="auto"/>
              </w:divBdr>
            </w:div>
            <w:div w:id="24210088">
              <w:marLeft w:val="0"/>
              <w:marRight w:val="0"/>
              <w:marTop w:val="0"/>
              <w:marBottom w:val="0"/>
              <w:divBdr>
                <w:top w:val="none" w:sz="0" w:space="0" w:color="auto"/>
                <w:left w:val="none" w:sz="0" w:space="0" w:color="auto"/>
                <w:bottom w:val="none" w:sz="0" w:space="0" w:color="auto"/>
                <w:right w:val="none" w:sz="0" w:space="0" w:color="auto"/>
              </w:divBdr>
            </w:div>
            <w:div w:id="324013383">
              <w:marLeft w:val="0"/>
              <w:marRight w:val="0"/>
              <w:marTop w:val="0"/>
              <w:marBottom w:val="0"/>
              <w:divBdr>
                <w:top w:val="none" w:sz="0" w:space="0" w:color="auto"/>
                <w:left w:val="none" w:sz="0" w:space="0" w:color="auto"/>
                <w:bottom w:val="none" w:sz="0" w:space="0" w:color="auto"/>
                <w:right w:val="none" w:sz="0" w:space="0" w:color="auto"/>
              </w:divBdr>
              <w:divsChild>
                <w:div w:id="1497958353">
                  <w:marLeft w:val="0"/>
                  <w:marRight w:val="0"/>
                  <w:marTop w:val="0"/>
                  <w:marBottom w:val="0"/>
                  <w:divBdr>
                    <w:top w:val="none" w:sz="0" w:space="0" w:color="auto"/>
                    <w:left w:val="none" w:sz="0" w:space="0" w:color="auto"/>
                    <w:bottom w:val="none" w:sz="0" w:space="0" w:color="auto"/>
                    <w:right w:val="none" w:sz="0" w:space="0" w:color="auto"/>
                  </w:divBdr>
                </w:div>
                <w:div w:id="1815370055">
                  <w:marLeft w:val="0"/>
                  <w:marRight w:val="0"/>
                  <w:marTop w:val="0"/>
                  <w:marBottom w:val="0"/>
                  <w:divBdr>
                    <w:top w:val="none" w:sz="0" w:space="0" w:color="auto"/>
                    <w:left w:val="none" w:sz="0" w:space="0" w:color="auto"/>
                    <w:bottom w:val="none" w:sz="0" w:space="0" w:color="auto"/>
                    <w:right w:val="none" w:sz="0" w:space="0" w:color="auto"/>
                  </w:divBdr>
                </w:div>
                <w:div w:id="186915125">
                  <w:marLeft w:val="0"/>
                  <w:marRight w:val="0"/>
                  <w:marTop w:val="0"/>
                  <w:marBottom w:val="0"/>
                  <w:divBdr>
                    <w:top w:val="none" w:sz="0" w:space="0" w:color="auto"/>
                    <w:left w:val="none" w:sz="0" w:space="0" w:color="auto"/>
                    <w:bottom w:val="none" w:sz="0" w:space="0" w:color="auto"/>
                    <w:right w:val="none" w:sz="0" w:space="0" w:color="auto"/>
                  </w:divBdr>
                </w:div>
                <w:div w:id="48573059">
                  <w:marLeft w:val="0"/>
                  <w:marRight w:val="0"/>
                  <w:marTop w:val="0"/>
                  <w:marBottom w:val="0"/>
                  <w:divBdr>
                    <w:top w:val="none" w:sz="0" w:space="0" w:color="auto"/>
                    <w:left w:val="none" w:sz="0" w:space="0" w:color="auto"/>
                    <w:bottom w:val="none" w:sz="0" w:space="0" w:color="auto"/>
                    <w:right w:val="none" w:sz="0" w:space="0" w:color="auto"/>
                  </w:divBdr>
                </w:div>
                <w:div w:id="166597335">
                  <w:marLeft w:val="0"/>
                  <w:marRight w:val="0"/>
                  <w:marTop w:val="0"/>
                  <w:marBottom w:val="0"/>
                  <w:divBdr>
                    <w:top w:val="none" w:sz="0" w:space="0" w:color="auto"/>
                    <w:left w:val="none" w:sz="0" w:space="0" w:color="auto"/>
                    <w:bottom w:val="none" w:sz="0" w:space="0" w:color="auto"/>
                    <w:right w:val="none" w:sz="0" w:space="0" w:color="auto"/>
                  </w:divBdr>
                </w:div>
                <w:div w:id="1531719476">
                  <w:marLeft w:val="0"/>
                  <w:marRight w:val="0"/>
                  <w:marTop w:val="0"/>
                  <w:marBottom w:val="0"/>
                  <w:divBdr>
                    <w:top w:val="none" w:sz="0" w:space="0" w:color="auto"/>
                    <w:left w:val="none" w:sz="0" w:space="0" w:color="auto"/>
                    <w:bottom w:val="none" w:sz="0" w:space="0" w:color="auto"/>
                    <w:right w:val="none" w:sz="0" w:space="0" w:color="auto"/>
                  </w:divBdr>
                </w:div>
                <w:div w:id="76250913">
                  <w:marLeft w:val="0"/>
                  <w:marRight w:val="0"/>
                  <w:marTop w:val="0"/>
                  <w:marBottom w:val="0"/>
                  <w:divBdr>
                    <w:top w:val="none" w:sz="0" w:space="0" w:color="auto"/>
                    <w:left w:val="none" w:sz="0" w:space="0" w:color="auto"/>
                    <w:bottom w:val="none" w:sz="0" w:space="0" w:color="auto"/>
                    <w:right w:val="none" w:sz="0" w:space="0" w:color="auto"/>
                  </w:divBdr>
                </w:div>
                <w:div w:id="1153985345">
                  <w:marLeft w:val="0"/>
                  <w:marRight w:val="0"/>
                  <w:marTop w:val="0"/>
                  <w:marBottom w:val="0"/>
                  <w:divBdr>
                    <w:top w:val="none" w:sz="0" w:space="0" w:color="auto"/>
                    <w:left w:val="none" w:sz="0" w:space="0" w:color="auto"/>
                    <w:bottom w:val="none" w:sz="0" w:space="0" w:color="auto"/>
                    <w:right w:val="none" w:sz="0" w:space="0" w:color="auto"/>
                  </w:divBdr>
                </w:div>
                <w:div w:id="1000428997">
                  <w:marLeft w:val="0"/>
                  <w:marRight w:val="0"/>
                  <w:marTop w:val="0"/>
                  <w:marBottom w:val="0"/>
                  <w:divBdr>
                    <w:top w:val="none" w:sz="0" w:space="0" w:color="auto"/>
                    <w:left w:val="none" w:sz="0" w:space="0" w:color="auto"/>
                    <w:bottom w:val="none" w:sz="0" w:space="0" w:color="auto"/>
                    <w:right w:val="none" w:sz="0" w:space="0" w:color="auto"/>
                  </w:divBdr>
                </w:div>
                <w:div w:id="450324279">
                  <w:marLeft w:val="0"/>
                  <w:marRight w:val="0"/>
                  <w:marTop w:val="0"/>
                  <w:marBottom w:val="0"/>
                  <w:divBdr>
                    <w:top w:val="none" w:sz="0" w:space="0" w:color="auto"/>
                    <w:left w:val="none" w:sz="0" w:space="0" w:color="auto"/>
                    <w:bottom w:val="none" w:sz="0" w:space="0" w:color="auto"/>
                    <w:right w:val="none" w:sz="0" w:space="0" w:color="auto"/>
                  </w:divBdr>
                </w:div>
                <w:div w:id="1111559118">
                  <w:marLeft w:val="0"/>
                  <w:marRight w:val="0"/>
                  <w:marTop w:val="0"/>
                  <w:marBottom w:val="0"/>
                  <w:divBdr>
                    <w:top w:val="none" w:sz="0" w:space="0" w:color="auto"/>
                    <w:left w:val="none" w:sz="0" w:space="0" w:color="auto"/>
                    <w:bottom w:val="none" w:sz="0" w:space="0" w:color="auto"/>
                    <w:right w:val="none" w:sz="0" w:space="0" w:color="auto"/>
                  </w:divBdr>
                </w:div>
                <w:div w:id="1863937562">
                  <w:marLeft w:val="0"/>
                  <w:marRight w:val="0"/>
                  <w:marTop w:val="0"/>
                  <w:marBottom w:val="0"/>
                  <w:divBdr>
                    <w:top w:val="none" w:sz="0" w:space="0" w:color="auto"/>
                    <w:left w:val="none" w:sz="0" w:space="0" w:color="auto"/>
                    <w:bottom w:val="none" w:sz="0" w:space="0" w:color="auto"/>
                    <w:right w:val="none" w:sz="0" w:space="0" w:color="auto"/>
                  </w:divBdr>
                </w:div>
                <w:div w:id="55856818">
                  <w:marLeft w:val="0"/>
                  <w:marRight w:val="0"/>
                  <w:marTop w:val="0"/>
                  <w:marBottom w:val="0"/>
                  <w:divBdr>
                    <w:top w:val="none" w:sz="0" w:space="0" w:color="auto"/>
                    <w:left w:val="none" w:sz="0" w:space="0" w:color="auto"/>
                    <w:bottom w:val="none" w:sz="0" w:space="0" w:color="auto"/>
                    <w:right w:val="none" w:sz="0" w:space="0" w:color="auto"/>
                  </w:divBdr>
                  <w:divsChild>
                    <w:div w:id="2090349733">
                      <w:marLeft w:val="0"/>
                      <w:marRight w:val="0"/>
                      <w:marTop w:val="0"/>
                      <w:marBottom w:val="0"/>
                      <w:divBdr>
                        <w:top w:val="none" w:sz="0" w:space="0" w:color="auto"/>
                        <w:left w:val="none" w:sz="0" w:space="0" w:color="auto"/>
                        <w:bottom w:val="none" w:sz="0" w:space="0" w:color="auto"/>
                        <w:right w:val="none" w:sz="0" w:space="0" w:color="auto"/>
                      </w:divBdr>
                    </w:div>
                    <w:div w:id="903561150">
                      <w:marLeft w:val="0"/>
                      <w:marRight w:val="0"/>
                      <w:marTop w:val="0"/>
                      <w:marBottom w:val="0"/>
                      <w:divBdr>
                        <w:top w:val="none" w:sz="0" w:space="0" w:color="auto"/>
                        <w:left w:val="none" w:sz="0" w:space="0" w:color="auto"/>
                        <w:bottom w:val="none" w:sz="0" w:space="0" w:color="auto"/>
                        <w:right w:val="none" w:sz="0" w:space="0" w:color="auto"/>
                      </w:divBdr>
                    </w:div>
                    <w:div w:id="1689604531">
                      <w:marLeft w:val="0"/>
                      <w:marRight w:val="0"/>
                      <w:marTop w:val="0"/>
                      <w:marBottom w:val="0"/>
                      <w:divBdr>
                        <w:top w:val="none" w:sz="0" w:space="0" w:color="auto"/>
                        <w:left w:val="none" w:sz="0" w:space="0" w:color="auto"/>
                        <w:bottom w:val="none" w:sz="0" w:space="0" w:color="auto"/>
                        <w:right w:val="none" w:sz="0" w:space="0" w:color="auto"/>
                      </w:divBdr>
                    </w:div>
                    <w:div w:id="1356275147">
                      <w:marLeft w:val="0"/>
                      <w:marRight w:val="0"/>
                      <w:marTop w:val="0"/>
                      <w:marBottom w:val="0"/>
                      <w:divBdr>
                        <w:top w:val="none" w:sz="0" w:space="0" w:color="auto"/>
                        <w:left w:val="none" w:sz="0" w:space="0" w:color="auto"/>
                        <w:bottom w:val="none" w:sz="0" w:space="0" w:color="auto"/>
                        <w:right w:val="none" w:sz="0" w:space="0" w:color="auto"/>
                      </w:divBdr>
                    </w:div>
                    <w:div w:id="302659267">
                      <w:marLeft w:val="0"/>
                      <w:marRight w:val="0"/>
                      <w:marTop w:val="0"/>
                      <w:marBottom w:val="0"/>
                      <w:divBdr>
                        <w:top w:val="none" w:sz="0" w:space="0" w:color="auto"/>
                        <w:left w:val="none" w:sz="0" w:space="0" w:color="auto"/>
                        <w:bottom w:val="none" w:sz="0" w:space="0" w:color="auto"/>
                        <w:right w:val="none" w:sz="0" w:space="0" w:color="auto"/>
                      </w:divBdr>
                    </w:div>
                    <w:div w:id="1961062763">
                      <w:marLeft w:val="0"/>
                      <w:marRight w:val="0"/>
                      <w:marTop w:val="0"/>
                      <w:marBottom w:val="0"/>
                      <w:divBdr>
                        <w:top w:val="none" w:sz="0" w:space="0" w:color="auto"/>
                        <w:left w:val="none" w:sz="0" w:space="0" w:color="auto"/>
                        <w:bottom w:val="none" w:sz="0" w:space="0" w:color="auto"/>
                        <w:right w:val="none" w:sz="0" w:space="0" w:color="auto"/>
                      </w:divBdr>
                    </w:div>
                    <w:div w:id="1116292126">
                      <w:marLeft w:val="0"/>
                      <w:marRight w:val="0"/>
                      <w:marTop w:val="0"/>
                      <w:marBottom w:val="0"/>
                      <w:divBdr>
                        <w:top w:val="none" w:sz="0" w:space="0" w:color="auto"/>
                        <w:left w:val="none" w:sz="0" w:space="0" w:color="auto"/>
                        <w:bottom w:val="none" w:sz="0" w:space="0" w:color="auto"/>
                        <w:right w:val="none" w:sz="0" w:space="0" w:color="auto"/>
                      </w:divBdr>
                    </w:div>
                    <w:div w:id="1199783153">
                      <w:marLeft w:val="0"/>
                      <w:marRight w:val="0"/>
                      <w:marTop w:val="0"/>
                      <w:marBottom w:val="0"/>
                      <w:divBdr>
                        <w:top w:val="none" w:sz="0" w:space="0" w:color="auto"/>
                        <w:left w:val="none" w:sz="0" w:space="0" w:color="auto"/>
                        <w:bottom w:val="none" w:sz="0" w:space="0" w:color="auto"/>
                        <w:right w:val="none" w:sz="0" w:space="0" w:color="auto"/>
                      </w:divBdr>
                    </w:div>
                    <w:div w:id="257447898">
                      <w:marLeft w:val="0"/>
                      <w:marRight w:val="0"/>
                      <w:marTop w:val="0"/>
                      <w:marBottom w:val="0"/>
                      <w:divBdr>
                        <w:top w:val="none" w:sz="0" w:space="0" w:color="auto"/>
                        <w:left w:val="none" w:sz="0" w:space="0" w:color="auto"/>
                        <w:bottom w:val="none" w:sz="0" w:space="0" w:color="auto"/>
                        <w:right w:val="none" w:sz="0" w:space="0" w:color="auto"/>
                      </w:divBdr>
                    </w:div>
                    <w:div w:id="1849326718">
                      <w:marLeft w:val="0"/>
                      <w:marRight w:val="0"/>
                      <w:marTop w:val="0"/>
                      <w:marBottom w:val="0"/>
                      <w:divBdr>
                        <w:top w:val="none" w:sz="0" w:space="0" w:color="auto"/>
                        <w:left w:val="none" w:sz="0" w:space="0" w:color="auto"/>
                        <w:bottom w:val="none" w:sz="0" w:space="0" w:color="auto"/>
                        <w:right w:val="none" w:sz="0" w:space="0" w:color="auto"/>
                      </w:divBdr>
                    </w:div>
                    <w:div w:id="552935734">
                      <w:marLeft w:val="0"/>
                      <w:marRight w:val="0"/>
                      <w:marTop w:val="0"/>
                      <w:marBottom w:val="0"/>
                      <w:divBdr>
                        <w:top w:val="none" w:sz="0" w:space="0" w:color="auto"/>
                        <w:left w:val="none" w:sz="0" w:space="0" w:color="auto"/>
                        <w:bottom w:val="none" w:sz="0" w:space="0" w:color="auto"/>
                        <w:right w:val="none" w:sz="0" w:space="0" w:color="auto"/>
                      </w:divBdr>
                    </w:div>
                    <w:div w:id="827089326">
                      <w:marLeft w:val="0"/>
                      <w:marRight w:val="0"/>
                      <w:marTop w:val="0"/>
                      <w:marBottom w:val="0"/>
                      <w:divBdr>
                        <w:top w:val="none" w:sz="0" w:space="0" w:color="auto"/>
                        <w:left w:val="none" w:sz="0" w:space="0" w:color="auto"/>
                        <w:bottom w:val="none" w:sz="0" w:space="0" w:color="auto"/>
                        <w:right w:val="none" w:sz="0" w:space="0" w:color="auto"/>
                      </w:divBdr>
                    </w:div>
                    <w:div w:id="139275885">
                      <w:marLeft w:val="0"/>
                      <w:marRight w:val="0"/>
                      <w:marTop w:val="0"/>
                      <w:marBottom w:val="0"/>
                      <w:divBdr>
                        <w:top w:val="none" w:sz="0" w:space="0" w:color="auto"/>
                        <w:left w:val="none" w:sz="0" w:space="0" w:color="auto"/>
                        <w:bottom w:val="none" w:sz="0" w:space="0" w:color="auto"/>
                        <w:right w:val="none" w:sz="0" w:space="0" w:color="auto"/>
                      </w:divBdr>
                    </w:div>
                    <w:div w:id="446242275">
                      <w:marLeft w:val="0"/>
                      <w:marRight w:val="0"/>
                      <w:marTop w:val="0"/>
                      <w:marBottom w:val="0"/>
                      <w:divBdr>
                        <w:top w:val="none" w:sz="0" w:space="0" w:color="auto"/>
                        <w:left w:val="none" w:sz="0" w:space="0" w:color="auto"/>
                        <w:bottom w:val="none" w:sz="0" w:space="0" w:color="auto"/>
                        <w:right w:val="none" w:sz="0" w:space="0" w:color="auto"/>
                      </w:divBdr>
                    </w:div>
                    <w:div w:id="742336526">
                      <w:marLeft w:val="0"/>
                      <w:marRight w:val="0"/>
                      <w:marTop w:val="0"/>
                      <w:marBottom w:val="0"/>
                      <w:divBdr>
                        <w:top w:val="none" w:sz="0" w:space="0" w:color="auto"/>
                        <w:left w:val="none" w:sz="0" w:space="0" w:color="auto"/>
                        <w:bottom w:val="none" w:sz="0" w:space="0" w:color="auto"/>
                        <w:right w:val="none" w:sz="0" w:space="0" w:color="auto"/>
                      </w:divBdr>
                    </w:div>
                    <w:div w:id="987900235">
                      <w:marLeft w:val="0"/>
                      <w:marRight w:val="0"/>
                      <w:marTop w:val="0"/>
                      <w:marBottom w:val="0"/>
                      <w:divBdr>
                        <w:top w:val="none" w:sz="0" w:space="0" w:color="auto"/>
                        <w:left w:val="none" w:sz="0" w:space="0" w:color="auto"/>
                        <w:bottom w:val="none" w:sz="0" w:space="0" w:color="auto"/>
                        <w:right w:val="none" w:sz="0" w:space="0" w:color="auto"/>
                      </w:divBdr>
                    </w:div>
                    <w:div w:id="1141777097">
                      <w:marLeft w:val="0"/>
                      <w:marRight w:val="0"/>
                      <w:marTop w:val="0"/>
                      <w:marBottom w:val="0"/>
                      <w:divBdr>
                        <w:top w:val="none" w:sz="0" w:space="0" w:color="auto"/>
                        <w:left w:val="none" w:sz="0" w:space="0" w:color="auto"/>
                        <w:bottom w:val="none" w:sz="0" w:space="0" w:color="auto"/>
                        <w:right w:val="none" w:sz="0" w:space="0" w:color="auto"/>
                      </w:divBdr>
                    </w:div>
                    <w:div w:id="96877307">
                      <w:marLeft w:val="0"/>
                      <w:marRight w:val="0"/>
                      <w:marTop w:val="0"/>
                      <w:marBottom w:val="0"/>
                      <w:divBdr>
                        <w:top w:val="none" w:sz="0" w:space="0" w:color="auto"/>
                        <w:left w:val="none" w:sz="0" w:space="0" w:color="auto"/>
                        <w:bottom w:val="none" w:sz="0" w:space="0" w:color="auto"/>
                        <w:right w:val="none" w:sz="0" w:space="0" w:color="auto"/>
                      </w:divBdr>
                    </w:div>
                    <w:div w:id="959725518">
                      <w:marLeft w:val="0"/>
                      <w:marRight w:val="0"/>
                      <w:marTop w:val="0"/>
                      <w:marBottom w:val="0"/>
                      <w:divBdr>
                        <w:top w:val="none" w:sz="0" w:space="0" w:color="auto"/>
                        <w:left w:val="none" w:sz="0" w:space="0" w:color="auto"/>
                        <w:bottom w:val="none" w:sz="0" w:space="0" w:color="auto"/>
                        <w:right w:val="none" w:sz="0" w:space="0" w:color="auto"/>
                      </w:divBdr>
                    </w:div>
                    <w:div w:id="1827932945">
                      <w:marLeft w:val="0"/>
                      <w:marRight w:val="0"/>
                      <w:marTop w:val="0"/>
                      <w:marBottom w:val="0"/>
                      <w:divBdr>
                        <w:top w:val="none" w:sz="0" w:space="0" w:color="auto"/>
                        <w:left w:val="none" w:sz="0" w:space="0" w:color="auto"/>
                        <w:bottom w:val="none" w:sz="0" w:space="0" w:color="auto"/>
                        <w:right w:val="none" w:sz="0" w:space="0" w:color="auto"/>
                      </w:divBdr>
                    </w:div>
                    <w:div w:id="562495884">
                      <w:marLeft w:val="0"/>
                      <w:marRight w:val="0"/>
                      <w:marTop w:val="0"/>
                      <w:marBottom w:val="0"/>
                      <w:divBdr>
                        <w:top w:val="none" w:sz="0" w:space="0" w:color="auto"/>
                        <w:left w:val="none" w:sz="0" w:space="0" w:color="auto"/>
                        <w:bottom w:val="none" w:sz="0" w:space="0" w:color="auto"/>
                        <w:right w:val="none" w:sz="0" w:space="0" w:color="auto"/>
                      </w:divBdr>
                    </w:div>
                    <w:div w:id="1538662384">
                      <w:marLeft w:val="0"/>
                      <w:marRight w:val="0"/>
                      <w:marTop w:val="0"/>
                      <w:marBottom w:val="0"/>
                      <w:divBdr>
                        <w:top w:val="none" w:sz="0" w:space="0" w:color="auto"/>
                        <w:left w:val="none" w:sz="0" w:space="0" w:color="auto"/>
                        <w:bottom w:val="none" w:sz="0" w:space="0" w:color="auto"/>
                        <w:right w:val="none" w:sz="0" w:space="0" w:color="auto"/>
                      </w:divBdr>
                    </w:div>
                    <w:div w:id="1043796902">
                      <w:marLeft w:val="0"/>
                      <w:marRight w:val="0"/>
                      <w:marTop w:val="0"/>
                      <w:marBottom w:val="0"/>
                      <w:divBdr>
                        <w:top w:val="none" w:sz="0" w:space="0" w:color="auto"/>
                        <w:left w:val="none" w:sz="0" w:space="0" w:color="auto"/>
                        <w:bottom w:val="none" w:sz="0" w:space="0" w:color="auto"/>
                        <w:right w:val="none" w:sz="0" w:space="0" w:color="auto"/>
                      </w:divBdr>
                    </w:div>
                    <w:div w:id="1738239781">
                      <w:marLeft w:val="0"/>
                      <w:marRight w:val="0"/>
                      <w:marTop w:val="0"/>
                      <w:marBottom w:val="0"/>
                      <w:divBdr>
                        <w:top w:val="none" w:sz="0" w:space="0" w:color="auto"/>
                        <w:left w:val="none" w:sz="0" w:space="0" w:color="auto"/>
                        <w:bottom w:val="none" w:sz="0" w:space="0" w:color="auto"/>
                        <w:right w:val="none" w:sz="0" w:space="0" w:color="auto"/>
                      </w:divBdr>
                    </w:div>
                    <w:div w:id="145168999">
                      <w:marLeft w:val="0"/>
                      <w:marRight w:val="0"/>
                      <w:marTop w:val="0"/>
                      <w:marBottom w:val="0"/>
                      <w:divBdr>
                        <w:top w:val="none" w:sz="0" w:space="0" w:color="auto"/>
                        <w:left w:val="none" w:sz="0" w:space="0" w:color="auto"/>
                        <w:bottom w:val="none" w:sz="0" w:space="0" w:color="auto"/>
                        <w:right w:val="none" w:sz="0" w:space="0" w:color="auto"/>
                      </w:divBdr>
                    </w:div>
                    <w:div w:id="1862620138">
                      <w:marLeft w:val="0"/>
                      <w:marRight w:val="0"/>
                      <w:marTop w:val="0"/>
                      <w:marBottom w:val="0"/>
                      <w:divBdr>
                        <w:top w:val="none" w:sz="0" w:space="0" w:color="auto"/>
                        <w:left w:val="none" w:sz="0" w:space="0" w:color="auto"/>
                        <w:bottom w:val="none" w:sz="0" w:space="0" w:color="auto"/>
                        <w:right w:val="none" w:sz="0" w:space="0" w:color="auto"/>
                      </w:divBdr>
                    </w:div>
                    <w:div w:id="1797528560">
                      <w:marLeft w:val="0"/>
                      <w:marRight w:val="0"/>
                      <w:marTop w:val="0"/>
                      <w:marBottom w:val="0"/>
                      <w:divBdr>
                        <w:top w:val="none" w:sz="0" w:space="0" w:color="auto"/>
                        <w:left w:val="none" w:sz="0" w:space="0" w:color="auto"/>
                        <w:bottom w:val="none" w:sz="0" w:space="0" w:color="auto"/>
                        <w:right w:val="none" w:sz="0" w:space="0" w:color="auto"/>
                      </w:divBdr>
                    </w:div>
                    <w:div w:id="1545025718">
                      <w:marLeft w:val="0"/>
                      <w:marRight w:val="0"/>
                      <w:marTop w:val="0"/>
                      <w:marBottom w:val="0"/>
                      <w:divBdr>
                        <w:top w:val="none" w:sz="0" w:space="0" w:color="auto"/>
                        <w:left w:val="none" w:sz="0" w:space="0" w:color="auto"/>
                        <w:bottom w:val="none" w:sz="0" w:space="0" w:color="auto"/>
                        <w:right w:val="none" w:sz="0" w:space="0" w:color="auto"/>
                      </w:divBdr>
                    </w:div>
                    <w:div w:id="1040517310">
                      <w:marLeft w:val="0"/>
                      <w:marRight w:val="0"/>
                      <w:marTop w:val="0"/>
                      <w:marBottom w:val="0"/>
                      <w:divBdr>
                        <w:top w:val="none" w:sz="0" w:space="0" w:color="auto"/>
                        <w:left w:val="none" w:sz="0" w:space="0" w:color="auto"/>
                        <w:bottom w:val="none" w:sz="0" w:space="0" w:color="auto"/>
                        <w:right w:val="none" w:sz="0" w:space="0" w:color="auto"/>
                      </w:divBdr>
                    </w:div>
                    <w:div w:id="1684285566">
                      <w:marLeft w:val="0"/>
                      <w:marRight w:val="0"/>
                      <w:marTop w:val="0"/>
                      <w:marBottom w:val="0"/>
                      <w:divBdr>
                        <w:top w:val="none" w:sz="0" w:space="0" w:color="auto"/>
                        <w:left w:val="none" w:sz="0" w:space="0" w:color="auto"/>
                        <w:bottom w:val="none" w:sz="0" w:space="0" w:color="auto"/>
                        <w:right w:val="none" w:sz="0" w:space="0" w:color="auto"/>
                      </w:divBdr>
                    </w:div>
                    <w:div w:id="1953516532">
                      <w:marLeft w:val="0"/>
                      <w:marRight w:val="0"/>
                      <w:marTop w:val="0"/>
                      <w:marBottom w:val="0"/>
                      <w:divBdr>
                        <w:top w:val="none" w:sz="0" w:space="0" w:color="auto"/>
                        <w:left w:val="none" w:sz="0" w:space="0" w:color="auto"/>
                        <w:bottom w:val="none" w:sz="0" w:space="0" w:color="auto"/>
                        <w:right w:val="none" w:sz="0" w:space="0" w:color="auto"/>
                      </w:divBdr>
                    </w:div>
                    <w:div w:id="1689674553">
                      <w:marLeft w:val="0"/>
                      <w:marRight w:val="0"/>
                      <w:marTop w:val="0"/>
                      <w:marBottom w:val="0"/>
                      <w:divBdr>
                        <w:top w:val="none" w:sz="0" w:space="0" w:color="auto"/>
                        <w:left w:val="none" w:sz="0" w:space="0" w:color="auto"/>
                        <w:bottom w:val="none" w:sz="0" w:space="0" w:color="auto"/>
                        <w:right w:val="none" w:sz="0" w:space="0" w:color="auto"/>
                      </w:divBdr>
                    </w:div>
                    <w:div w:id="829717734">
                      <w:marLeft w:val="0"/>
                      <w:marRight w:val="0"/>
                      <w:marTop w:val="0"/>
                      <w:marBottom w:val="0"/>
                      <w:divBdr>
                        <w:top w:val="none" w:sz="0" w:space="0" w:color="auto"/>
                        <w:left w:val="none" w:sz="0" w:space="0" w:color="auto"/>
                        <w:bottom w:val="none" w:sz="0" w:space="0" w:color="auto"/>
                        <w:right w:val="none" w:sz="0" w:space="0" w:color="auto"/>
                      </w:divBdr>
                    </w:div>
                    <w:div w:id="679700236">
                      <w:marLeft w:val="0"/>
                      <w:marRight w:val="0"/>
                      <w:marTop w:val="0"/>
                      <w:marBottom w:val="0"/>
                      <w:divBdr>
                        <w:top w:val="none" w:sz="0" w:space="0" w:color="auto"/>
                        <w:left w:val="none" w:sz="0" w:space="0" w:color="auto"/>
                        <w:bottom w:val="none" w:sz="0" w:space="0" w:color="auto"/>
                        <w:right w:val="none" w:sz="0" w:space="0" w:color="auto"/>
                      </w:divBdr>
                    </w:div>
                    <w:div w:id="1344697781">
                      <w:marLeft w:val="0"/>
                      <w:marRight w:val="0"/>
                      <w:marTop w:val="0"/>
                      <w:marBottom w:val="0"/>
                      <w:divBdr>
                        <w:top w:val="none" w:sz="0" w:space="0" w:color="auto"/>
                        <w:left w:val="none" w:sz="0" w:space="0" w:color="auto"/>
                        <w:bottom w:val="none" w:sz="0" w:space="0" w:color="auto"/>
                        <w:right w:val="none" w:sz="0" w:space="0" w:color="auto"/>
                      </w:divBdr>
                    </w:div>
                    <w:div w:id="984702649">
                      <w:marLeft w:val="0"/>
                      <w:marRight w:val="0"/>
                      <w:marTop w:val="0"/>
                      <w:marBottom w:val="0"/>
                      <w:divBdr>
                        <w:top w:val="none" w:sz="0" w:space="0" w:color="auto"/>
                        <w:left w:val="none" w:sz="0" w:space="0" w:color="auto"/>
                        <w:bottom w:val="none" w:sz="0" w:space="0" w:color="auto"/>
                        <w:right w:val="none" w:sz="0" w:space="0" w:color="auto"/>
                      </w:divBdr>
                    </w:div>
                    <w:div w:id="190185943">
                      <w:marLeft w:val="0"/>
                      <w:marRight w:val="0"/>
                      <w:marTop w:val="0"/>
                      <w:marBottom w:val="0"/>
                      <w:divBdr>
                        <w:top w:val="none" w:sz="0" w:space="0" w:color="auto"/>
                        <w:left w:val="none" w:sz="0" w:space="0" w:color="auto"/>
                        <w:bottom w:val="none" w:sz="0" w:space="0" w:color="auto"/>
                        <w:right w:val="none" w:sz="0" w:space="0" w:color="auto"/>
                      </w:divBdr>
                    </w:div>
                    <w:div w:id="796148591">
                      <w:marLeft w:val="0"/>
                      <w:marRight w:val="0"/>
                      <w:marTop w:val="0"/>
                      <w:marBottom w:val="0"/>
                      <w:divBdr>
                        <w:top w:val="none" w:sz="0" w:space="0" w:color="auto"/>
                        <w:left w:val="none" w:sz="0" w:space="0" w:color="auto"/>
                        <w:bottom w:val="none" w:sz="0" w:space="0" w:color="auto"/>
                        <w:right w:val="none" w:sz="0" w:space="0" w:color="auto"/>
                      </w:divBdr>
                    </w:div>
                    <w:div w:id="574514398">
                      <w:marLeft w:val="0"/>
                      <w:marRight w:val="0"/>
                      <w:marTop w:val="0"/>
                      <w:marBottom w:val="0"/>
                      <w:divBdr>
                        <w:top w:val="none" w:sz="0" w:space="0" w:color="auto"/>
                        <w:left w:val="none" w:sz="0" w:space="0" w:color="auto"/>
                        <w:bottom w:val="none" w:sz="0" w:space="0" w:color="auto"/>
                        <w:right w:val="none" w:sz="0" w:space="0" w:color="auto"/>
                      </w:divBdr>
                    </w:div>
                    <w:div w:id="1125778996">
                      <w:marLeft w:val="0"/>
                      <w:marRight w:val="0"/>
                      <w:marTop w:val="0"/>
                      <w:marBottom w:val="0"/>
                      <w:divBdr>
                        <w:top w:val="none" w:sz="0" w:space="0" w:color="auto"/>
                        <w:left w:val="none" w:sz="0" w:space="0" w:color="auto"/>
                        <w:bottom w:val="none" w:sz="0" w:space="0" w:color="auto"/>
                        <w:right w:val="none" w:sz="0" w:space="0" w:color="auto"/>
                      </w:divBdr>
                    </w:div>
                    <w:div w:id="2103597834">
                      <w:marLeft w:val="0"/>
                      <w:marRight w:val="0"/>
                      <w:marTop w:val="0"/>
                      <w:marBottom w:val="0"/>
                      <w:divBdr>
                        <w:top w:val="none" w:sz="0" w:space="0" w:color="auto"/>
                        <w:left w:val="none" w:sz="0" w:space="0" w:color="auto"/>
                        <w:bottom w:val="none" w:sz="0" w:space="0" w:color="auto"/>
                        <w:right w:val="none" w:sz="0" w:space="0" w:color="auto"/>
                      </w:divBdr>
                    </w:div>
                    <w:div w:id="515119109">
                      <w:marLeft w:val="0"/>
                      <w:marRight w:val="0"/>
                      <w:marTop w:val="0"/>
                      <w:marBottom w:val="0"/>
                      <w:divBdr>
                        <w:top w:val="none" w:sz="0" w:space="0" w:color="auto"/>
                        <w:left w:val="none" w:sz="0" w:space="0" w:color="auto"/>
                        <w:bottom w:val="none" w:sz="0" w:space="0" w:color="auto"/>
                        <w:right w:val="none" w:sz="0" w:space="0" w:color="auto"/>
                      </w:divBdr>
                    </w:div>
                    <w:div w:id="351883848">
                      <w:marLeft w:val="0"/>
                      <w:marRight w:val="0"/>
                      <w:marTop w:val="0"/>
                      <w:marBottom w:val="0"/>
                      <w:divBdr>
                        <w:top w:val="none" w:sz="0" w:space="0" w:color="auto"/>
                        <w:left w:val="none" w:sz="0" w:space="0" w:color="auto"/>
                        <w:bottom w:val="none" w:sz="0" w:space="0" w:color="auto"/>
                        <w:right w:val="none" w:sz="0" w:space="0" w:color="auto"/>
                      </w:divBdr>
                    </w:div>
                    <w:div w:id="1105273624">
                      <w:marLeft w:val="0"/>
                      <w:marRight w:val="0"/>
                      <w:marTop w:val="0"/>
                      <w:marBottom w:val="0"/>
                      <w:divBdr>
                        <w:top w:val="none" w:sz="0" w:space="0" w:color="auto"/>
                        <w:left w:val="none" w:sz="0" w:space="0" w:color="auto"/>
                        <w:bottom w:val="none" w:sz="0" w:space="0" w:color="auto"/>
                        <w:right w:val="none" w:sz="0" w:space="0" w:color="auto"/>
                      </w:divBdr>
                    </w:div>
                    <w:div w:id="1499733540">
                      <w:marLeft w:val="0"/>
                      <w:marRight w:val="0"/>
                      <w:marTop w:val="0"/>
                      <w:marBottom w:val="0"/>
                      <w:divBdr>
                        <w:top w:val="none" w:sz="0" w:space="0" w:color="auto"/>
                        <w:left w:val="none" w:sz="0" w:space="0" w:color="auto"/>
                        <w:bottom w:val="none" w:sz="0" w:space="0" w:color="auto"/>
                        <w:right w:val="none" w:sz="0" w:space="0" w:color="auto"/>
                      </w:divBdr>
                    </w:div>
                    <w:div w:id="1441334265">
                      <w:marLeft w:val="0"/>
                      <w:marRight w:val="0"/>
                      <w:marTop w:val="0"/>
                      <w:marBottom w:val="0"/>
                      <w:divBdr>
                        <w:top w:val="none" w:sz="0" w:space="0" w:color="auto"/>
                        <w:left w:val="none" w:sz="0" w:space="0" w:color="auto"/>
                        <w:bottom w:val="none" w:sz="0" w:space="0" w:color="auto"/>
                        <w:right w:val="none" w:sz="0" w:space="0" w:color="auto"/>
                      </w:divBdr>
                    </w:div>
                    <w:div w:id="1950237908">
                      <w:marLeft w:val="0"/>
                      <w:marRight w:val="0"/>
                      <w:marTop w:val="0"/>
                      <w:marBottom w:val="0"/>
                      <w:divBdr>
                        <w:top w:val="none" w:sz="0" w:space="0" w:color="auto"/>
                        <w:left w:val="none" w:sz="0" w:space="0" w:color="auto"/>
                        <w:bottom w:val="none" w:sz="0" w:space="0" w:color="auto"/>
                        <w:right w:val="none" w:sz="0" w:space="0" w:color="auto"/>
                      </w:divBdr>
                    </w:div>
                    <w:div w:id="357195474">
                      <w:marLeft w:val="0"/>
                      <w:marRight w:val="0"/>
                      <w:marTop w:val="0"/>
                      <w:marBottom w:val="0"/>
                      <w:divBdr>
                        <w:top w:val="none" w:sz="0" w:space="0" w:color="auto"/>
                        <w:left w:val="none" w:sz="0" w:space="0" w:color="auto"/>
                        <w:bottom w:val="none" w:sz="0" w:space="0" w:color="auto"/>
                        <w:right w:val="none" w:sz="0" w:space="0" w:color="auto"/>
                      </w:divBdr>
                    </w:div>
                    <w:div w:id="1181775355">
                      <w:marLeft w:val="0"/>
                      <w:marRight w:val="0"/>
                      <w:marTop w:val="0"/>
                      <w:marBottom w:val="0"/>
                      <w:divBdr>
                        <w:top w:val="none" w:sz="0" w:space="0" w:color="auto"/>
                        <w:left w:val="none" w:sz="0" w:space="0" w:color="auto"/>
                        <w:bottom w:val="none" w:sz="0" w:space="0" w:color="auto"/>
                        <w:right w:val="none" w:sz="0" w:space="0" w:color="auto"/>
                      </w:divBdr>
                    </w:div>
                    <w:div w:id="940914086">
                      <w:marLeft w:val="0"/>
                      <w:marRight w:val="0"/>
                      <w:marTop w:val="0"/>
                      <w:marBottom w:val="0"/>
                      <w:divBdr>
                        <w:top w:val="none" w:sz="0" w:space="0" w:color="auto"/>
                        <w:left w:val="none" w:sz="0" w:space="0" w:color="auto"/>
                        <w:bottom w:val="none" w:sz="0" w:space="0" w:color="auto"/>
                        <w:right w:val="none" w:sz="0" w:space="0" w:color="auto"/>
                      </w:divBdr>
                    </w:div>
                    <w:div w:id="1962300860">
                      <w:marLeft w:val="0"/>
                      <w:marRight w:val="0"/>
                      <w:marTop w:val="0"/>
                      <w:marBottom w:val="0"/>
                      <w:divBdr>
                        <w:top w:val="none" w:sz="0" w:space="0" w:color="auto"/>
                        <w:left w:val="none" w:sz="0" w:space="0" w:color="auto"/>
                        <w:bottom w:val="none" w:sz="0" w:space="0" w:color="auto"/>
                        <w:right w:val="none" w:sz="0" w:space="0" w:color="auto"/>
                      </w:divBdr>
                      <w:divsChild>
                        <w:div w:id="676929782">
                          <w:marLeft w:val="0"/>
                          <w:marRight w:val="0"/>
                          <w:marTop w:val="0"/>
                          <w:marBottom w:val="0"/>
                          <w:divBdr>
                            <w:top w:val="none" w:sz="0" w:space="0" w:color="auto"/>
                            <w:left w:val="none" w:sz="0" w:space="0" w:color="auto"/>
                            <w:bottom w:val="none" w:sz="0" w:space="0" w:color="auto"/>
                            <w:right w:val="none" w:sz="0" w:space="0" w:color="auto"/>
                          </w:divBdr>
                        </w:div>
                        <w:div w:id="91248767">
                          <w:marLeft w:val="0"/>
                          <w:marRight w:val="0"/>
                          <w:marTop w:val="0"/>
                          <w:marBottom w:val="0"/>
                          <w:divBdr>
                            <w:top w:val="none" w:sz="0" w:space="0" w:color="auto"/>
                            <w:left w:val="none" w:sz="0" w:space="0" w:color="auto"/>
                            <w:bottom w:val="none" w:sz="0" w:space="0" w:color="auto"/>
                            <w:right w:val="none" w:sz="0" w:space="0" w:color="auto"/>
                          </w:divBdr>
                        </w:div>
                        <w:div w:id="771631847">
                          <w:marLeft w:val="0"/>
                          <w:marRight w:val="0"/>
                          <w:marTop w:val="0"/>
                          <w:marBottom w:val="0"/>
                          <w:divBdr>
                            <w:top w:val="none" w:sz="0" w:space="0" w:color="auto"/>
                            <w:left w:val="none" w:sz="0" w:space="0" w:color="auto"/>
                            <w:bottom w:val="none" w:sz="0" w:space="0" w:color="auto"/>
                            <w:right w:val="none" w:sz="0" w:space="0" w:color="auto"/>
                          </w:divBdr>
                        </w:div>
                        <w:div w:id="1780369829">
                          <w:marLeft w:val="0"/>
                          <w:marRight w:val="0"/>
                          <w:marTop w:val="0"/>
                          <w:marBottom w:val="0"/>
                          <w:divBdr>
                            <w:top w:val="none" w:sz="0" w:space="0" w:color="auto"/>
                            <w:left w:val="none" w:sz="0" w:space="0" w:color="auto"/>
                            <w:bottom w:val="none" w:sz="0" w:space="0" w:color="auto"/>
                            <w:right w:val="none" w:sz="0" w:space="0" w:color="auto"/>
                          </w:divBdr>
                        </w:div>
                        <w:div w:id="1429816689">
                          <w:marLeft w:val="0"/>
                          <w:marRight w:val="0"/>
                          <w:marTop w:val="0"/>
                          <w:marBottom w:val="0"/>
                          <w:divBdr>
                            <w:top w:val="none" w:sz="0" w:space="0" w:color="auto"/>
                            <w:left w:val="none" w:sz="0" w:space="0" w:color="auto"/>
                            <w:bottom w:val="none" w:sz="0" w:space="0" w:color="auto"/>
                            <w:right w:val="none" w:sz="0" w:space="0" w:color="auto"/>
                          </w:divBdr>
                        </w:div>
                        <w:div w:id="684987914">
                          <w:marLeft w:val="0"/>
                          <w:marRight w:val="0"/>
                          <w:marTop w:val="0"/>
                          <w:marBottom w:val="0"/>
                          <w:divBdr>
                            <w:top w:val="none" w:sz="0" w:space="0" w:color="auto"/>
                            <w:left w:val="none" w:sz="0" w:space="0" w:color="auto"/>
                            <w:bottom w:val="none" w:sz="0" w:space="0" w:color="auto"/>
                            <w:right w:val="none" w:sz="0" w:space="0" w:color="auto"/>
                          </w:divBdr>
                        </w:div>
                        <w:div w:id="2093044149">
                          <w:marLeft w:val="0"/>
                          <w:marRight w:val="0"/>
                          <w:marTop w:val="0"/>
                          <w:marBottom w:val="0"/>
                          <w:divBdr>
                            <w:top w:val="none" w:sz="0" w:space="0" w:color="auto"/>
                            <w:left w:val="none" w:sz="0" w:space="0" w:color="auto"/>
                            <w:bottom w:val="none" w:sz="0" w:space="0" w:color="auto"/>
                            <w:right w:val="none" w:sz="0" w:space="0" w:color="auto"/>
                          </w:divBdr>
                        </w:div>
                        <w:div w:id="854732145">
                          <w:marLeft w:val="0"/>
                          <w:marRight w:val="0"/>
                          <w:marTop w:val="0"/>
                          <w:marBottom w:val="0"/>
                          <w:divBdr>
                            <w:top w:val="none" w:sz="0" w:space="0" w:color="auto"/>
                            <w:left w:val="none" w:sz="0" w:space="0" w:color="auto"/>
                            <w:bottom w:val="none" w:sz="0" w:space="0" w:color="auto"/>
                            <w:right w:val="none" w:sz="0" w:space="0" w:color="auto"/>
                          </w:divBdr>
                        </w:div>
                        <w:div w:id="1458714484">
                          <w:marLeft w:val="0"/>
                          <w:marRight w:val="0"/>
                          <w:marTop w:val="0"/>
                          <w:marBottom w:val="0"/>
                          <w:divBdr>
                            <w:top w:val="none" w:sz="0" w:space="0" w:color="auto"/>
                            <w:left w:val="none" w:sz="0" w:space="0" w:color="auto"/>
                            <w:bottom w:val="none" w:sz="0" w:space="0" w:color="auto"/>
                            <w:right w:val="none" w:sz="0" w:space="0" w:color="auto"/>
                          </w:divBdr>
                        </w:div>
                        <w:div w:id="1835299708">
                          <w:marLeft w:val="0"/>
                          <w:marRight w:val="0"/>
                          <w:marTop w:val="0"/>
                          <w:marBottom w:val="0"/>
                          <w:divBdr>
                            <w:top w:val="none" w:sz="0" w:space="0" w:color="auto"/>
                            <w:left w:val="none" w:sz="0" w:space="0" w:color="auto"/>
                            <w:bottom w:val="none" w:sz="0" w:space="0" w:color="auto"/>
                            <w:right w:val="none" w:sz="0" w:space="0" w:color="auto"/>
                          </w:divBdr>
                        </w:div>
                        <w:div w:id="314457976">
                          <w:marLeft w:val="0"/>
                          <w:marRight w:val="0"/>
                          <w:marTop w:val="0"/>
                          <w:marBottom w:val="0"/>
                          <w:divBdr>
                            <w:top w:val="none" w:sz="0" w:space="0" w:color="auto"/>
                            <w:left w:val="none" w:sz="0" w:space="0" w:color="auto"/>
                            <w:bottom w:val="none" w:sz="0" w:space="0" w:color="auto"/>
                            <w:right w:val="none" w:sz="0" w:space="0" w:color="auto"/>
                          </w:divBdr>
                        </w:div>
                        <w:div w:id="1874688816">
                          <w:marLeft w:val="0"/>
                          <w:marRight w:val="0"/>
                          <w:marTop w:val="0"/>
                          <w:marBottom w:val="0"/>
                          <w:divBdr>
                            <w:top w:val="none" w:sz="0" w:space="0" w:color="auto"/>
                            <w:left w:val="none" w:sz="0" w:space="0" w:color="auto"/>
                            <w:bottom w:val="none" w:sz="0" w:space="0" w:color="auto"/>
                            <w:right w:val="none" w:sz="0" w:space="0" w:color="auto"/>
                          </w:divBdr>
                        </w:div>
                        <w:div w:id="394745242">
                          <w:marLeft w:val="0"/>
                          <w:marRight w:val="0"/>
                          <w:marTop w:val="0"/>
                          <w:marBottom w:val="0"/>
                          <w:divBdr>
                            <w:top w:val="none" w:sz="0" w:space="0" w:color="auto"/>
                            <w:left w:val="none" w:sz="0" w:space="0" w:color="auto"/>
                            <w:bottom w:val="none" w:sz="0" w:space="0" w:color="auto"/>
                            <w:right w:val="none" w:sz="0" w:space="0" w:color="auto"/>
                          </w:divBdr>
                        </w:div>
                        <w:div w:id="285308097">
                          <w:marLeft w:val="0"/>
                          <w:marRight w:val="0"/>
                          <w:marTop w:val="0"/>
                          <w:marBottom w:val="0"/>
                          <w:divBdr>
                            <w:top w:val="none" w:sz="0" w:space="0" w:color="auto"/>
                            <w:left w:val="none" w:sz="0" w:space="0" w:color="auto"/>
                            <w:bottom w:val="none" w:sz="0" w:space="0" w:color="auto"/>
                            <w:right w:val="none" w:sz="0" w:space="0" w:color="auto"/>
                          </w:divBdr>
                        </w:div>
                        <w:div w:id="978847931">
                          <w:marLeft w:val="0"/>
                          <w:marRight w:val="0"/>
                          <w:marTop w:val="0"/>
                          <w:marBottom w:val="0"/>
                          <w:divBdr>
                            <w:top w:val="none" w:sz="0" w:space="0" w:color="auto"/>
                            <w:left w:val="none" w:sz="0" w:space="0" w:color="auto"/>
                            <w:bottom w:val="none" w:sz="0" w:space="0" w:color="auto"/>
                            <w:right w:val="none" w:sz="0" w:space="0" w:color="auto"/>
                          </w:divBdr>
                        </w:div>
                        <w:div w:id="2010793017">
                          <w:marLeft w:val="0"/>
                          <w:marRight w:val="0"/>
                          <w:marTop w:val="0"/>
                          <w:marBottom w:val="0"/>
                          <w:divBdr>
                            <w:top w:val="none" w:sz="0" w:space="0" w:color="auto"/>
                            <w:left w:val="none" w:sz="0" w:space="0" w:color="auto"/>
                            <w:bottom w:val="none" w:sz="0" w:space="0" w:color="auto"/>
                            <w:right w:val="none" w:sz="0" w:space="0" w:color="auto"/>
                          </w:divBdr>
                        </w:div>
                        <w:div w:id="1306354077">
                          <w:marLeft w:val="0"/>
                          <w:marRight w:val="0"/>
                          <w:marTop w:val="0"/>
                          <w:marBottom w:val="0"/>
                          <w:divBdr>
                            <w:top w:val="none" w:sz="0" w:space="0" w:color="auto"/>
                            <w:left w:val="none" w:sz="0" w:space="0" w:color="auto"/>
                            <w:bottom w:val="none" w:sz="0" w:space="0" w:color="auto"/>
                            <w:right w:val="none" w:sz="0" w:space="0" w:color="auto"/>
                          </w:divBdr>
                        </w:div>
                        <w:div w:id="2008055613">
                          <w:marLeft w:val="0"/>
                          <w:marRight w:val="0"/>
                          <w:marTop w:val="0"/>
                          <w:marBottom w:val="0"/>
                          <w:divBdr>
                            <w:top w:val="none" w:sz="0" w:space="0" w:color="auto"/>
                            <w:left w:val="none" w:sz="0" w:space="0" w:color="auto"/>
                            <w:bottom w:val="none" w:sz="0" w:space="0" w:color="auto"/>
                            <w:right w:val="none" w:sz="0" w:space="0" w:color="auto"/>
                          </w:divBdr>
                        </w:div>
                        <w:div w:id="1807773086">
                          <w:marLeft w:val="0"/>
                          <w:marRight w:val="0"/>
                          <w:marTop w:val="0"/>
                          <w:marBottom w:val="0"/>
                          <w:divBdr>
                            <w:top w:val="none" w:sz="0" w:space="0" w:color="auto"/>
                            <w:left w:val="none" w:sz="0" w:space="0" w:color="auto"/>
                            <w:bottom w:val="none" w:sz="0" w:space="0" w:color="auto"/>
                            <w:right w:val="none" w:sz="0" w:space="0" w:color="auto"/>
                          </w:divBdr>
                        </w:div>
                        <w:div w:id="2066834740">
                          <w:marLeft w:val="0"/>
                          <w:marRight w:val="0"/>
                          <w:marTop w:val="0"/>
                          <w:marBottom w:val="0"/>
                          <w:divBdr>
                            <w:top w:val="none" w:sz="0" w:space="0" w:color="auto"/>
                            <w:left w:val="none" w:sz="0" w:space="0" w:color="auto"/>
                            <w:bottom w:val="none" w:sz="0" w:space="0" w:color="auto"/>
                            <w:right w:val="none" w:sz="0" w:space="0" w:color="auto"/>
                          </w:divBdr>
                        </w:div>
                        <w:div w:id="561065623">
                          <w:marLeft w:val="0"/>
                          <w:marRight w:val="0"/>
                          <w:marTop w:val="0"/>
                          <w:marBottom w:val="0"/>
                          <w:divBdr>
                            <w:top w:val="none" w:sz="0" w:space="0" w:color="auto"/>
                            <w:left w:val="none" w:sz="0" w:space="0" w:color="auto"/>
                            <w:bottom w:val="none" w:sz="0" w:space="0" w:color="auto"/>
                            <w:right w:val="none" w:sz="0" w:space="0" w:color="auto"/>
                          </w:divBdr>
                        </w:div>
                        <w:div w:id="2143187382">
                          <w:marLeft w:val="0"/>
                          <w:marRight w:val="0"/>
                          <w:marTop w:val="0"/>
                          <w:marBottom w:val="0"/>
                          <w:divBdr>
                            <w:top w:val="none" w:sz="0" w:space="0" w:color="auto"/>
                            <w:left w:val="none" w:sz="0" w:space="0" w:color="auto"/>
                            <w:bottom w:val="none" w:sz="0" w:space="0" w:color="auto"/>
                            <w:right w:val="none" w:sz="0" w:space="0" w:color="auto"/>
                          </w:divBdr>
                        </w:div>
                        <w:div w:id="2008708251">
                          <w:marLeft w:val="0"/>
                          <w:marRight w:val="0"/>
                          <w:marTop w:val="0"/>
                          <w:marBottom w:val="0"/>
                          <w:divBdr>
                            <w:top w:val="none" w:sz="0" w:space="0" w:color="auto"/>
                            <w:left w:val="none" w:sz="0" w:space="0" w:color="auto"/>
                            <w:bottom w:val="none" w:sz="0" w:space="0" w:color="auto"/>
                            <w:right w:val="none" w:sz="0" w:space="0" w:color="auto"/>
                          </w:divBdr>
                        </w:div>
                        <w:div w:id="383406388">
                          <w:marLeft w:val="0"/>
                          <w:marRight w:val="0"/>
                          <w:marTop w:val="0"/>
                          <w:marBottom w:val="0"/>
                          <w:divBdr>
                            <w:top w:val="none" w:sz="0" w:space="0" w:color="auto"/>
                            <w:left w:val="none" w:sz="0" w:space="0" w:color="auto"/>
                            <w:bottom w:val="none" w:sz="0" w:space="0" w:color="auto"/>
                            <w:right w:val="none" w:sz="0" w:space="0" w:color="auto"/>
                          </w:divBdr>
                        </w:div>
                        <w:div w:id="1562400542">
                          <w:marLeft w:val="0"/>
                          <w:marRight w:val="0"/>
                          <w:marTop w:val="0"/>
                          <w:marBottom w:val="0"/>
                          <w:divBdr>
                            <w:top w:val="none" w:sz="0" w:space="0" w:color="auto"/>
                            <w:left w:val="none" w:sz="0" w:space="0" w:color="auto"/>
                            <w:bottom w:val="none" w:sz="0" w:space="0" w:color="auto"/>
                            <w:right w:val="none" w:sz="0" w:space="0" w:color="auto"/>
                          </w:divBdr>
                        </w:div>
                        <w:div w:id="11344331">
                          <w:marLeft w:val="0"/>
                          <w:marRight w:val="0"/>
                          <w:marTop w:val="0"/>
                          <w:marBottom w:val="0"/>
                          <w:divBdr>
                            <w:top w:val="none" w:sz="0" w:space="0" w:color="auto"/>
                            <w:left w:val="none" w:sz="0" w:space="0" w:color="auto"/>
                            <w:bottom w:val="none" w:sz="0" w:space="0" w:color="auto"/>
                            <w:right w:val="none" w:sz="0" w:space="0" w:color="auto"/>
                          </w:divBdr>
                          <w:divsChild>
                            <w:div w:id="755446827">
                              <w:marLeft w:val="0"/>
                              <w:marRight w:val="0"/>
                              <w:marTop w:val="0"/>
                              <w:marBottom w:val="0"/>
                              <w:divBdr>
                                <w:top w:val="none" w:sz="0" w:space="0" w:color="auto"/>
                                <w:left w:val="none" w:sz="0" w:space="0" w:color="auto"/>
                                <w:bottom w:val="none" w:sz="0" w:space="0" w:color="auto"/>
                                <w:right w:val="none" w:sz="0" w:space="0" w:color="auto"/>
                              </w:divBdr>
                            </w:div>
                            <w:div w:id="1881211621">
                              <w:marLeft w:val="0"/>
                              <w:marRight w:val="0"/>
                              <w:marTop w:val="0"/>
                              <w:marBottom w:val="0"/>
                              <w:divBdr>
                                <w:top w:val="none" w:sz="0" w:space="0" w:color="auto"/>
                                <w:left w:val="none" w:sz="0" w:space="0" w:color="auto"/>
                                <w:bottom w:val="none" w:sz="0" w:space="0" w:color="auto"/>
                                <w:right w:val="none" w:sz="0" w:space="0" w:color="auto"/>
                              </w:divBdr>
                            </w:div>
                            <w:div w:id="325209584">
                              <w:marLeft w:val="0"/>
                              <w:marRight w:val="0"/>
                              <w:marTop w:val="0"/>
                              <w:marBottom w:val="0"/>
                              <w:divBdr>
                                <w:top w:val="none" w:sz="0" w:space="0" w:color="auto"/>
                                <w:left w:val="none" w:sz="0" w:space="0" w:color="auto"/>
                                <w:bottom w:val="none" w:sz="0" w:space="0" w:color="auto"/>
                                <w:right w:val="none" w:sz="0" w:space="0" w:color="auto"/>
                              </w:divBdr>
                            </w:div>
                            <w:div w:id="314457362">
                              <w:marLeft w:val="0"/>
                              <w:marRight w:val="0"/>
                              <w:marTop w:val="0"/>
                              <w:marBottom w:val="0"/>
                              <w:divBdr>
                                <w:top w:val="none" w:sz="0" w:space="0" w:color="auto"/>
                                <w:left w:val="none" w:sz="0" w:space="0" w:color="auto"/>
                                <w:bottom w:val="none" w:sz="0" w:space="0" w:color="auto"/>
                                <w:right w:val="none" w:sz="0" w:space="0" w:color="auto"/>
                              </w:divBdr>
                            </w:div>
                            <w:div w:id="1800536346">
                              <w:marLeft w:val="0"/>
                              <w:marRight w:val="0"/>
                              <w:marTop w:val="0"/>
                              <w:marBottom w:val="0"/>
                              <w:divBdr>
                                <w:top w:val="none" w:sz="0" w:space="0" w:color="auto"/>
                                <w:left w:val="none" w:sz="0" w:space="0" w:color="auto"/>
                                <w:bottom w:val="none" w:sz="0" w:space="0" w:color="auto"/>
                                <w:right w:val="none" w:sz="0" w:space="0" w:color="auto"/>
                              </w:divBdr>
                            </w:div>
                            <w:div w:id="1071853322">
                              <w:marLeft w:val="0"/>
                              <w:marRight w:val="0"/>
                              <w:marTop w:val="0"/>
                              <w:marBottom w:val="0"/>
                              <w:divBdr>
                                <w:top w:val="none" w:sz="0" w:space="0" w:color="auto"/>
                                <w:left w:val="none" w:sz="0" w:space="0" w:color="auto"/>
                                <w:bottom w:val="none" w:sz="0" w:space="0" w:color="auto"/>
                                <w:right w:val="none" w:sz="0" w:space="0" w:color="auto"/>
                              </w:divBdr>
                            </w:div>
                            <w:div w:id="865675134">
                              <w:marLeft w:val="0"/>
                              <w:marRight w:val="0"/>
                              <w:marTop w:val="0"/>
                              <w:marBottom w:val="0"/>
                              <w:divBdr>
                                <w:top w:val="none" w:sz="0" w:space="0" w:color="auto"/>
                                <w:left w:val="none" w:sz="0" w:space="0" w:color="auto"/>
                                <w:bottom w:val="none" w:sz="0" w:space="0" w:color="auto"/>
                                <w:right w:val="none" w:sz="0" w:space="0" w:color="auto"/>
                              </w:divBdr>
                            </w:div>
                            <w:div w:id="351222954">
                              <w:marLeft w:val="0"/>
                              <w:marRight w:val="0"/>
                              <w:marTop w:val="0"/>
                              <w:marBottom w:val="0"/>
                              <w:divBdr>
                                <w:top w:val="none" w:sz="0" w:space="0" w:color="auto"/>
                                <w:left w:val="none" w:sz="0" w:space="0" w:color="auto"/>
                                <w:bottom w:val="none" w:sz="0" w:space="0" w:color="auto"/>
                                <w:right w:val="none" w:sz="0" w:space="0" w:color="auto"/>
                              </w:divBdr>
                            </w:div>
                            <w:div w:id="582228340">
                              <w:marLeft w:val="0"/>
                              <w:marRight w:val="0"/>
                              <w:marTop w:val="0"/>
                              <w:marBottom w:val="0"/>
                              <w:divBdr>
                                <w:top w:val="none" w:sz="0" w:space="0" w:color="auto"/>
                                <w:left w:val="none" w:sz="0" w:space="0" w:color="auto"/>
                                <w:bottom w:val="none" w:sz="0" w:space="0" w:color="auto"/>
                                <w:right w:val="none" w:sz="0" w:space="0" w:color="auto"/>
                              </w:divBdr>
                              <w:divsChild>
                                <w:div w:id="1512062777">
                                  <w:marLeft w:val="0"/>
                                  <w:marRight w:val="0"/>
                                  <w:marTop w:val="0"/>
                                  <w:marBottom w:val="0"/>
                                  <w:divBdr>
                                    <w:top w:val="none" w:sz="0" w:space="0" w:color="auto"/>
                                    <w:left w:val="none" w:sz="0" w:space="0" w:color="auto"/>
                                    <w:bottom w:val="none" w:sz="0" w:space="0" w:color="auto"/>
                                    <w:right w:val="none" w:sz="0" w:space="0" w:color="auto"/>
                                  </w:divBdr>
                                </w:div>
                                <w:div w:id="2089425376">
                                  <w:marLeft w:val="0"/>
                                  <w:marRight w:val="0"/>
                                  <w:marTop w:val="0"/>
                                  <w:marBottom w:val="0"/>
                                  <w:divBdr>
                                    <w:top w:val="none" w:sz="0" w:space="0" w:color="auto"/>
                                    <w:left w:val="none" w:sz="0" w:space="0" w:color="auto"/>
                                    <w:bottom w:val="none" w:sz="0" w:space="0" w:color="auto"/>
                                    <w:right w:val="none" w:sz="0" w:space="0" w:color="auto"/>
                                  </w:divBdr>
                                </w:div>
                                <w:div w:id="975837047">
                                  <w:marLeft w:val="0"/>
                                  <w:marRight w:val="0"/>
                                  <w:marTop w:val="0"/>
                                  <w:marBottom w:val="0"/>
                                  <w:divBdr>
                                    <w:top w:val="none" w:sz="0" w:space="0" w:color="auto"/>
                                    <w:left w:val="none" w:sz="0" w:space="0" w:color="auto"/>
                                    <w:bottom w:val="none" w:sz="0" w:space="0" w:color="auto"/>
                                    <w:right w:val="none" w:sz="0" w:space="0" w:color="auto"/>
                                  </w:divBdr>
                                </w:div>
                                <w:div w:id="1157724177">
                                  <w:marLeft w:val="0"/>
                                  <w:marRight w:val="0"/>
                                  <w:marTop w:val="0"/>
                                  <w:marBottom w:val="0"/>
                                  <w:divBdr>
                                    <w:top w:val="none" w:sz="0" w:space="0" w:color="auto"/>
                                    <w:left w:val="none" w:sz="0" w:space="0" w:color="auto"/>
                                    <w:bottom w:val="none" w:sz="0" w:space="0" w:color="auto"/>
                                    <w:right w:val="none" w:sz="0" w:space="0" w:color="auto"/>
                                  </w:divBdr>
                                </w:div>
                                <w:div w:id="1281650161">
                                  <w:marLeft w:val="0"/>
                                  <w:marRight w:val="0"/>
                                  <w:marTop w:val="0"/>
                                  <w:marBottom w:val="0"/>
                                  <w:divBdr>
                                    <w:top w:val="none" w:sz="0" w:space="0" w:color="auto"/>
                                    <w:left w:val="none" w:sz="0" w:space="0" w:color="auto"/>
                                    <w:bottom w:val="none" w:sz="0" w:space="0" w:color="auto"/>
                                    <w:right w:val="none" w:sz="0" w:space="0" w:color="auto"/>
                                  </w:divBdr>
                                </w:div>
                                <w:div w:id="1288076838">
                                  <w:marLeft w:val="0"/>
                                  <w:marRight w:val="0"/>
                                  <w:marTop w:val="0"/>
                                  <w:marBottom w:val="0"/>
                                  <w:divBdr>
                                    <w:top w:val="none" w:sz="0" w:space="0" w:color="auto"/>
                                    <w:left w:val="none" w:sz="0" w:space="0" w:color="auto"/>
                                    <w:bottom w:val="none" w:sz="0" w:space="0" w:color="auto"/>
                                    <w:right w:val="none" w:sz="0" w:space="0" w:color="auto"/>
                                  </w:divBdr>
                                </w:div>
                                <w:div w:id="538856430">
                                  <w:marLeft w:val="0"/>
                                  <w:marRight w:val="0"/>
                                  <w:marTop w:val="0"/>
                                  <w:marBottom w:val="0"/>
                                  <w:divBdr>
                                    <w:top w:val="none" w:sz="0" w:space="0" w:color="auto"/>
                                    <w:left w:val="none" w:sz="0" w:space="0" w:color="auto"/>
                                    <w:bottom w:val="none" w:sz="0" w:space="0" w:color="auto"/>
                                    <w:right w:val="none" w:sz="0" w:space="0" w:color="auto"/>
                                  </w:divBdr>
                                </w:div>
                                <w:div w:id="3490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89760">
                          <w:marLeft w:val="0"/>
                          <w:marRight w:val="0"/>
                          <w:marTop w:val="0"/>
                          <w:marBottom w:val="0"/>
                          <w:divBdr>
                            <w:top w:val="none" w:sz="0" w:space="0" w:color="auto"/>
                            <w:left w:val="none" w:sz="0" w:space="0" w:color="auto"/>
                            <w:bottom w:val="none" w:sz="0" w:space="0" w:color="auto"/>
                            <w:right w:val="none" w:sz="0" w:space="0" w:color="auto"/>
                          </w:divBdr>
                        </w:div>
                      </w:divsChild>
                    </w:div>
                    <w:div w:id="1144273203">
                      <w:marLeft w:val="0"/>
                      <w:marRight w:val="0"/>
                      <w:marTop w:val="0"/>
                      <w:marBottom w:val="0"/>
                      <w:divBdr>
                        <w:top w:val="none" w:sz="0" w:space="0" w:color="auto"/>
                        <w:left w:val="none" w:sz="0" w:space="0" w:color="auto"/>
                        <w:bottom w:val="none" w:sz="0" w:space="0" w:color="auto"/>
                        <w:right w:val="none" w:sz="0" w:space="0" w:color="auto"/>
                      </w:divBdr>
                      <w:divsChild>
                        <w:div w:id="623653523">
                          <w:marLeft w:val="0"/>
                          <w:marRight w:val="0"/>
                          <w:marTop w:val="0"/>
                          <w:marBottom w:val="0"/>
                          <w:divBdr>
                            <w:top w:val="none" w:sz="0" w:space="0" w:color="auto"/>
                            <w:left w:val="none" w:sz="0" w:space="0" w:color="auto"/>
                            <w:bottom w:val="none" w:sz="0" w:space="0" w:color="auto"/>
                            <w:right w:val="none" w:sz="0" w:space="0" w:color="auto"/>
                          </w:divBdr>
                        </w:div>
                        <w:div w:id="1085033533">
                          <w:marLeft w:val="0"/>
                          <w:marRight w:val="0"/>
                          <w:marTop w:val="0"/>
                          <w:marBottom w:val="0"/>
                          <w:divBdr>
                            <w:top w:val="none" w:sz="0" w:space="0" w:color="auto"/>
                            <w:left w:val="none" w:sz="0" w:space="0" w:color="auto"/>
                            <w:bottom w:val="none" w:sz="0" w:space="0" w:color="auto"/>
                            <w:right w:val="none" w:sz="0" w:space="0" w:color="auto"/>
                          </w:divBdr>
                        </w:div>
                        <w:div w:id="1879968081">
                          <w:marLeft w:val="0"/>
                          <w:marRight w:val="0"/>
                          <w:marTop w:val="0"/>
                          <w:marBottom w:val="0"/>
                          <w:divBdr>
                            <w:top w:val="none" w:sz="0" w:space="0" w:color="auto"/>
                            <w:left w:val="none" w:sz="0" w:space="0" w:color="auto"/>
                            <w:bottom w:val="none" w:sz="0" w:space="0" w:color="auto"/>
                            <w:right w:val="none" w:sz="0" w:space="0" w:color="auto"/>
                          </w:divBdr>
                        </w:div>
                        <w:div w:id="77094033">
                          <w:marLeft w:val="0"/>
                          <w:marRight w:val="0"/>
                          <w:marTop w:val="0"/>
                          <w:marBottom w:val="0"/>
                          <w:divBdr>
                            <w:top w:val="none" w:sz="0" w:space="0" w:color="auto"/>
                            <w:left w:val="none" w:sz="0" w:space="0" w:color="auto"/>
                            <w:bottom w:val="none" w:sz="0" w:space="0" w:color="auto"/>
                            <w:right w:val="none" w:sz="0" w:space="0" w:color="auto"/>
                          </w:divBdr>
                        </w:div>
                        <w:div w:id="1388989839">
                          <w:marLeft w:val="0"/>
                          <w:marRight w:val="0"/>
                          <w:marTop w:val="0"/>
                          <w:marBottom w:val="0"/>
                          <w:divBdr>
                            <w:top w:val="none" w:sz="0" w:space="0" w:color="auto"/>
                            <w:left w:val="none" w:sz="0" w:space="0" w:color="auto"/>
                            <w:bottom w:val="none" w:sz="0" w:space="0" w:color="auto"/>
                            <w:right w:val="none" w:sz="0" w:space="0" w:color="auto"/>
                          </w:divBdr>
                        </w:div>
                        <w:div w:id="281308591">
                          <w:marLeft w:val="0"/>
                          <w:marRight w:val="0"/>
                          <w:marTop w:val="0"/>
                          <w:marBottom w:val="0"/>
                          <w:divBdr>
                            <w:top w:val="none" w:sz="0" w:space="0" w:color="auto"/>
                            <w:left w:val="none" w:sz="0" w:space="0" w:color="auto"/>
                            <w:bottom w:val="none" w:sz="0" w:space="0" w:color="auto"/>
                            <w:right w:val="none" w:sz="0" w:space="0" w:color="auto"/>
                          </w:divBdr>
                        </w:div>
                        <w:div w:id="1843355710">
                          <w:marLeft w:val="0"/>
                          <w:marRight w:val="0"/>
                          <w:marTop w:val="0"/>
                          <w:marBottom w:val="0"/>
                          <w:divBdr>
                            <w:top w:val="none" w:sz="0" w:space="0" w:color="auto"/>
                            <w:left w:val="none" w:sz="0" w:space="0" w:color="auto"/>
                            <w:bottom w:val="none" w:sz="0" w:space="0" w:color="auto"/>
                            <w:right w:val="none" w:sz="0" w:space="0" w:color="auto"/>
                          </w:divBdr>
                        </w:div>
                        <w:div w:id="1130516928">
                          <w:marLeft w:val="0"/>
                          <w:marRight w:val="0"/>
                          <w:marTop w:val="0"/>
                          <w:marBottom w:val="0"/>
                          <w:divBdr>
                            <w:top w:val="none" w:sz="0" w:space="0" w:color="auto"/>
                            <w:left w:val="none" w:sz="0" w:space="0" w:color="auto"/>
                            <w:bottom w:val="none" w:sz="0" w:space="0" w:color="auto"/>
                            <w:right w:val="none" w:sz="0" w:space="0" w:color="auto"/>
                          </w:divBdr>
                        </w:div>
                        <w:div w:id="1132947299">
                          <w:marLeft w:val="0"/>
                          <w:marRight w:val="0"/>
                          <w:marTop w:val="0"/>
                          <w:marBottom w:val="0"/>
                          <w:divBdr>
                            <w:top w:val="none" w:sz="0" w:space="0" w:color="auto"/>
                            <w:left w:val="none" w:sz="0" w:space="0" w:color="auto"/>
                            <w:bottom w:val="none" w:sz="0" w:space="0" w:color="auto"/>
                            <w:right w:val="none" w:sz="0" w:space="0" w:color="auto"/>
                          </w:divBdr>
                        </w:div>
                        <w:div w:id="1613197541">
                          <w:marLeft w:val="0"/>
                          <w:marRight w:val="0"/>
                          <w:marTop w:val="0"/>
                          <w:marBottom w:val="0"/>
                          <w:divBdr>
                            <w:top w:val="none" w:sz="0" w:space="0" w:color="auto"/>
                            <w:left w:val="none" w:sz="0" w:space="0" w:color="auto"/>
                            <w:bottom w:val="none" w:sz="0" w:space="0" w:color="auto"/>
                            <w:right w:val="none" w:sz="0" w:space="0" w:color="auto"/>
                          </w:divBdr>
                        </w:div>
                        <w:div w:id="440802140">
                          <w:marLeft w:val="0"/>
                          <w:marRight w:val="0"/>
                          <w:marTop w:val="0"/>
                          <w:marBottom w:val="0"/>
                          <w:divBdr>
                            <w:top w:val="none" w:sz="0" w:space="0" w:color="auto"/>
                            <w:left w:val="none" w:sz="0" w:space="0" w:color="auto"/>
                            <w:bottom w:val="none" w:sz="0" w:space="0" w:color="auto"/>
                            <w:right w:val="none" w:sz="0" w:space="0" w:color="auto"/>
                          </w:divBdr>
                        </w:div>
                        <w:div w:id="866992598">
                          <w:marLeft w:val="0"/>
                          <w:marRight w:val="0"/>
                          <w:marTop w:val="0"/>
                          <w:marBottom w:val="0"/>
                          <w:divBdr>
                            <w:top w:val="none" w:sz="0" w:space="0" w:color="auto"/>
                            <w:left w:val="none" w:sz="0" w:space="0" w:color="auto"/>
                            <w:bottom w:val="none" w:sz="0" w:space="0" w:color="auto"/>
                            <w:right w:val="none" w:sz="0" w:space="0" w:color="auto"/>
                          </w:divBdr>
                        </w:div>
                        <w:div w:id="1202209348">
                          <w:marLeft w:val="0"/>
                          <w:marRight w:val="0"/>
                          <w:marTop w:val="0"/>
                          <w:marBottom w:val="0"/>
                          <w:divBdr>
                            <w:top w:val="none" w:sz="0" w:space="0" w:color="auto"/>
                            <w:left w:val="none" w:sz="0" w:space="0" w:color="auto"/>
                            <w:bottom w:val="none" w:sz="0" w:space="0" w:color="auto"/>
                            <w:right w:val="none" w:sz="0" w:space="0" w:color="auto"/>
                          </w:divBdr>
                        </w:div>
                        <w:div w:id="999386111">
                          <w:marLeft w:val="0"/>
                          <w:marRight w:val="0"/>
                          <w:marTop w:val="0"/>
                          <w:marBottom w:val="0"/>
                          <w:divBdr>
                            <w:top w:val="none" w:sz="0" w:space="0" w:color="auto"/>
                            <w:left w:val="none" w:sz="0" w:space="0" w:color="auto"/>
                            <w:bottom w:val="none" w:sz="0" w:space="0" w:color="auto"/>
                            <w:right w:val="none" w:sz="0" w:space="0" w:color="auto"/>
                          </w:divBdr>
                        </w:div>
                        <w:div w:id="892040006">
                          <w:marLeft w:val="0"/>
                          <w:marRight w:val="0"/>
                          <w:marTop w:val="0"/>
                          <w:marBottom w:val="0"/>
                          <w:divBdr>
                            <w:top w:val="none" w:sz="0" w:space="0" w:color="auto"/>
                            <w:left w:val="none" w:sz="0" w:space="0" w:color="auto"/>
                            <w:bottom w:val="none" w:sz="0" w:space="0" w:color="auto"/>
                            <w:right w:val="none" w:sz="0" w:space="0" w:color="auto"/>
                          </w:divBdr>
                        </w:div>
                        <w:div w:id="2135635164">
                          <w:marLeft w:val="0"/>
                          <w:marRight w:val="0"/>
                          <w:marTop w:val="0"/>
                          <w:marBottom w:val="0"/>
                          <w:divBdr>
                            <w:top w:val="none" w:sz="0" w:space="0" w:color="auto"/>
                            <w:left w:val="none" w:sz="0" w:space="0" w:color="auto"/>
                            <w:bottom w:val="none" w:sz="0" w:space="0" w:color="auto"/>
                            <w:right w:val="none" w:sz="0" w:space="0" w:color="auto"/>
                          </w:divBdr>
                        </w:div>
                        <w:div w:id="1926643300">
                          <w:marLeft w:val="0"/>
                          <w:marRight w:val="0"/>
                          <w:marTop w:val="0"/>
                          <w:marBottom w:val="0"/>
                          <w:divBdr>
                            <w:top w:val="none" w:sz="0" w:space="0" w:color="auto"/>
                            <w:left w:val="none" w:sz="0" w:space="0" w:color="auto"/>
                            <w:bottom w:val="none" w:sz="0" w:space="0" w:color="auto"/>
                            <w:right w:val="none" w:sz="0" w:space="0" w:color="auto"/>
                          </w:divBdr>
                        </w:div>
                        <w:div w:id="274364275">
                          <w:marLeft w:val="0"/>
                          <w:marRight w:val="0"/>
                          <w:marTop w:val="0"/>
                          <w:marBottom w:val="0"/>
                          <w:divBdr>
                            <w:top w:val="none" w:sz="0" w:space="0" w:color="auto"/>
                            <w:left w:val="none" w:sz="0" w:space="0" w:color="auto"/>
                            <w:bottom w:val="none" w:sz="0" w:space="0" w:color="auto"/>
                            <w:right w:val="none" w:sz="0" w:space="0" w:color="auto"/>
                          </w:divBdr>
                        </w:div>
                        <w:div w:id="846558369">
                          <w:marLeft w:val="0"/>
                          <w:marRight w:val="0"/>
                          <w:marTop w:val="0"/>
                          <w:marBottom w:val="0"/>
                          <w:divBdr>
                            <w:top w:val="none" w:sz="0" w:space="0" w:color="auto"/>
                            <w:left w:val="none" w:sz="0" w:space="0" w:color="auto"/>
                            <w:bottom w:val="none" w:sz="0" w:space="0" w:color="auto"/>
                            <w:right w:val="none" w:sz="0" w:space="0" w:color="auto"/>
                          </w:divBdr>
                        </w:div>
                        <w:div w:id="1596478391">
                          <w:marLeft w:val="0"/>
                          <w:marRight w:val="0"/>
                          <w:marTop w:val="0"/>
                          <w:marBottom w:val="0"/>
                          <w:divBdr>
                            <w:top w:val="none" w:sz="0" w:space="0" w:color="auto"/>
                            <w:left w:val="none" w:sz="0" w:space="0" w:color="auto"/>
                            <w:bottom w:val="none" w:sz="0" w:space="0" w:color="auto"/>
                            <w:right w:val="none" w:sz="0" w:space="0" w:color="auto"/>
                          </w:divBdr>
                          <w:divsChild>
                            <w:div w:id="1677687252">
                              <w:marLeft w:val="0"/>
                              <w:marRight w:val="0"/>
                              <w:marTop w:val="0"/>
                              <w:marBottom w:val="0"/>
                              <w:divBdr>
                                <w:top w:val="none" w:sz="0" w:space="0" w:color="auto"/>
                                <w:left w:val="none" w:sz="0" w:space="0" w:color="auto"/>
                                <w:bottom w:val="none" w:sz="0" w:space="0" w:color="auto"/>
                                <w:right w:val="none" w:sz="0" w:space="0" w:color="auto"/>
                              </w:divBdr>
                            </w:div>
                            <w:div w:id="1855918730">
                              <w:marLeft w:val="0"/>
                              <w:marRight w:val="0"/>
                              <w:marTop w:val="0"/>
                              <w:marBottom w:val="0"/>
                              <w:divBdr>
                                <w:top w:val="none" w:sz="0" w:space="0" w:color="auto"/>
                                <w:left w:val="none" w:sz="0" w:space="0" w:color="auto"/>
                                <w:bottom w:val="none" w:sz="0" w:space="0" w:color="auto"/>
                                <w:right w:val="none" w:sz="0" w:space="0" w:color="auto"/>
                              </w:divBdr>
                            </w:div>
                            <w:div w:id="1054036980">
                              <w:marLeft w:val="0"/>
                              <w:marRight w:val="0"/>
                              <w:marTop w:val="0"/>
                              <w:marBottom w:val="0"/>
                              <w:divBdr>
                                <w:top w:val="none" w:sz="0" w:space="0" w:color="auto"/>
                                <w:left w:val="none" w:sz="0" w:space="0" w:color="auto"/>
                                <w:bottom w:val="none" w:sz="0" w:space="0" w:color="auto"/>
                                <w:right w:val="none" w:sz="0" w:space="0" w:color="auto"/>
                              </w:divBdr>
                            </w:div>
                            <w:div w:id="1766538501">
                              <w:marLeft w:val="0"/>
                              <w:marRight w:val="0"/>
                              <w:marTop w:val="0"/>
                              <w:marBottom w:val="0"/>
                              <w:divBdr>
                                <w:top w:val="none" w:sz="0" w:space="0" w:color="auto"/>
                                <w:left w:val="none" w:sz="0" w:space="0" w:color="auto"/>
                                <w:bottom w:val="none" w:sz="0" w:space="0" w:color="auto"/>
                                <w:right w:val="none" w:sz="0" w:space="0" w:color="auto"/>
                              </w:divBdr>
                            </w:div>
                            <w:div w:id="2139637410">
                              <w:marLeft w:val="0"/>
                              <w:marRight w:val="0"/>
                              <w:marTop w:val="0"/>
                              <w:marBottom w:val="0"/>
                              <w:divBdr>
                                <w:top w:val="none" w:sz="0" w:space="0" w:color="auto"/>
                                <w:left w:val="none" w:sz="0" w:space="0" w:color="auto"/>
                                <w:bottom w:val="none" w:sz="0" w:space="0" w:color="auto"/>
                                <w:right w:val="none" w:sz="0" w:space="0" w:color="auto"/>
                              </w:divBdr>
                            </w:div>
                            <w:div w:id="1472481811">
                              <w:marLeft w:val="0"/>
                              <w:marRight w:val="0"/>
                              <w:marTop w:val="0"/>
                              <w:marBottom w:val="0"/>
                              <w:divBdr>
                                <w:top w:val="none" w:sz="0" w:space="0" w:color="auto"/>
                                <w:left w:val="none" w:sz="0" w:space="0" w:color="auto"/>
                                <w:bottom w:val="none" w:sz="0" w:space="0" w:color="auto"/>
                                <w:right w:val="none" w:sz="0" w:space="0" w:color="auto"/>
                              </w:divBdr>
                            </w:div>
                            <w:div w:id="1479228780">
                              <w:marLeft w:val="0"/>
                              <w:marRight w:val="0"/>
                              <w:marTop w:val="0"/>
                              <w:marBottom w:val="0"/>
                              <w:divBdr>
                                <w:top w:val="none" w:sz="0" w:space="0" w:color="auto"/>
                                <w:left w:val="none" w:sz="0" w:space="0" w:color="auto"/>
                                <w:bottom w:val="none" w:sz="0" w:space="0" w:color="auto"/>
                                <w:right w:val="none" w:sz="0" w:space="0" w:color="auto"/>
                              </w:divBdr>
                            </w:div>
                            <w:div w:id="57168262">
                              <w:marLeft w:val="0"/>
                              <w:marRight w:val="0"/>
                              <w:marTop w:val="0"/>
                              <w:marBottom w:val="0"/>
                              <w:divBdr>
                                <w:top w:val="none" w:sz="0" w:space="0" w:color="auto"/>
                                <w:left w:val="none" w:sz="0" w:space="0" w:color="auto"/>
                                <w:bottom w:val="none" w:sz="0" w:space="0" w:color="auto"/>
                                <w:right w:val="none" w:sz="0" w:space="0" w:color="auto"/>
                              </w:divBdr>
                            </w:div>
                            <w:div w:id="317416815">
                              <w:marLeft w:val="0"/>
                              <w:marRight w:val="0"/>
                              <w:marTop w:val="0"/>
                              <w:marBottom w:val="0"/>
                              <w:divBdr>
                                <w:top w:val="none" w:sz="0" w:space="0" w:color="auto"/>
                                <w:left w:val="none" w:sz="0" w:space="0" w:color="auto"/>
                                <w:bottom w:val="none" w:sz="0" w:space="0" w:color="auto"/>
                                <w:right w:val="none" w:sz="0" w:space="0" w:color="auto"/>
                              </w:divBdr>
                            </w:div>
                            <w:div w:id="2114083430">
                              <w:marLeft w:val="0"/>
                              <w:marRight w:val="0"/>
                              <w:marTop w:val="0"/>
                              <w:marBottom w:val="0"/>
                              <w:divBdr>
                                <w:top w:val="none" w:sz="0" w:space="0" w:color="auto"/>
                                <w:left w:val="none" w:sz="0" w:space="0" w:color="auto"/>
                                <w:bottom w:val="none" w:sz="0" w:space="0" w:color="auto"/>
                                <w:right w:val="none" w:sz="0" w:space="0" w:color="auto"/>
                              </w:divBdr>
                            </w:div>
                            <w:div w:id="642466234">
                              <w:marLeft w:val="0"/>
                              <w:marRight w:val="0"/>
                              <w:marTop w:val="0"/>
                              <w:marBottom w:val="0"/>
                              <w:divBdr>
                                <w:top w:val="none" w:sz="0" w:space="0" w:color="auto"/>
                                <w:left w:val="none" w:sz="0" w:space="0" w:color="auto"/>
                                <w:bottom w:val="none" w:sz="0" w:space="0" w:color="auto"/>
                                <w:right w:val="none" w:sz="0" w:space="0" w:color="auto"/>
                              </w:divBdr>
                            </w:div>
                            <w:div w:id="302466741">
                              <w:marLeft w:val="0"/>
                              <w:marRight w:val="0"/>
                              <w:marTop w:val="0"/>
                              <w:marBottom w:val="0"/>
                              <w:divBdr>
                                <w:top w:val="none" w:sz="0" w:space="0" w:color="auto"/>
                                <w:left w:val="none" w:sz="0" w:space="0" w:color="auto"/>
                                <w:bottom w:val="none" w:sz="0" w:space="0" w:color="auto"/>
                                <w:right w:val="none" w:sz="0" w:space="0" w:color="auto"/>
                              </w:divBdr>
                            </w:div>
                            <w:div w:id="709187405">
                              <w:marLeft w:val="0"/>
                              <w:marRight w:val="0"/>
                              <w:marTop w:val="0"/>
                              <w:marBottom w:val="0"/>
                              <w:divBdr>
                                <w:top w:val="none" w:sz="0" w:space="0" w:color="auto"/>
                                <w:left w:val="none" w:sz="0" w:space="0" w:color="auto"/>
                                <w:bottom w:val="none" w:sz="0" w:space="0" w:color="auto"/>
                                <w:right w:val="none" w:sz="0" w:space="0" w:color="auto"/>
                              </w:divBdr>
                            </w:div>
                            <w:div w:id="1255361074">
                              <w:marLeft w:val="0"/>
                              <w:marRight w:val="0"/>
                              <w:marTop w:val="0"/>
                              <w:marBottom w:val="0"/>
                              <w:divBdr>
                                <w:top w:val="none" w:sz="0" w:space="0" w:color="auto"/>
                                <w:left w:val="none" w:sz="0" w:space="0" w:color="auto"/>
                                <w:bottom w:val="none" w:sz="0" w:space="0" w:color="auto"/>
                                <w:right w:val="none" w:sz="0" w:space="0" w:color="auto"/>
                              </w:divBdr>
                            </w:div>
                            <w:div w:id="173308511">
                              <w:marLeft w:val="0"/>
                              <w:marRight w:val="0"/>
                              <w:marTop w:val="0"/>
                              <w:marBottom w:val="0"/>
                              <w:divBdr>
                                <w:top w:val="none" w:sz="0" w:space="0" w:color="auto"/>
                                <w:left w:val="none" w:sz="0" w:space="0" w:color="auto"/>
                                <w:bottom w:val="none" w:sz="0" w:space="0" w:color="auto"/>
                                <w:right w:val="none" w:sz="0" w:space="0" w:color="auto"/>
                              </w:divBdr>
                            </w:div>
                            <w:div w:id="691540745">
                              <w:marLeft w:val="0"/>
                              <w:marRight w:val="0"/>
                              <w:marTop w:val="0"/>
                              <w:marBottom w:val="0"/>
                              <w:divBdr>
                                <w:top w:val="none" w:sz="0" w:space="0" w:color="auto"/>
                                <w:left w:val="none" w:sz="0" w:space="0" w:color="auto"/>
                                <w:bottom w:val="none" w:sz="0" w:space="0" w:color="auto"/>
                                <w:right w:val="none" w:sz="0" w:space="0" w:color="auto"/>
                              </w:divBdr>
                            </w:div>
                            <w:div w:id="986591234">
                              <w:marLeft w:val="0"/>
                              <w:marRight w:val="0"/>
                              <w:marTop w:val="0"/>
                              <w:marBottom w:val="0"/>
                              <w:divBdr>
                                <w:top w:val="none" w:sz="0" w:space="0" w:color="auto"/>
                                <w:left w:val="none" w:sz="0" w:space="0" w:color="auto"/>
                                <w:bottom w:val="none" w:sz="0" w:space="0" w:color="auto"/>
                                <w:right w:val="none" w:sz="0" w:space="0" w:color="auto"/>
                              </w:divBdr>
                            </w:div>
                            <w:div w:id="158084482">
                              <w:marLeft w:val="0"/>
                              <w:marRight w:val="0"/>
                              <w:marTop w:val="0"/>
                              <w:marBottom w:val="0"/>
                              <w:divBdr>
                                <w:top w:val="none" w:sz="0" w:space="0" w:color="auto"/>
                                <w:left w:val="none" w:sz="0" w:space="0" w:color="auto"/>
                                <w:bottom w:val="none" w:sz="0" w:space="0" w:color="auto"/>
                                <w:right w:val="none" w:sz="0" w:space="0" w:color="auto"/>
                              </w:divBdr>
                              <w:divsChild>
                                <w:div w:id="1503353441">
                                  <w:marLeft w:val="0"/>
                                  <w:marRight w:val="0"/>
                                  <w:marTop w:val="0"/>
                                  <w:marBottom w:val="0"/>
                                  <w:divBdr>
                                    <w:top w:val="none" w:sz="0" w:space="0" w:color="auto"/>
                                    <w:left w:val="none" w:sz="0" w:space="0" w:color="auto"/>
                                    <w:bottom w:val="none" w:sz="0" w:space="0" w:color="auto"/>
                                    <w:right w:val="none" w:sz="0" w:space="0" w:color="auto"/>
                                  </w:divBdr>
                                </w:div>
                                <w:div w:id="1648166373">
                                  <w:marLeft w:val="0"/>
                                  <w:marRight w:val="0"/>
                                  <w:marTop w:val="0"/>
                                  <w:marBottom w:val="0"/>
                                  <w:divBdr>
                                    <w:top w:val="none" w:sz="0" w:space="0" w:color="auto"/>
                                    <w:left w:val="none" w:sz="0" w:space="0" w:color="auto"/>
                                    <w:bottom w:val="none" w:sz="0" w:space="0" w:color="auto"/>
                                    <w:right w:val="none" w:sz="0" w:space="0" w:color="auto"/>
                                  </w:divBdr>
                                </w:div>
                                <w:div w:id="485515516">
                                  <w:marLeft w:val="0"/>
                                  <w:marRight w:val="0"/>
                                  <w:marTop w:val="0"/>
                                  <w:marBottom w:val="0"/>
                                  <w:divBdr>
                                    <w:top w:val="none" w:sz="0" w:space="0" w:color="auto"/>
                                    <w:left w:val="none" w:sz="0" w:space="0" w:color="auto"/>
                                    <w:bottom w:val="none" w:sz="0" w:space="0" w:color="auto"/>
                                    <w:right w:val="none" w:sz="0" w:space="0" w:color="auto"/>
                                  </w:divBdr>
                                </w:div>
                                <w:div w:id="1150515112">
                                  <w:marLeft w:val="0"/>
                                  <w:marRight w:val="0"/>
                                  <w:marTop w:val="0"/>
                                  <w:marBottom w:val="0"/>
                                  <w:divBdr>
                                    <w:top w:val="none" w:sz="0" w:space="0" w:color="auto"/>
                                    <w:left w:val="none" w:sz="0" w:space="0" w:color="auto"/>
                                    <w:bottom w:val="none" w:sz="0" w:space="0" w:color="auto"/>
                                    <w:right w:val="none" w:sz="0" w:space="0" w:color="auto"/>
                                  </w:divBdr>
                                </w:div>
                                <w:div w:id="194076447">
                                  <w:marLeft w:val="0"/>
                                  <w:marRight w:val="0"/>
                                  <w:marTop w:val="0"/>
                                  <w:marBottom w:val="0"/>
                                  <w:divBdr>
                                    <w:top w:val="none" w:sz="0" w:space="0" w:color="auto"/>
                                    <w:left w:val="none" w:sz="0" w:space="0" w:color="auto"/>
                                    <w:bottom w:val="none" w:sz="0" w:space="0" w:color="auto"/>
                                    <w:right w:val="none" w:sz="0" w:space="0" w:color="auto"/>
                                  </w:divBdr>
                                </w:div>
                                <w:div w:id="1070344447">
                                  <w:marLeft w:val="0"/>
                                  <w:marRight w:val="0"/>
                                  <w:marTop w:val="0"/>
                                  <w:marBottom w:val="0"/>
                                  <w:divBdr>
                                    <w:top w:val="none" w:sz="0" w:space="0" w:color="auto"/>
                                    <w:left w:val="none" w:sz="0" w:space="0" w:color="auto"/>
                                    <w:bottom w:val="none" w:sz="0" w:space="0" w:color="auto"/>
                                    <w:right w:val="none" w:sz="0" w:space="0" w:color="auto"/>
                                  </w:divBdr>
                                </w:div>
                                <w:div w:id="1675962200">
                                  <w:marLeft w:val="0"/>
                                  <w:marRight w:val="0"/>
                                  <w:marTop w:val="0"/>
                                  <w:marBottom w:val="0"/>
                                  <w:divBdr>
                                    <w:top w:val="none" w:sz="0" w:space="0" w:color="auto"/>
                                    <w:left w:val="none" w:sz="0" w:space="0" w:color="auto"/>
                                    <w:bottom w:val="none" w:sz="0" w:space="0" w:color="auto"/>
                                    <w:right w:val="none" w:sz="0" w:space="0" w:color="auto"/>
                                  </w:divBdr>
                                </w:div>
                                <w:div w:id="1753549228">
                                  <w:marLeft w:val="0"/>
                                  <w:marRight w:val="0"/>
                                  <w:marTop w:val="0"/>
                                  <w:marBottom w:val="0"/>
                                  <w:divBdr>
                                    <w:top w:val="none" w:sz="0" w:space="0" w:color="auto"/>
                                    <w:left w:val="none" w:sz="0" w:space="0" w:color="auto"/>
                                    <w:bottom w:val="none" w:sz="0" w:space="0" w:color="auto"/>
                                    <w:right w:val="none" w:sz="0" w:space="0" w:color="auto"/>
                                  </w:divBdr>
                                </w:div>
                                <w:div w:id="642932232">
                                  <w:marLeft w:val="0"/>
                                  <w:marRight w:val="0"/>
                                  <w:marTop w:val="0"/>
                                  <w:marBottom w:val="0"/>
                                  <w:divBdr>
                                    <w:top w:val="none" w:sz="0" w:space="0" w:color="auto"/>
                                    <w:left w:val="none" w:sz="0" w:space="0" w:color="auto"/>
                                    <w:bottom w:val="none" w:sz="0" w:space="0" w:color="auto"/>
                                    <w:right w:val="none" w:sz="0" w:space="0" w:color="auto"/>
                                  </w:divBdr>
                                </w:div>
                                <w:div w:id="2089767967">
                                  <w:marLeft w:val="0"/>
                                  <w:marRight w:val="0"/>
                                  <w:marTop w:val="0"/>
                                  <w:marBottom w:val="0"/>
                                  <w:divBdr>
                                    <w:top w:val="none" w:sz="0" w:space="0" w:color="auto"/>
                                    <w:left w:val="none" w:sz="0" w:space="0" w:color="auto"/>
                                    <w:bottom w:val="none" w:sz="0" w:space="0" w:color="auto"/>
                                    <w:right w:val="none" w:sz="0" w:space="0" w:color="auto"/>
                                  </w:divBdr>
                                </w:div>
                                <w:div w:id="1471897033">
                                  <w:marLeft w:val="0"/>
                                  <w:marRight w:val="0"/>
                                  <w:marTop w:val="0"/>
                                  <w:marBottom w:val="0"/>
                                  <w:divBdr>
                                    <w:top w:val="none" w:sz="0" w:space="0" w:color="auto"/>
                                    <w:left w:val="none" w:sz="0" w:space="0" w:color="auto"/>
                                    <w:bottom w:val="none" w:sz="0" w:space="0" w:color="auto"/>
                                    <w:right w:val="none" w:sz="0" w:space="0" w:color="auto"/>
                                  </w:divBdr>
                                </w:div>
                                <w:div w:id="160513423">
                                  <w:marLeft w:val="0"/>
                                  <w:marRight w:val="0"/>
                                  <w:marTop w:val="0"/>
                                  <w:marBottom w:val="0"/>
                                  <w:divBdr>
                                    <w:top w:val="none" w:sz="0" w:space="0" w:color="auto"/>
                                    <w:left w:val="none" w:sz="0" w:space="0" w:color="auto"/>
                                    <w:bottom w:val="none" w:sz="0" w:space="0" w:color="auto"/>
                                    <w:right w:val="none" w:sz="0" w:space="0" w:color="auto"/>
                                  </w:divBdr>
                                </w:div>
                                <w:div w:id="1138382384">
                                  <w:marLeft w:val="0"/>
                                  <w:marRight w:val="0"/>
                                  <w:marTop w:val="0"/>
                                  <w:marBottom w:val="0"/>
                                  <w:divBdr>
                                    <w:top w:val="none" w:sz="0" w:space="0" w:color="auto"/>
                                    <w:left w:val="none" w:sz="0" w:space="0" w:color="auto"/>
                                    <w:bottom w:val="none" w:sz="0" w:space="0" w:color="auto"/>
                                    <w:right w:val="none" w:sz="0" w:space="0" w:color="auto"/>
                                  </w:divBdr>
                                </w:div>
                                <w:div w:id="16660489">
                                  <w:marLeft w:val="0"/>
                                  <w:marRight w:val="0"/>
                                  <w:marTop w:val="0"/>
                                  <w:marBottom w:val="0"/>
                                  <w:divBdr>
                                    <w:top w:val="none" w:sz="0" w:space="0" w:color="auto"/>
                                    <w:left w:val="none" w:sz="0" w:space="0" w:color="auto"/>
                                    <w:bottom w:val="none" w:sz="0" w:space="0" w:color="auto"/>
                                    <w:right w:val="none" w:sz="0" w:space="0" w:color="auto"/>
                                  </w:divBdr>
                                </w:div>
                                <w:div w:id="1399859358">
                                  <w:marLeft w:val="0"/>
                                  <w:marRight w:val="0"/>
                                  <w:marTop w:val="0"/>
                                  <w:marBottom w:val="0"/>
                                  <w:divBdr>
                                    <w:top w:val="none" w:sz="0" w:space="0" w:color="auto"/>
                                    <w:left w:val="none" w:sz="0" w:space="0" w:color="auto"/>
                                    <w:bottom w:val="none" w:sz="0" w:space="0" w:color="auto"/>
                                    <w:right w:val="none" w:sz="0" w:space="0" w:color="auto"/>
                                  </w:divBdr>
                                </w:div>
                                <w:div w:id="1060054516">
                                  <w:marLeft w:val="0"/>
                                  <w:marRight w:val="0"/>
                                  <w:marTop w:val="0"/>
                                  <w:marBottom w:val="0"/>
                                  <w:divBdr>
                                    <w:top w:val="none" w:sz="0" w:space="0" w:color="auto"/>
                                    <w:left w:val="none" w:sz="0" w:space="0" w:color="auto"/>
                                    <w:bottom w:val="none" w:sz="0" w:space="0" w:color="auto"/>
                                    <w:right w:val="none" w:sz="0" w:space="0" w:color="auto"/>
                                  </w:divBdr>
                                </w:div>
                                <w:div w:id="56780708">
                                  <w:marLeft w:val="0"/>
                                  <w:marRight w:val="0"/>
                                  <w:marTop w:val="0"/>
                                  <w:marBottom w:val="0"/>
                                  <w:divBdr>
                                    <w:top w:val="none" w:sz="0" w:space="0" w:color="auto"/>
                                    <w:left w:val="none" w:sz="0" w:space="0" w:color="auto"/>
                                    <w:bottom w:val="none" w:sz="0" w:space="0" w:color="auto"/>
                                    <w:right w:val="none" w:sz="0" w:space="0" w:color="auto"/>
                                  </w:divBdr>
                                </w:div>
                                <w:div w:id="392702224">
                                  <w:marLeft w:val="0"/>
                                  <w:marRight w:val="0"/>
                                  <w:marTop w:val="0"/>
                                  <w:marBottom w:val="0"/>
                                  <w:divBdr>
                                    <w:top w:val="none" w:sz="0" w:space="0" w:color="auto"/>
                                    <w:left w:val="none" w:sz="0" w:space="0" w:color="auto"/>
                                    <w:bottom w:val="none" w:sz="0" w:space="0" w:color="auto"/>
                                    <w:right w:val="none" w:sz="0" w:space="0" w:color="auto"/>
                                  </w:divBdr>
                                </w:div>
                                <w:div w:id="1717973996">
                                  <w:marLeft w:val="0"/>
                                  <w:marRight w:val="0"/>
                                  <w:marTop w:val="0"/>
                                  <w:marBottom w:val="0"/>
                                  <w:divBdr>
                                    <w:top w:val="none" w:sz="0" w:space="0" w:color="auto"/>
                                    <w:left w:val="none" w:sz="0" w:space="0" w:color="auto"/>
                                    <w:bottom w:val="none" w:sz="0" w:space="0" w:color="auto"/>
                                    <w:right w:val="none" w:sz="0" w:space="0" w:color="auto"/>
                                  </w:divBdr>
                                </w:div>
                                <w:div w:id="1864129630">
                                  <w:marLeft w:val="0"/>
                                  <w:marRight w:val="0"/>
                                  <w:marTop w:val="0"/>
                                  <w:marBottom w:val="0"/>
                                  <w:divBdr>
                                    <w:top w:val="none" w:sz="0" w:space="0" w:color="auto"/>
                                    <w:left w:val="none" w:sz="0" w:space="0" w:color="auto"/>
                                    <w:bottom w:val="none" w:sz="0" w:space="0" w:color="auto"/>
                                    <w:right w:val="none" w:sz="0" w:space="0" w:color="auto"/>
                                  </w:divBdr>
                                </w:div>
                                <w:div w:id="686717692">
                                  <w:marLeft w:val="0"/>
                                  <w:marRight w:val="0"/>
                                  <w:marTop w:val="0"/>
                                  <w:marBottom w:val="0"/>
                                  <w:divBdr>
                                    <w:top w:val="none" w:sz="0" w:space="0" w:color="auto"/>
                                    <w:left w:val="none" w:sz="0" w:space="0" w:color="auto"/>
                                    <w:bottom w:val="none" w:sz="0" w:space="0" w:color="auto"/>
                                    <w:right w:val="none" w:sz="0" w:space="0" w:color="auto"/>
                                  </w:divBdr>
                                </w:div>
                                <w:div w:id="913785973">
                                  <w:marLeft w:val="0"/>
                                  <w:marRight w:val="0"/>
                                  <w:marTop w:val="0"/>
                                  <w:marBottom w:val="0"/>
                                  <w:divBdr>
                                    <w:top w:val="none" w:sz="0" w:space="0" w:color="auto"/>
                                    <w:left w:val="none" w:sz="0" w:space="0" w:color="auto"/>
                                    <w:bottom w:val="none" w:sz="0" w:space="0" w:color="auto"/>
                                    <w:right w:val="none" w:sz="0" w:space="0" w:color="auto"/>
                                  </w:divBdr>
                                </w:div>
                                <w:div w:id="1617371040">
                                  <w:marLeft w:val="0"/>
                                  <w:marRight w:val="0"/>
                                  <w:marTop w:val="0"/>
                                  <w:marBottom w:val="0"/>
                                  <w:divBdr>
                                    <w:top w:val="none" w:sz="0" w:space="0" w:color="auto"/>
                                    <w:left w:val="none" w:sz="0" w:space="0" w:color="auto"/>
                                    <w:bottom w:val="none" w:sz="0" w:space="0" w:color="auto"/>
                                    <w:right w:val="none" w:sz="0" w:space="0" w:color="auto"/>
                                  </w:divBdr>
                                </w:div>
                                <w:div w:id="1136293280">
                                  <w:marLeft w:val="0"/>
                                  <w:marRight w:val="0"/>
                                  <w:marTop w:val="0"/>
                                  <w:marBottom w:val="0"/>
                                  <w:divBdr>
                                    <w:top w:val="none" w:sz="0" w:space="0" w:color="auto"/>
                                    <w:left w:val="none" w:sz="0" w:space="0" w:color="auto"/>
                                    <w:bottom w:val="none" w:sz="0" w:space="0" w:color="auto"/>
                                    <w:right w:val="none" w:sz="0" w:space="0" w:color="auto"/>
                                  </w:divBdr>
                                </w:div>
                                <w:div w:id="1350524431">
                                  <w:marLeft w:val="0"/>
                                  <w:marRight w:val="0"/>
                                  <w:marTop w:val="0"/>
                                  <w:marBottom w:val="0"/>
                                  <w:divBdr>
                                    <w:top w:val="none" w:sz="0" w:space="0" w:color="auto"/>
                                    <w:left w:val="none" w:sz="0" w:space="0" w:color="auto"/>
                                    <w:bottom w:val="none" w:sz="0" w:space="0" w:color="auto"/>
                                    <w:right w:val="none" w:sz="0" w:space="0" w:color="auto"/>
                                  </w:divBdr>
                                  <w:divsChild>
                                    <w:div w:id="342128131">
                                      <w:marLeft w:val="0"/>
                                      <w:marRight w:val="0"/>
                                      <w:marTop w:val="0"/>
                                      <w:marBottom w:val="0"/>
                                      <w:divBdr>
                                        <w:top w:val="none" w:sz="0" w:space="0" w:color="auto"/>
                                        <w:left w:val="none" w:sz="0" w:space="0" w:color="auto"/>
                                        <w:bottom w:val="none" w:sz="0" w:space="0" w:color="auto"/>
                                        <w:right w:val="none" w:sz="0" w:space="0" w:color="auto"/>
                                      </w:divBdr>
                                    </w:div>
                                    <w:div w:id="2019846139">
                                      <w:marLeft w:val="0"/>
                                      <w:marRight w:val="0"/>
                                      <w:marTop w:val="0"/>
                                      <w:marBottom w:val="0"/>
                                      <w:divBdr>
                                        <w:top w:val="none" w:sz="0" w:space="0" w:color="auto"/>
                                        <w:left w:val="none" w:sz="0" w:space="0" w:color="auto"/>
                                        <w:bottom w:val="none" w:sz="0" w:space="0" w:color="auto"/>
                                        <w:right w:val="none" w:sz="0" w:space="0" w:color="auto"/>
                                      </w:divBdr>
                                    </w:div>
                                    <w:div w:id="732698130">
                                      <w:marLeft w:val="0"/>
                                      <w:marRight w:val="0"/>
                                      <w:marTop w:val="0"/>
                                      <w:marBottom w:val="0"/>
                                      <w:divBdr>
                                        <w:top w:val="none" w:sz="0" w:space="0" w:color="auto"/>
                                        <w:left w:val="none" w:sz="0" w:space="0" w:color="auto"/>
                                        <w:bottom w:val="none" w:sz="0" w:space="0" w:color="auto"/>
                                        <w:right w:val="none" w:sz="0" w:space="0" w:color="auto"/>
                                      </w:divBdr>
                                    </w:div>
                                    <w:div w:id="1264342712">
                                      <w:marLeft w:val="0"/>
                                      <w:marRight w:val="0"/>
                                      <w:marTop w:val="0"/>
                                      <w:marBottom w:val="0"/>
                                      <w:divBdr>
                                        <w:top w:val="none" w:sz="0" w:space="0" w:color="auto"/>
                                        <w:left w:val="none" w:sz="0" w:space="0" w:color="auto"/>
                                        <w:bottom w:val="none" w:sz="0" w:space="0" w:color="auto"/>
                                        <w:right w:val="none" w:sz="0" w:space="0" w:color="auto"/>
                                      </w:divBdr>
                                    </w:div>
                                    <w:div w:id="2061707857">
                                      <w:marLeft w:val="0"/>
                                      <w:marRight w:val="0"/>
                                      <w:marTop w:val="0"/>
                                      <w:marBottom w:val="0"/>
                                      <w:divBdr>
                                        <w:top w:val="none" w:sz="0" w:space="0" w:color="auto"/>
                                        <w:left w:val="none" w:sz="0" w:space="0" w:color="auto"/>
                                        <w:bottom w:val="none" w:sz="0" w:space="0" w:color="auto"/>
                                        <w:right w:val="none" w:sz="0" w:space="0" w:color="auto"/>
                                      </w:divBdr>
                                    </w:div>
                                    <w:div w:id="1954240294">
                                      <w:marLeft w:val="0"/>
                                      <w:marRight w:val="0"/>
                                      <w:marTop w:val="0"/>
                                      <w:marBottom w:val="0"/>
                                      <w:divBdr>
                                        <w:top w:val="none" w:sz="0" w:space="0" w:color="auto"/>
                                        <w:left w:val="none" w:sz="0" w:space="0" w:color="auto"/>
                                        <w:bottom w:val="none" w:sz="0" w:space="0" w:color="auto"/>
                                        <w:right w:val="none" w:sz="0" w:space="0" w:color="auto"/>
                                      </w:divBdr>
                                    </w:div>
                                    <w:div w:id="1762481795">
                                      <w:marLeft w:val="0"/>
                                      <w:marRight w:val="0"/>
                                      <w:marTop w:val="0"/>
                                      <w:marBottom w:val="0"/>
                                      <w:divBdr>
                                        <w:top w:val="none" w:sz="0" w:space="0" w:color="auto"/>
                                        <w:left w:val="none" w:sz="0" w:space="0" w:color="auto"/>
                                        <w:bottom w:val="none" w:sz="0" w:space="0" w:color="auto"/>
                                        <w:right w:val="none" w:sz="0" w:space="0" w:color="auto"/>
                                      </w:divBdr>
                                    </w:div>
                                    <w:div w:id="135538882">
                                      <w:marLeft w:val="0"/>
                                      <w:marRight w:val="0"/>
                                      <w:marTop w:val="0"/>
                                      <w:marBottom w:val="0"/>
                                      <w:divBdr>
                                        <w:top w:val="none" w:sz="0" w:space="0" w:color="auto"/>
                                        <w:left w:val="none" w:sz="0" w:space="0" w:color="auto"/>
                                        <w:bottom w:val="none" w:sz="0" w:space="0" w:color="auto"/>
                                        <w:right w:val="none" w:sz="0" w:space="0" w:color="auto"/>
                                      </w:divBdr>
                                    </w:div>
                                    <w:div w:id="711073448">
                                      <w:marLeft w:val="0"/>
                                      <w:marRight w:val="0"/>
                                      <w:marTop w:val="0"/>
                                      <w:marBottom w:val="0"/>
                                      <w:divBdr>
                                        <w:top w:val="none" w:sz="0" w:space="0" w:color="auto"/>
                                        <w:left w:val="none" w:sz="0" w:space="0" w:color="auto"/>
                                        <w:bottom w:val="none" w:sz="0" w:space="0" w:color="auto"/>
                                        <w:right w:val="none" w:sz="0" w:space="0" w:color="auto"/>
                                      </w:divBdr>
                                    </w:div>
                                    <w:div w:id="816533985">
                                      <w:marLeft w:val="0"/>
                                      <w:marRight w:val="0"/>
                                      <w:marTop w:val="0"/>
                                      <w:marBottom w:val="0"/>
                                      <w:divBdr>
                                        <w:top w:val="none" w:sz="0" w:space="0" w:color="auto"/>
                                        <w:left w:val="none" w:sz="0" w:space="0" w:color="auto"/>
                                        <w:bottom w:val="none" w:sz="0" w:space="0" w:color="auto"/>
                                        <w:right w:val="none" w:sz="0" w:space="0" w:color="auto"/>
                                      </w:divBdr>
                                    </w:div>
                                    <w:div w:id="1078211875">
                                      <w:marLeft w:val="0"/>
                                      <w:marRight w:val="0"/>
                                      <w:marTop w:val="0"/>
                                      <w:marBottom w:val="0"/>
                                      <w:divBdr>
                                        <w:top w:val="none" w:sz="0" w:space="0" w:color="auto"/>
                                        <w:left w:val="none" w:sz="0" w:space="0" w:color="auto"/>
                                        <w:bottom w:val="none" w:sz="0" w:space="0" w:color="auto"/>
                                        <w:right w:val="none" w:sz="0" w:space="0" w:color="auto"/>
                                      </w:divBdr>
                                    </w:div>
                                    <w:div w:id="242842897">
                                      <w:marLeft w:val="0"/>
                                      <w:marRight w:val="0"/>
                                      <w:marTop w:val="0"/>
                                      <w:marBottom w:val="0"/>
                                      <w:divBdr>
                                        <w:top w:val="none" w:sz="0" w:space="0" w:color="auto"/>
                                        <w:left w:val="none" w:sz="0" w:space="0" w:color="auto"/>
                                        <w:bottom w:val="none" w:sz="0" w:space="0" w:color="auto"/>
                                        <w:right w:val="none" w:sz="0" w:space="0" w:color="auto"/>
                                      </w:divBdr>
                                    </w:div>
                                    <w:div w:id="708452946">
                                      <w:marLeft w:val="0"/>
                                      <w:marRight w:val="0"/>
                                      <w:marTop w:val="0"/>
                                      <w:marBottom w:val="0"/>
                                      <w:divBdr>
                                        <w:top w:val="none" w:sz="0" w:space="0" w:color="auto"/>
                                        <w:left w:val="none" w:sz="0" w:space="0" w:color="auto"/>
                                        <w:bottom w:val="none" w:sz="0" w:space="0" w:color="auto"/>
                                        <w:right w:val="none" w:sz="0" w:space="0" w:color="auto"/>
                                      </w:divBdr>
                                    </w:div>
                                    <w:div w:id="719327370">
                                      <w:marLeft w:val="0"/>
                                      <w:marRight w:val="0"/>
                                      <w:marTop w:val="0"/>
                                      <w:marBottom w:val="0"/>
                                      <w:divBdr>
                                        <w:top w:val="none" w:sz="0" w:space="0" w:color="auto"/>
                                        <w:left w:val="none" w:sz="0" w:space="0" w:color="auto"/>
                                        <w:bottom w:val="none" w:sz="0" w:space="0" w:color="auto"/>
                                        <w:right w:val="none" w:sz="0" w:space="0" w:color="auto"/>
                                      </w:divBdr>
                                    </w:div>
                                    <w:div w:id="271396658">
                                      <w:marLeft w:val="0"/>
                                      <w:marRight w:val="0"/>
                                      <w:marTop w:val="0"/>
                                      <w:marBottom w:val="0"/>
                                      <w:divBdr>
                                        <w:top w:val="none" w:sz="0" w:space="0" w:color="auto"/>
                                        <w:left w:val="none" w:sz="0" w:space="0" w:color="auto"/>
                                        <w:bottom w:val="none" w:sz="0" w:space="0" w:color="auto"/>
                                        <w:right w:val="none" w:sz="0" w:space="0" w:color="auto"/>
                                      </w:divBdr>
                                    </w:div>
                                    <w:div w:id="337848834">
                                      <w:marLeft w:val="0"/>
                                      <w:marRight w:val="0"/>
                                      <w:marTop w:val="0"/>
                                      <w:marBottom w:val="0"/>
                                      <w:divBdr>
                                        <w:top w:val="none" w:sz="0" w:space="0" w:color="auto"/>
                                        <w:left w:val="none" w:sz="0" w:space="0" w:color="auto"/>
                                        <w:bottom w:val="none" w:sz="0" w:space="0" w:color="auto"/>
                                        <w:right w:val="none" w:sz="0" w:space="0" w:color="auto"/>
                                      </w:divBdr>
                                    </w:div>
                                    <w:div w:id="522131787">
                                      <w:marLeft w:val="0"/>
                                      <w:marRight w:val="0"/>
                                      <w:marTop w:val="0"/>
                                      <w:marBottom w:val="0"/>
                                      <w:divBdr>
                                        <w:top w:val="none" w:sz="0" w:space="0" w:color="auto"/>
                                        <w:left w:val="none" w:sz="0" w:space="0" w:color="auto"/>
                                        <w:bottom w:val="none" w:sz="0" w:space="0" w:color="auto"/>
                                        <w:right w:val="none" w:sz="0" w:space="0" w:color="auto"/>
                                      </w:divBdr>
                                    </w:div>
                                    <w:div w:id="1521040947">
                                      <w:marLeft w:val="0"/>
                                      <w:marRight w:val="0"/>
                                      <w:marTop w:val="0"/>
                                      <w:marBottom w:val="0"/>
                                      <w:divBdr>
                                        <w:top w:val="none" w:sz="0" w:space="0" w:color="auto"/>
                                        <w:left w:val="none" w:sz="0" w:space="0" w:color="auto"/>
                                        <w:bottom w:val="none" w:sz="0" w:space="0" w:color="auto"/>
                                        <w:right w:val="none" w:sz="0" w:space="0" w:color="auto"/>
                                      </w:divBdr>
                                    </w:div>
                                    <w:div w:id="1246376063">
                                      <w:marLeft w:val="0"/>
                                      <w:marRight w:val="0"/>
                                      <w:marTop w:val="0"/>
                                      <w:marBottom w:val="0"/>
                                      <w:divBdr>
                                        <w:top w:val="none" w:sz="0" w:space="0" w:color="auto"/>
                                        <w:left w:val="none" w:sz="0" w:space="0" w:color="auto"/>
                                        <w:bottom w:val="none" w:sz="0" w:space="0" w:color="auto"/>
                                        <w:right w:val="none" w:sz="0" w:space="0" w:color="auto"/>
                                      </w:divBdr>
                                    </w:div>
                                    <w:div w:id="98261453">
                                      <w:marLeft w:val="0"/>
                                      <w:marRight w:val="0"/>
                                      <w:marTop w:val="0"/>
                                      <w:marBottom w:val="0"/>
                                      <w:divBdr>
                                        <w:top w:val="none" w:sz="0" w:space="0" w:color="auto"/>
                                        <w:left w:val="none" w:sz="0" w:space="0" w:color="auto"/>
                                        <w:bottom w:val="none" w:sz="0" w:space="0" w:color="auto"/>
                                        <w:right w:val="none" w:sz="0" w:space="0" w:color="auto"/>
                                      </w:divBdr>
                                    </w:div>
                                    <w:div w:id="545685073">
                                      <w:marLeft w:val="0"/>
                                      <w:marRight w:val="0"/>
                                      <w:marTop w:val="0"/>
                                      <w:marBottom w:val="0"/>
                                      <w:divBdr>
                                        <w:top w:val="none" w:sz="0" w:space="0" w:color="auto"/>
                                        <w:left w:val="none" w:sz="0" w:space="0" w:color="auto"/>
                                        <w:bottom w:val="none" w:sz="0" w:space="0" w:color="auto"/>
                                        <w:right w:val="none" w:sz="0" w:space="0" w:color="auto"/>
                                      </w:divBdr>
                                    </w:div>
                                    <w:div w:id="545066681">
                                      <w:marLeft w:val="0"/>
                                      <w:marRight w:val="0"/>
                                      <w:marTop w:val="0"/>
                                      <w:marBottom w:val="0"/>
                                      <w:divBdr>
                                        <w:top w:val="none" w:sz="0" w:space="0" w:color="auto"/>
                                        <w:left w:val="none" w:sz="0" w:space="0" w:color="auto"/>
                                        <w:bottom w:val="none" w:sz="0" w:space="0" w:color="auto"/>
                                        <w:right w:val="none" w:sz="0" w:space="0" w:color="auto"/>
                                      </w:divBdr>
                                    </w:div>
                                    <w:div w:id="1482698718">
                                      <w:marLeft w:val="0"/>
                                      <w:marRight w:val="0"/>
                                      <w:marTop w:val="0"/>
                                      <w:marBottom w:val="0"/>
                                      <w:divBdr>
                                        <w:top w:val="none" w:sz="0" w:space="0" w:color="auto"/>
                                        <w:left w:val="none" w:sz="0" w:space="0" w:color="auto"/>
                                        <w:bottom w:val="none" w:sz="0" w:space="0" w:color="auto"/>
                                        <w:right w:val="none" w:sz="0" w:space="0" w:color="auto"/>
                                      </w:divBdr>
                                    </w:div>
                                    <w:div w:id="1594581777">
                                      <w:marLeft w:val="0"/>
                                      <w:marRight w:val="0"/>
                                      <w:marTop w:val="0"/>
                                      <w:marBottom w:val="0"/>
                                      <w:divBdr>
                                        <w:top w:val="none" w:sz="0" w:space="0" w:color="auto"/>
                                        <w:left w:val="none" w:sz="0" w:space="0" w:color="auto"/>
                                        <w:bottom w:val="none" w:sz="0" w:space="0" w:color="auto"/>
                                        <w:right w:val="none" w:sz="0" w:space="0" w:color="auto"/>
                                      </w:divBdr>
                                    </w:div>
                                    <w:div w:id="539711656">
                                      <w:marLeft w:val="0"/>
                                      <w:marRight w:val="0"/>
                                      <w:marTop w:val="0"/>
                                      <w:marBottom w:val="0"/>
                                      <w:divBdr>
                                        <w:top w:val="none" w:sz="0" w:space="0" w:color="auto"/>
                                        <w:left w:val="none" w:sz="0" w:space="0" w:color="auto"/>
                                        <w:bottom w:val="none" w:sz="0" w:space="0" w:color="auto"/>
                                        <w:right w:val="none" w:sz="0" w:space="0" w:color="auto"/>
                                      </w:divBdr>
                                    </w:div>
                                    <w:div w:id="1196890380">
                                      <w:marLeft w:val="0"/>
                                      <w:marRight w:val="0"/>
                                      <w:marTop w:val="0"/>
                                      <w:marBottom w:val="0"/>
                                      <w:divBdr>
                                        <w:top w:val="none" w:sz="0" w:space="0" w:color="auto"/>
                                        <w:left w:val="none" w:sz="0" w:space="0" w:color="auto"/>
                                        <w:bottom w:val="none" w:sz="0" w:space="0" w:color="auto"/>
                                        <w:right w:val="none" w:sz="0" w:space="0" w:color="auto"/>
                                      </w:divBdr>
                                    </w:div>
                                    <w:div w:id="2071996617">
                                      <w:marLeft w:val="0"/>
                                      <w:marRight w:val="0"/>
                                      <w:marTop w:val="0"/>
                                      <w:marBottom w:val="0"/>
                                      <w:divBdr>
                                        <w:top w:val="none" w:sz="0" w:space="0" w:color="auto"/>
                                        <w:left w:val="none" w:sz="0" w:space="0" w:color="auto"/>
                                        <w:bottom w:val="none" w:sz="0" w:space="0" w:color="auto"/>
                                        <w:right w:val="none" w:sz="0" w:space="0" w:color="auto"/>
                                      </w:divBdr>
                                    </w:div>
                                    <w:div w:id="770395925">
                                      <w:marLeft w:val="0"/>
                                      <w:marRight w:val="0"/>
                                      <w:marTop w:val="0"/>
                                      <w:marBottom w:val="0"/>
                                      <w:divBdr>
                                        <w:top w:val="none" w:sz="0" w:space="0" w:color="auto"/>
                                        <w:left w:val="none" w:sz="0" w:space="0" w:color="auto"/>
                                        <w:bottom w:val="none" w:sz="0" w:space="0" w:color="auto"/>
                                        <w:right w:val="none" w:sz="0" w:space="0" w:color="auto"/>
                                      </w:divBdr>
                                    </w:div>
                                    <w:div w:id="1888178221">
                                      <w:marLeft w:val="0"/>
                                      <w:marRight w:val="0"/>
                                      <w:marTop w:val="0"/>
                                      <w:marBottom w:val="0"/>
                                      <w:divBdr>
                                        <w:top w:val="none" w:sz="0" w:space="0" w:color="auto"/>
                                        <w:left w:val="none" w:sz="0" w:space="0" w:color="auto"/>
                                        <w:bottom w:val="none" w:sz="0" w:space="0" w:color="auto"/>
                                        <w:right w:val="none" w:sz="0" w:space="0" w:color="auto"/>
                                      </w:divBdr>
                                    </w:div>
                                    <w:div w:id="1542550725">
                                      <w:marLeft w:val="0"/>
                                      <w:marRight w:val="0"/>
                                      <w:marTop w:val="0"/>
                                      <w:marBottom w:val="0"/>
                                      <w:divBdr>
                                        <w:top w:val="none" w:sz="0" w:space="0" w:color="auto"/>
                                        <w:left w:val="none" w:sz="0" w:space="0" w:color="auto"/>
                                        <w:bottom w:val="none" w:sz="0" w:space="0" w:color="auto"/>
                                        <w:right w:val="none" w:sz="0" w:space="0" w:color="auto"/>
                                      </w:divBdr>
                                    </w:div>
                                    <w:div w:id="1559515049">
                                      <w:marLeft w:val="0"/>
                                      <w:marRight w:val="0"/>
                                      <w:marTop w:val="0"/>
                                      <w:marBottom w:val="0"/>
                                      <w:divBdr>
                                        <w:top w:val="none" w:sz="0" w:space="0" w:color="auto"/>
                                        <w:left w:val="none" w:sz="0" w:space="0" w:color="auto"/>
                                        <w:bottom w:val="none" w:sz="0" w:space="0" w:color="auto"/>
                                        <w:right w:val="none" w:sz="0" w:space="0" w:color="auto"/>
                                      </w:divBdr>
                                    </w:div>
                                    <w:div w:id="493035464">
                                      <w:marLeft w:val="0"/>
                                      <w:marRight w:val="0"/>
                                      <w:marTop w:val="0"/>
                                      <w:marBottom w:val="0"/>
                                      <w:divBdr>
                                        <w:top w:val="none" w:sz="0" w:space="0" w:color="auto"/>
                                        <w:left w:val="none" w:sz="0" w:space="0" w:color="auto"/>
                                        <w:bottom w:val="none" w:sz="0" w:space="0" w:color="auto"/>
                                        <w:right w:val="none" w:sz="0" w:space="0" w:color="auto"/>
                                      </w:divBdr>
                                    </w:div>
                                    <w:div w:id="1517621226">
                                      <w:marLeft w:val="0"/>
                                      <w:marRight w:val="0"/>
                                      <w:marTop w:val="0"/>
                                      <w:marBottom w:val="0"/>
                                      <w:divBdr>
                                        <w:top w:val="none" w:sz="0" w:space="0" w:color="auto"/>
                                        <w:left w:val="none" w:sz="0" w:space="0" w:color="auto"/>
                                        <w:bottom w:val="none" w:sz="0" w:space="0" w:color="auto"/>
                                        <w:right w:val="none" w:sz="0" w:space="0" w:color="auto"/>
                                      </w:divBdr>
                                    </w:div>
                                    <w:div w:id="1382943186">
                                      <w:marLeft w:val="0"/>
                                      <w:marRight w:val="0"/>
                                      <w:marTop w:val="0"/>
                                      <w:marBottom w:val="0"/>
                                      <w:divBdr>
                                        <w:top w:val="none" w:sz="0" w:space="0" w:color="auto"/>
                                        <w:left w:val="none" w:sz="0" w:space="0" w:color="auto"/>
                                        <w:bottom w:val="none" w:sz="0" w:space="0" w:color="auto"/>
                                        <w:right w:val="none" w:sz="0" w:space="0" w:color="auto"/>
                                      </w:divBdr>
                                      <w:divsChild>
                                        <w:div w:id="300157269">
                                          <w:marLeft w:val="0"/>
                                          <w:marRight w:val="0"/>
                                          <w:marTop w:val="0"/>
                                          <w:marBottom w:val="0"/>
                                          <w:divBdr>
                                            <w:top w:val="none" w:sz="0" w:space="0" w:color="auto"/>
                                            <w:left w:val="none" w:sz="0" w:space="0" w:color="auto"/>
                                            <w:bottom w:val="none" w:sz="0" w:space="0" w:color="auto"/>
                                            <w:right w:val="none" w:sz="0" w:space="0" w:color="auto"/>
                                          </w:divBdr>
                                        </w:div>
                                        <w:div w:id="39980961">
                                          <w:marLeft w:val="0"/>
                                          <w:marRight w:val="0"/>
                                          <w:marTop w:val="0"/>
                                          <w:marBottom w:val="0"/>
                                          <w:divBdr>
                                            <w:top w:val="none" w:sz="0" w:space="0" w:color="auto"/>
                                            <w:left w:val="none" w:sz="0" w:space="0" w:color="auto"/>
                                            <w:bottom w:val="none" w:sz="0" w:space="0" w:color="auto"/>
                                            <w:right w:val="none" w:sz="0" w:space="0" w:color="auto"/>
                                          </w:divBdr>
                                        </w:div>
                                        <w:div w:id="850410786">
                                          <w:marLeft w:val="0"/>
                                          <w:marRight w:val="0"/>
                                          <w:marTop w:val="0"/>
                                          <w:marBottom w:val="0"/>
                                          <w:divBdr>
                                            <w:top w:val="none" w:sz="0" w:space="0" w:color="auto"/>
                                            <w:left w:val="none" w:sz="0" w:space="0" w:color="auto"/>
                                            <w:bottom w:val="none" w:sz="0" w:space="0" w:color="auto"/>
                                            <w:right w:val="none" w:sz="0" w:space="0" w:color="auto"/>
                                          </w:divBdr>
                                        </w:div>
                                        <w:div w:id="1218468344">
                                          <w:marLeft w:val="0"/>
                                          <w:marRight w:val="0"/>
                                          <w:marTop w:val="0"/>
                                          <w:marBottom w:val="0"/>
                                          <w:divBdr>
                                            <w:top w:val="none" w:sz="0" w:space="0" w:color="auto"/>
                                            <w:left w:val="none" w:sz="0" w:space="0" w:color="auto"/>
                                            <w:bottom w:val="none" w:sz="0" w:space="0" w:color="auto"/>
                                            <w:right w:val="none" w:sz="0" w:space="0" w:color="auto"/>
                                          </w:divBdr>
                                        </w:div>
                                        <w:div w:id="298153475">
                                          <w:marLeft w:val="0"/>
                                          <w:marRight w:val="0"/>
                                          <w:marTop w:val="0"/>
                                          <w:marBottom w:val="0"/>
                                          <w:divBdr>
                                            <w:top w:val="none" w:sz="0" w:space="0" w:color="auto"/>
                                            <w:left w:val="none" w:sz="0" w:space="0" w:color="auto"/>
                                            <w:bottom w:val="none" w:sz="0" w:space="0" w:color="auto"/>
                                            <w:right w:val="none" w:sz="0" w:space="0" w:color="auto"/>
                                          </w:divBdr>
                                        </w:div>
                                        <w:div w:id="200558837">
                                          <w:marLeft w:val="0"/>
                                          <w:marRight w:val="0"/>
                                          <w:marTop w:val="0"/>
                                          <w:marBottom w:val="0"/>
                                          <w:divBdr>
                                            <w:top w:val="none" w:sz="0" w:space="0" w:color="auto"/>
                                            <w:left w:val="none" w:sz="0" w:space="0" w:color="auto"/>
                                            <w:bottom w:val="none" w:sz="0" w:space="0" w:color="auto"/>
                                            <w:right w:val="none" w:sz="0" w:space="0" w:color="auto"/>
                                          </w:divBdr>
                                        </w:div>
                                        <w:div w:id="2044863047">
                                          <w:marLeft w:val="0"/>
                                          <w:marRight w:val="0"/>
                                          <w:marTop w:val="0"/>
                                          <w:marBottom w:val="0"/>
                                          <w:divBdr>
                                            <w:top w:val="none" w:sz="0" w:space="0" w:color="auto"/>
                                            <w:left w:val="none" w:sz="0" w:space="0" w:color="auto"/>
                                            <w:bottom w:val="none" w:sz="0" w:space="0" w:color="auto"/>
                                            <w:right w:val="none" w:sz="0" w:space="0" w:color="auto"/>
                                          </w:divBdr>
                                        </w:div>
                                        <w:div w:id="150752299">
                                          <w:marLeft w:val="0"/>
                                          <w:marRight w:val="0"/>
                                          <w:marTop w:val="0"/>
                                          <w:marBottom w:val="0"/>
                                          <w:divBdr>
                                            <w:top w:val="none" w:sz="0" w:space="0" w:color="auto"/>
                                            <w:left w:val="none" w:sz="0" w:space="0" w:color="auto"/>
                                            <w:bottom w:val="none" w:sz="0" w:space="0" w:color="auto"/>
                                            <w:right w:val="none" w:sz="0" w:space="0" w:color="auto"/>
                                          </w:divBdr>
                                        </w:div>
                                        <w:div w:id="620040606">
                                          <w:marLeft w:val="0"/>
                                          <w:marRight w:val="0"/>
                                          <w:marTop w:val="0"/>
                                          <w:marBottom w:val="0"/>
                                          <w:divBdr>
                                            <w:top w:val="none" w:sz="0" w:space="0" w:color="auto"/>
                                            <w:left w:val="none" w:sz="0" w:space="0" w:color="auto"/>
                                            <w:bottom w:val="none" w:sz="0" w:space="0" w:color="auto"/>
                                            <w:right w:val="none" w:sz="0" w:space="0" w:color="auto"/>
                                          </w:divBdr>
                                        </w:div>
                                        <w:div w:id="1857495948">
                                          <w:marLeft w:val="0"/>
                                          <w:marRight w:val="0"/>
                                          <w:marTop w:val="0"/>
                                          <w:marBottom w:val="0"/>
                                          <w:divBdr>
                                            <w:top w:val="none" w:sz="0" w:space="0" w:color="auto"/>
                                            <w:left w:val="none" w:sz="0" w:space="0" w:color="auto"/>
                                            <w:bottom w:val="none" w:sz="0" w:space="0" w:color="auto"/>
                                            <w:right w:val="none" w:sz="0" w:space="0" w:color="auto"/>
                                          </w:divBdr>
                                        </w:div>
                                        <w:div w:id="1302154678">
                                          <w:marLeft w:val="0"/>
                                          <w:marRight w:val="0"/>
                                          <w:marTop w:val="0"/>
                                          <w:marBottom w:val="0"/>
                                          <w:divBdr>
                                            <w:top w:val="none" w:sz="0" w:space="0" w:color="auto"/>
                                            <w:left w:val="none" w:sz="0" w:space="0" w:color="auto"/>
                                            <w:bottom w:val="none" w:sz="0" w:space="0" w:color="auto"/>
                                            <w:right w:val="none" w:sz="0" w:space="0" w:color="auto"/>
                                          </w:divBdr>
                                        </w:div>
                                        <w:div w:id="1452280362">
                                          <w:marLeft w:val="0"/>
                                          <w:marRight w:val="0"/>
                                          <w:marTop w:val="0"/>
                                          <w:marBottom w:val="0"/>
                                          <w:divBdr>
                                            <w:top w:val="none" w:sz="0" w:space="0" w:color="auto"/>
                                            <w:left w:val="none" w:sz="0" w:space="0" w:color="auto"/>
                                            <w:bottom w:val="none" w:sz="0" w:space="0" w:color="auto"/>
                                            <w:right w:val="none" w:sz="0" w:space="0" w:color="auto"/>
                                          </w:divBdr>
                                        </w:div>
                                        <w:div w:id="1907645094">
                                          <w:marLeft w:val="0"/>
                                          <w:marRight w:val="0"/>
                                          <w:marTop w:val="0"/>
                                          <w:marBottom w:val="0"/>
                                          <w:divBdr>
                                            <w:top w:val="none" w:sz="0" w:space="0" w:color="auto"/>
                                            <w:left w:val="none" w:sz="0" w:space="0" w:color="auto"/>
                                            <w:bottom w:val="none" w:sz="0" w:space="0" w:color="auto"/>
                                            <w:right w:val="none" w:sz="0" w:space="0" w:color="auto"/>
                                          </w:divBdr>
                                        </w:div>
                                        <w:div w:id="840699184">
                                          <w:marLeft w:val="0"/>
                                          <w:marRight w:val="0"/>
                                          <w:marTop w:val="0"/>
                                          <w:marBottom w:val="0"/>
                                          <w:divBdr>
                                            <w:top w:val="none" w:sz="0" w:space="0" w:color="auto"/>
                                            <w:left w:val="none" w:sz="0" w:space="0" w:color="auto"/>
                                            <w:bottom w:val="none" w:sz="0" w:space="0" w:color="auto"/>
                                            <w:right w:val="none" w:sz="0" w:space="0" w:color="auto"/>
                                          </w:divBdr>
                                        </w:div>
                                        <w:div w:id="1974629850">
                                          <w:marLeft w:val="0"/>
                                          <w:marRight w:val="0"/>
                                          <w:marTop w:val="0"/>
                                          <w:marBottom w:val="0"/>
                                          <w:divBdr>
                                            <w:top w:val="none" w:sz="0" w:space="0" w:color="auto"/>
                                            <w:left w:val="none" w:sz="0" w:space="0" w:color="auto"/>
                                            <w:bottom w:val="none" w:sz="0" w:space="0" w:color="auto"/>
                                            <w:right w:val="none" w:sz="0" w:space="0" w:color="auto"/>
                                          </w:divBdr>
                                        </w:div>
                                        <w:div w:id="1215317891">
                                          <w:marLeft w:val="0"/>
                                          <w:marRight w:val="0"/>
                                          <w:marTop w:val="0"/>
                                          <w:marBottom w:val="0"/>
                                          <w:divBdr>
                                            <w:top w:val="none" w:sz="0" w:space="0" w:color="auto"/>
                                            <w:left w:val="none" w:sz="0" w:space="0" w:color="auto"/>
                                            <w:bottom w:val="none" w:sz="0" w:space="0" w:color="auto"/>
                                            <w:right w:val="none" w:sz="0" w:space="0" w:color="auto"/>
                                          </w:divBdr>
                                        </w:div>
                                        <w:div w:id="446899101">
                                          <w:marLeft w:val="0"/>
                                          <w:marRight w:val="0"/>
                                          <w:marTop w:val="0"/>
                                          <w:marBottom w:val="0"/>
                                          <w:divBdr>
                                            <w:top w:val="none" w:sz="0" w:space="0" w:color="auto"/>
                                            <w:left w:val="none" w:sz="0" w:space="0" w:color="auto"/>
                                            <w:bottom w:val="none" w:sz="0" w:space="0" w:color="auto"/>
                                            <w:right w:val="none" w:sz="0" w:space="0" w:color="auto"/>
                                          </w:divBdr>
                                        </w:div>
                                        <w:div w:id="1084229416">
                                          <w:marLeft w:val="0"/>
                                          <w:marRight w:val="0"/>
                                          <w:marTop w:val="0"/>
                                          <w:marBottom w:val="0"/>
                                          <w:divBdr>
                                            <w:top w:val="none" w:sz="0" w:space="0" w:color="auto"/>
                                            <w:left w:val="none" w:sz="0" w:space="0" w:color="auto"/>
                                            <w:bottom w:val="none" w:sz="0" w:space="0" w:color="auto"/>
                                            <w:right w:val="none" w:sz="0" w:space="0" w:color="auto"/>
                                          </w:divBdr>
                                        </w:div>
                                        <w:div w:id="241719816">
                                          <w:marLeft w:val="0"/>
                                          <w:marRight w:val="0"/>
                                          <w:marTop w:val="0"/>
                                          <w:marBottom w:val="0"/>
                                          <w:divBdr>
                                            <w:top w:val="none" w:sz="0" w:space="0" w:color="auto"/>
                                            <w:left w:val="none" w:sz="0" w:space="0" w:color="auto"/>
                                            <w:bottom w:val="none" w:sz="0" w:space="0" w:color="auto"/>
                                            <w:right w:val="none" w:sz="0" w:space="0" w:color="auto"/>
                                          </w:divBdr>
                                        </w:div>
                                        <w:div w:id="2049836485">
                                          <w:marLeft w:val="0"/>
                                          <w:marRight w:val="0"/>
                                          <w:marTop w:val="0"/>
                                          <w:marBottom w:val="0"/>
                                          <w:divBdr>
                                            <w:top w:val="none" w:sz="0" w:space="0" w:color="auto"/>
                                            <w:left w:val="none" w:sz="0" w:space="0" w:color="auto"/>
                                            <w:bottom w:val="none" w:sz="0" w:space="0" w:color="auto"/>
                                            <w:right w:val="none" w:sz="0" w:space="0" w:color="auto"/>
                                          </w:divBdr>
                                        </w:div>
                                        <w:div w:id="1516845404">
                                          <w:marLeft w:val="0"/>
                                          <w:marRight w:val="0"/>
                                          <w:marTop w:val="0"/>
                                          <w:marBottom w:val="0"/>
                                          <w:divBdr>
                                            <w:top w:val="none" w:sz="0" w:space="0" w:color="auto"/>
                                            <w:left w:val="none" w:sz="0" w:space="0" w:color="auto"/>
                                            <w:bottom w:val="none" w:sz="0" w:space="0" w:color="auto"/>
                                            <w:right w:val="none" w:sz="0" w:space="0" w:color="auto"/>
                                          </w:divBdr>
                                        </w:div>
                                        <w:div w:id="159735549">
                                          <w:marLeft w:val="0"/>
                                          <w:marRight w:val="0"/>
                                          <w:marTop w:val="0"/>
                                          <w:marBottom w:val="0"/>
                                          <w:divBdr>
                                            <w:top w:val="none" w:sz="0" w:space="0" w:color="auto"/>
                                            <w:left w:val="none" w:sz="0" w:space="0" w:color="auto"/>
                                            <w:bottom w:val="none" w:sz="0" w:space="0" w:color="auto"/>
                                            <w:right w:val="none" w:sz="0" w:space="0" w:color="auto"/>
                                          </w:divBdr>
                                        </w:div>
                                        <w:div w:id="1093936278">
                                          <w:marLeft w:val="0"/>
                                          <w:marRight w:val="0"/>
                                          <w:marTop w:val="0"/>
                                          <w:marBottom w:val="0"/>
                                          <w:divBdr>
                                            <w:top w:val="none" w:sz="0" w:space="0" w:color="auto"/>
                                            <w:left w:val="none" w:sz="0" w:space="0" w:color="auto"/>
                                            <w:bottom w:val="none" w:sz="0" w:space="0" w:color="auto"/>
                                            <w:right w:val="none" w:sz="0" w:space="0" w:color="auto"/>
                                          </w:divBdr>
                                        </w:div>
                                        <w:div w:id="556554976">
                                          <w:marLeft w:val="0"/>
                                          <w:marRight w:val="0"/>
                                          <w:marTop w:val="0"/>
                                          <w:marBottom w:val="0"/>
                                          <w:divBdr>
                                            <w:top w:val="none" w:sz="0" w:space="0" w:color="auto"/>
                                            <w:left w:val="none" w:sz="0" w:space="0" w:color="auto"/>
                                            <w:bottom w:val="none" w:sz="0" w:space="0" w:color="auto"/>
                                            <w:right w:val="none" w:sz="0" w:space="0" w:color="auto"/>
                                          </w:divBdr>
                                        </w:div>
                                        <w:div w:id="1419056958">
                                          <w:marLeft w:val="0"/>
                                          <w:marRight w:val="0"/>
                                          <w:marTop w:val="0"/>
                                          <w:marBottom w:val="0"/>
                                          <w:divBdr>
                                            <w:top w:val="none" w:sz="0" w:space="0" w:color="auto"/>
                                            <w:left w:val="none" w:sz="0" w:space="0" w:color="auto"/>
                                            <w:bottom w:val="none" w:sz="0" w:space="0" w:color="auto"/>
                                            <w:right w:val="none" w:sz="0" w:space="0" w:color="auto"/>
                                          </w:divBdr>
                                        </w:div>
                                        <w:div w:id="1254707114">
                                          <w:marLeft w:val="0"/>
                                          <w:marRight w:val="0"/>
                                          <w:marTop w:val="0"/>
                                          <w:marBottom w:val="0"/>
                                          <w:divBdr>
                                            <w:top w:val="none" w:sz="0" w:space="0" w:color="auto"/>
                                            <w:left w:val="none" w:sz="0" w:space="0" w:color="auto"/>
                                            <w:bottom w:val="none" w:sz="0" w:space="0" w:color="auto"/>
                                            <w:right w:val="none" w:sz="0" w:space="0" w:color="auto"/>
                                          </w:divBdr>
                                          <w:divsChild>
                                            <w:div w:id="760682768">
                                              <w:marLeft w:val="0"/>
                                              <w:marRight w:val="0"/>
                                              <w:marTop w:val="0"/>
                                              <w:marBottom w:val="0"/>
                                              <w:divBdr>
                                                <w:top w:val="none" w:sz="0" w:space="0" w:color="auto"/>
                                                <w:left w:val="none" w:sz="0" w:space="0" w:color="auto"/>
                                                <w:bottom w:val="none" w:sz="0" w:space="0" w:color="auto"/>
                                                <w:right w:val="none" w:sz="0" w:space="0" w:color="auto"/>
                                              </w:divBdr>
                                            </w:div>
                                            <w:div w:id="322242410">
                                              <w:marLeft w:val="0"/>
                                              <w:marRight w:val="0"/>
                                              <w:marTop w:val="0"/>
                                              <w:marBottom w:val="0"/>
                                              <w:divBdr>
                                                <w:top w:val="none" w:sz="0" w:space="0" w:color="auto"/>
                                                <w:left w:val="none" w:sz="0" w:space="0" w:color="auto"/>
                                                <w:bottom w:val="none" w:sz="0" w:space="0" w:color="auto"/>
                                                <w:right w:val="none" w:sz="0" w:space="0" w:color="auto"/>
                                              </w:divBdr>
                                            </w:div>
                                            <w:div w:id="69545511">
                                              <w:marLeft w:val="0"/>
                                              <w:marRight w:val="0"/>
                                              <w:marTop w:val="0"/>
                                              <w:marBottom w:val="0"/>
                                              <w:divBdr>
                                                <w:top w:val="none" w:sz="0" w:space="0" w:color="auto"/>
                                                <w:left w:val="none" w:sz="0" w:space="0" w:color="auto"/>
                                                <w:bottom w:val="none" w:sz="0" w:space="0" w:color="auto"/>
                                                <w:right w:val="none" w:sz="0" w:space="0" w:color="auto"/>
                                              </w:divBdr>
                                            </w:div>
                                            <w:div w:id="918712255">
                                              <w:marLeft w:val="0"/>
                                              <w:marRight w:val="0"/>
                                              <w:marTop w:val="0"/>
                                              <w:marBottom w:val="0"/>
                                              <w:divBdr>
                                                <w:top w:val="none" w:sz="0" w:space="0" w:color="auto"/>
                                                <w:left w:val="none" w:sz="0" w:space="0" w:color="auto"/>
                                                <w:bottom w:val="none" w:sz="0" w:space="0" w:color="auto"/>
                                                <w:right w:val="none" w:sz="0" w:space="0" w:color="auto"/>
                                              </w:divBdr>
                                            </w:div>
                                            <w:div w:id="665324349">
                                              <w:marLeft w:val="0"/>
                                              <w:marRight w:val="0"/>
                                              <w:marTop w:val="0"/>
                                              <w:marBottom w:val="0"/>
                                              <w:divBdr>
                                                <w:top w:val="none" w:sz="0" w:space="0" w:color="auto"/>
                                                <w:left w:val="none" w:sz="0" w:space="0" w:color="auto"/>
                                                <w:bottom w:val="none" w:sz="0" w:space="0" w:color="auto"/>
                                                <w:right w:val="none" w:sz="0" w:space="0" w:color="auto"/>
                                              </w:divBdr>
                                            </w:div>
                                            <w:div w:id="654912708">
                                              <w:marLeft w:val="0"/>
                                              <w:marRight w:val="0"/>
                                              <w:marTop w:val="0"/>
                                              <w:marBottom w:val="0"/>
                                              <w:divBdr>
                                                <w:top w:val="none" w:sz="0" w:space="0" w:color="auto"/>
                                                <w:left w:val="none" w:sz="0" w:space="0" w:color="auto"/>
                                                <w:bottom w:val="none" w:sz="0" w:space="0" w:color="auto"/>
                                                <w:right w:val="none" w:sz="0" w:space="0" w:color="auto"/>
                                              </w:divBdr>
                                            </w:div>
                                            <w:div w:id="2121100076">
                                              <w:marLeft w:val="0"/>
                                              <w:marRight w:val="0"/>
                                              <w:marTop w:val="0"/>
                                              <w:marBottom w:val="0"/>
                                              <w:divBdr>
                                                <w:top w:val="none" w:sz="0" w:space="0" w:color="auto"/>
                                                <w:left w:val="none" w:sz="0" w:space="0" w:color="auto"/>
                                                <w:bottom w:val="none" w:sz="0" w:space="0" w:color="auto"/>
                                                <w:right w:val="none" w:sz="0" w:space="0" w:color="auto"/>
                                              </w:divBdr>
                                            </w:div>
                                            <w:div w:id="362170518">
                                              <w:marLeft w:val="0"/>
                                              <w:marRight w:val="0"/>
                                              <w:marTop w:val="0"/>
                                              <w:marBottom w:val="0"/>
                                              <w:divBdr>
                                                <w:top w:val="none" w:sz="0" w:space="0" w:color="auto"/>
                                                <w:left w:val="none" w:sz="0" w:space="0" w:color="auto"/>
                                                <w:bottom w:val="none" w:sz="0" w:space="0" w:color="auto"/>
                                                <w:right w:val="none" w:sz="0" w:space="0" w:color="auto"/>
                                              </w:divBdr>
                                            </w:div>
                                            <w:div w:id="1110778944">
                                              <w:marLeft w:val="0"/>
                                              <w:marRight w:val="0"/>
                                              <w:marTop w:val="0"/>
                                              <w:marBottom w:val="0"/>
                                              <w:divBdr>
                                                <w:top w:val="none" w:sz="0" w:space="0" w:color="auto"/>
                                                <w:left w:val="none" w:sz="0" w:space="0" w:color="auto"/>
                                                <w:bottom w:val="none" w:sz="0" w:space="0" w:color="auto"/>
                                                <w:right w:val="none" w:sz="0" w:space="0" w:color="auto"/>
                                              </w:divBdr>
                                            </w:div>
                                            <w:div w:id="1052118154">
                                              <w:marLeft w:val="0"/>
                                              <w:marRight w:val="0"/>
                                              <w:marTop w:val="0"/>
                                              <w:marBottom w:val="0"/>
                                              <w:divBdr>
                                                <w:top w:val="none" w:sz="0" w:space="0" w:color="auto"/>
                                                <w:left w:val="none" w:sz="0" w:space="0" w:color="auto"/>
                                                <w:bottom w:val="none" w:sz="0" w:space="0" w:color="auto"/>
                                                <w:right w:val="none" w:sz="0" w:space="0" w:color="auto"/>
                                              </w:divBdr>
                                            </w:div>
                                            <w:div w:id="408504762">
                                              <w:marLeft w:val="0"/>
                                              <w:marRight w:val="0"/>
                                              <w:marTop w:val="0"/>
                                              <w:marBottom w:val="0"/>
                                              <w:divBdr>
                                                <w:top w:val="none" w:sz="0" w:space="0" w:color="auto"/>
                                                <w:left w:val="none" w:sz="0" w:space="0" w:color="auto"/>
                                                <w:bottom w:val="none" w:sz="0" w:space="0" w:color="auto"/>
                                                <w:right w:val="none" w:sz="0" w:space="0" w:color="auto"/>
                                              </w:divBdr>
                                            </w:div>
                                            <w:div w:id="1918006284">
                                              <w:marLeft w:val="0"/>
                                              <w:marRight w:val="0"/>
                                              <w:marTop w:val="0"/>
                                              <w:marBottom w:val="0"/>
                                              <w:divBdr>
                                                <w:top w:val="none" w:sz="0" w:space="0" w:color="auto"/>
                                                <w:left w:val="none" w:sz="0" w:space="0" w:color="auto"/>
                                                <w:bottom w:val="none" w:sz="0" w:space="0" w:color="auto"/>
                                                <w:right w:val="none" w:sz="0" w:space="0" w:color="auto"/>
                                              </w:divBdr>
                                            </w:div>
                                            <w:div w:id="563302350">
                                              <w:marLeft w:val="0"/>
                                              <w:marRight w:val="0"/>
                                              <w:marTop w:val="0"/>
                                              <w:marBottom w:val="0"/>
                                              <w:divBdr>
                                                <w:top w:val="none" w:sz="0" w:space="0" w:color="auto"/>
                                                <w:left w:val="none" w:sz="0" w:space="0" w:color="auto"/>
                                                <w:bottom w:val="none" w:sz="0" w:space="0" w:color="auto"/>
                                                <w:right w:val="none" w:sz="0" w:space="0" w:color="auto"/>
                                              </w:divBdr>
                                            </w:div>
                                            <w:div w:id="1004211768">
                                              <w:marLeft w:val="0"/>
                                              <w:marRight w:val="0"/>
                                              <w:marTop w:val="0"/>
                                              <w:marBottom w:val="0"/>
                                              <w:divBdr>
                                                <w:top w:val="none" w:sz="0" w:space="0" w:color="auto"/>
                                                <w:left w:val="none" w:sz="0" w:space="0" w:color="auto"/>
                                                <w:bottom w:val="none" w:sz="0" w:space="0" w:color="auto"/>
                                                <w:right w:val="none" w:sz="0" w:space="0" w:color="auto"/>
                                              </w:divBdr>
                                            </w:div>
                                            <w:div w:id="163862485">
                                              <w:marLeft w:val="0"/>
                                              <w:marRight w:val="0"/>
                                              <w:marTop w:val="0"/>
                                              <w:marBottom w:val="0"/>
                                              <w:divBdr>
                                                <w:top w:val="none" w:sz="0" w:space="0" w:color="auto"/>
                                                <w:left w:val="none" w:sz="0" w:space="0" w:color="auto"/>
                                                <w:bottom w:val="none" w:sz="0" w:space="0" w:color="auto"/>
                                                <w:right w:val="none" w:sz="0" w:space="0" w:color="auto"/>
                                              </w:divBdr>
                                            </w:div>
                                            <w:div w:id="509417642">
                                              <w:marLeft w:val="0"/>
                                              <w:marRight w:val="0"/>
                                              <w:marTop w:val="0"/>
                                              <w:marBottom w:val="0"/>
                                              <w:divBdr>
                                                <w:top w:val="none" w:sz="0" w:space="0" w:color="auto"/>
                                                <w:left w:val="none" w:sz="0" w:space="0" w:color="auto"/>
                                                <w:bottom w:val="none" w:sz="0" w:space="0" w:color="auto"/>
                                                <w:right w:val="none" w:sz="0" w:space="0" w:color="auto"/>
                                              </w:divBdr>
                                            </w:div>
                                            <w:div w:id="1032654232">
                                              <w:marLeft w:val="0"/>
                                              <w:marRight w:val="0"/>
                                              <w:marTop w:val="0"/>
                                              <w:marBottom w:val="0"/>
                                              <w:divBdr>
                                                <w:top w:val="none" w:sz="0" w:space="0" w:color="auto"/>
                                                <w:left w:val="none" w:sz="0" w:space="0" w:color="auto"/>
                                                <w:bottom w:val="none" w:sz="0" w:space="0" w:color="auto"/>
                                                <w:right w:val="none" w:sz="0" w:space="0" w:color="auto"/>
                                              </w:divBdr>
                                            </w:div>
                                            <w:div w:id="2065399686">
                                              <w:marLeft w:val="0"/>
                                              <w:marRight w:val="0"/>
                                              <w:marTop w:val="0"/>
                                              <w:marBottom w:val="0"/>
                                              <w:divBdr>
                                                <w:top w:val="none" w:sz="0" w:space="0" w:color="auto"/>
                                                <w:left w:val="none" w:sz="0" w:space="0" w:color="auto"/>
                                                <w:bottom w:val="none" w:sz="0" w:space="0" w:color="auto"/>
                                                <w:right w:val="none" w:sz="0" w:space="0" w:color="auto"/>
                                              </w:divBdr>
                                            </w:div>
                                            <w:div w:id="2004963581">
                                              <w:marLeft w:val="0"/>
                                              <w:marRight w:val="0"/>
                                              <w:marTop w:val="0"/>
                                              <w:marBottom w:val="0"/>
                                              <w:divBdr>
                                                <w:top w:val="none" w:sz="0" w:space="0" w:color="auto"/>
                                                <w:left w:val="none" w:sz="0" w:space="0" w:color="auto"/>
                                                <w:bottom w:val="none" w:sz="0" w:space="0" w:color="auto"/>
                                                <w:right w:val="none" w:sz="0" w:space="0" w:color="auto"/>
                                              </w:divBdr>
                                            </w:div>
                                            <w:div w:id="596333526">
                                              <w:marLeft w:val="0"/>
                                              <w:marRight w:val="0"/>
                                              <w:marTop w:val="0"/>
                                              <w:marBottom w:val="0"/>
                                              <w:divBdr>
                                                <w:top w:val="none" w:sz="0" w:space="0" w:color="auto"/>
                                                <w:left w:val="none" w:sz="0" w:space="0" w:color="auto"/>
                                                <w:bottom w:val="none" w:sz="0" w:space="0" w:color="auto"/>
                                                <w:right w:val="none" w:sz="0" w:space="0" w:color="auto"/>
                                              </w:divBdr>
                                            </w:div>
                                            <w:div w:id="1938707554">
                                              <w:marLeft w:val="0"/>
                                              <w:marRight w:val="0"/>
                                              <w:marTop w:val="0"/>
                                              <w:marBottom w:val="0"/>
                                              <w:divBdr>
                                                <w:top w:val="none" w:sz="0" w:space="0" w:color="auto"/>
                                                <w:left w:val="none" w:sz="0" w:space="0" w:color="auto"/>
                                                <w:bottom w:val="none" w:sz="0" w:space="0" w:color="auto"/>
                                                <w:right w:val="none" w:sz="0" w:space="0" w:color="auto"/>
                                              </w:divBdr>
                                              <w:divsChild>
                                                <w:div w:id="688217852">
                                                  <w:marLeft w:val="0"/>
                                                  <w:marRight w:val="0"/>
                                                  <w:marTop w:val="0"/>
                                                  <w:marBottom w:val="0"/>
                                                  <w:divBdr>
                                                    <w:top w:val="none" w:sz="0" w:space="0" w:color="auto"/>
                                                    <w:left w:val="none" w:sz="0" w:space="0" w:color="auto"/>
                                                    <w:bottom w:val="none" w:sz="0" w:space="0" w:color="auto"/>
                                                    <w:right w:val="none" w:sz="0" w:space="0" w:color="auto"/>
                                                  </w:divBdr>
                                                </w:div>
                                                <w:div w:id="540943824">
                                                  <w:marLeft w:val="0"/>
                                                  <w:marRight w:val="0"/>
                                                  <w:marTop w:val="0"/>
                                                  <w:marBottom w:val="0"/>
                                                  <w:divBdr>
                                                    <w:top w:val="none" w:sz="0" w:space="0" w:color="auto"/>
                                                    <w:left w:val="none" w:sz="0" w:space="0" w:color="auto"/>
                                                    <w:bottom w:val="none" w:sz="0" w:space="0" w:color="auto"/>
                                                    <w:right w:val="none" w:sz="0" w:space="0" w:color="auto"/>
                                                  </w:divBdr>
                                                </w:div>
                                                <w:div w:id="719748278">
                                                  <w:marLeft w:val="0"/>
                                                  <w:marRight w:val="0"/>
                                                  <w:marTop w:val="0"/>
                                                  <w:marBottom w:val="0"/>
                                                  <w:divBdr>
                                                    <w:top w:val="none" w:sz="0" w:space="0" w:color="auto"/>
                                                    <w:left w:val="none" w:sz="0" w:space="0" w:color="auto"/>
                                                    <w:bottom w:val="none" w:sz="0" w:space="0" w:color="auto"/>
                                                    <w:right w:val="none" w:sz="0" w:space="0" w:color="auto"/>
                                                  </w:divBdr>
                                                </w:div>
                                                <w:div w:id="1862544722">
                                                  <w:marLeft w:val="0"/>
                                                  <w:marRight w:val="0"/>
                                                  <w:marTop w:val="0"/>
                                                  <w:marBottom w:val="0"/>
                                                  <w:divBdr>
                                                    <w:top w:val="none" w:sz="0" w:space="0" w:color="auto"/>
                                                    <w:left w:val="none" w:sz="0" w:space="0" w:color="auto"/>
                                                    <w:bottom w:val="none" w:sz="0" w:space="0" w:color="auto"/>
                                                    <w:right w:val="none" w:sz="0" w:space="0" w:color="auto"/>
                                                  </w:divBdr>
                                                </w:div>
                                                <w:div w:id="645427278">
                                                  <w:marLeft w:val="0"/>
                                                  <w:marRight w:val="0"/>
                                                  <w:marTop w:val="0"/>
                                                  <w:marBottom w:val="0"/>
                                                  <w:divBdr>
                                                    <w:top w:val="none" w:sz="0" w:space="0" w:color="auto"/>
                                                    <w:left w:val="none" w:sz="0" w:space="0" w:color="auto"/>
                                                    <w:bottom w:val="none" w:sz="0" w:space="0" w:color="auto"/>
                                                    <w:right w:val="none" w:sz="0" w:space="0" w:color="auto"/>
                                                  </w:divBdr>
                                                </w:div>
                                                <w:div w:id="63065779">
                                                  <w:marLeft w:val="0"/>
                                                  <w:marRight w:val="0"/>
                                                  <w:marTop w:val="0"/>
                                                  <w:marBottom w:val="0"/>
                                                  <w:divBdr>
                                                    <w:top w:val="none" w:sz="0" w:space="0" w:color="auto"/>
                                                    <w:left w:val="none" w:sz="0" w:space="0" w:color="auto"/>
                                                    <w:bottom w:val="none" w:sz="0" w:space="0" w:color="auto"/>
                                                    <w:right w:val="none" w:sz="0" w:space="0" w:color="auto"/>
                                                  </w:divBdr>
                                                </w:div>
                                                <w:div w:id="1526670312">
                                                  <w:marLeft w:val="0"/>
                                                  <w:marRight w:val="0"/>
                                                  <w:marTop w:val="0"/>
                                                  <w:marBottom w:val="0"/>
                                                  <w:divBdr>
                                                    <w:top w:val="none" w:sz="0" w:space="0" w:color="auto"/>
                                                    <w:left w:val="none" w:sz="0" w:space="0" w:color="auto"/>
                                                    <w:bottom w:val="none" w:sz="0" w:space="0" w:color="auto"/>
                                                    <w:right w:val="none" w:sz="0" w:space="0" w:color="auto"/>
                                                  </w:divBdr>
                                                </w:div>
                                                <w:div w:id="454298485">
                                                  <w:marLeft w:val="0"/>
                                                  <w:marRight w:val="0"/>
                                                  <w:marTop w:val="0"/>
                                                  <w:marBottom w:val="0"/>
                                                  <w:divBdr>
                                                    <w:top w:val="none" w:sz="0" w:space="0" w:color="auto"/>
                                                    <w:left w:val="none" w:sz="0" w:space="0" w:color="auto"/>
                                                    <w:bottom w:val="none" w:sz="0" w:space="0" w:color="auto"/>
                                                    <w:right w:val="none" w:sz="0" w:space="0" w:color="auto"/>
                                                  </w:divBdr>
                                                </w:div>
                                                <w:div w:id="11878903">
                                                  <w:marLeft w:val="0"/>
                                                  <w:marRight w:val="0"/>
                                                  <w:marTop w:val="0"/>
                                                  <w:marBottom w:val="0"/>
                                                  <w:divBdr>
                                                    <w:top w:val="none" w:sz="0" w:space="0" w:color="auto"/>
                                                    <w:left w:val="none" w:sz="0" w:space="0" w:color="auto"/>
                                                    <w:bottom w:val="none" w:sz="0" w:space="0" w:color="auto"/>
                                                    <w:right w:val="none" w:sz="0" w:space="0" w:color="auto"/>
                                                  </w:divBdr>
                                                </w:div>
                                                <w:div w:id="948317817">
                                                  <w:marLeft w:val="0"/>
                                                  <w:marRight w:val="0"/>
                                                  <w:marTop w:val="0"/>
                                                  <w:marBottom w:val="0"/>
                                                  <w:divBdr>
                                                    <w:top w:val="none" w:sz="0" w:space="0" w:color="auto"/>
                                                    <w:left w:val="none" w:sz="0" w:space="0" w:color="auto"/>
                                                    <w:bottom w:val="none" w:sz="0" w:space="0" w:color="auto"/>
                                                    <w:right w:val="none" w:sz="0" w:space="0" w:color="auto"/>
                                                  </w:divBdr>
                                                </w:div>
                                                <w:div w:id="1942108391">
                                                  <w:marLeft w:val="0"/>
                                                  <w:marRight w:val="0"/>
                                                  <w:marTop w:val="0"/>
                                                  <w:marBottom w:val="0"/>
                                                  <w:divBdr>
                                                    <w:top w:val="none" w:sz="0" w:space="0" w:color="auto"/>
                                                    <w:left w:val="none" w:sz="0" w:space="0" w:color="auto"/>
                                                    <w:bottom w:val="none" w:sz="0" w:space="0" w:color="auto"/>
                                                    <w:right w:val="none" w:sz="0" w:space="0" w:color="auto"/>
                                                  </w:divBdr>
                                                </w:div>
                                                <w:div w:id="217473458">
                                                  <w:marLeft w:val="0"/>
                                                  <w:marRight w:val="0"/>
                                                  <w:marTop w:val="0"/>
                                                  <w:marBottom w:val="0"/>
                                                  <w:divBdr>
                                                    <w:top w:val="none" w:sz="0" w:space="0" w:color="auto"/>
                                                    <w:left w:val="none" w:sz="0" w:space="0" w:color="auto"/>
                                                    <w:bottom w:val="none" w:sz="0" w:space="0" w:color="auto"/>
                                                    <w:right w:val="none" w:sz="0" w:space="0" w:color="auto"/>
                                                  </w:divBdr>
                                                </w:div>
                                                <w:div w:id="327945404">
                                                  <w:marLeft w:val="0"/>
                                                  <w:marRight w:val="0"/>
                                                  <w:marTop w:val="0"/>
                                                  <w:marBottom w:val="0"/>
                                                  <w:divBdr>
                                                    <w:top w:val="none" w:sz="0" w:space="0" w:color="auto"/>
                                                    <w:left w:val="none" w:sz="0" w:space="0" w:color="auto"/>
                                                    <w:bottom w:val="none" w:sz="0" w:space="0" w:color="auto"/>
                                                    <w:right w:val="none" w:sz="0" w:space="0" w:color="auto"/>
                                                  </w:divBdr>
                                                </w:div>
                                                <w:div w:id="301346691">
                                                  <w:marLeft w:val="0"/>
                                                  <w:marRight w:val="0"/>
                                                  <w:marTop w:val="0"/>
                                                  <w:marBottom w:val="0"/>
                                                  <w:divBdr>
                                                    <w:top w:val="none" w:sz="0" w:space="0" w:color="auto"/>
                                                    <w:left w:val="none" w:sz="0" w:space="0" w:color="auto"/>
                                                    <w:bottom w:val="none" w:sz="0" w:space="0" w:color="auto"/>
                                                    <w:right w:val="none" w:sz="0" w:space="0" w:color="auto"/>
                                                  </w:divBdr>
                                                </w:div>
                                                <w:div w:id="1055470277">
                                                  <w:marLeft w:val="0"/>
                                                  <w:marRight w:val="0"/>
                                                  <w:marTop w:val="0"/>
                                                  <w:marBottom w:val="0"/>
                                                  <w:divBdr>
                                                    <w:top w:val="none" w:sz="0" w:space="0" w:color="auto"/>
                                                    <w:left w:val="none" w:sz="0" w:space="0" w:color="auto"/>
                                                    <w:bottom w:val="none" w:sz="0" w:space="0" w:color="auto"/>
                                                    <w:right w:val="none" w:sz="0" w:space="0" w:color="auto"/>
                                                  </w:divBdr>
                                                </w:div>
                                                <w:div w:id="1279408399">
                                                  <w:marLeft w:val="0"/>
                                                  <w:marRight w:val="0"/>
                                                  <w:marTop w:val="0"/>
                                                  <w:marBottom w:val="0"/>
                                                  <w:divBdr>
                                                    <w:top w:val="none" w:sz="0" w:space="0" w:color="auto"/>
                                                    <w:left w:val="none" w:sz="0" w:space="0" w:color="auto"/>
                                                    <w:bottom w:val="none" w:sz="0" w:space="0" w:color="auto"/>
                                                    <w:right w:val="none" w:sz="0" w:space="0" w:color="auto"/>
                                                  </w:divBdr>
                                                </w:div>
                                                <w:div w:id="159468090">
                                                  <w:marLeft w:val="0"/>
                                                  <w:marRight w:val="0"/>
                                                  <w:marTop w:val="0"/>
                                                  <w:marBottom w:val="0"/>
                                                  <w:divBdr>
                                                    <w:top w:val="none" w:sz="0" w:space="0" w:color="auto"/>
                                                    <w:left w:val="none" w:sz="0" w:space="0" w:color="auto"/>
                                                    <w:bottom w:val="none" w:sz="0" w:space="0" w:color="auto"/>
                                                    <w:right w:val="none" w:sz="0" w:space="0" w:color="auto"/>
                                                  </w:divBdr>
                                                </w:div>
                                                <w:div w:id="971208733">
                                                  <w:marLeft w:val="0"/>
                                                  <w:marRight w:val="0"/>
                                                  <w:marTop w:val="0"/>
                                                  <w:marBottom w:val="0"/>
                                                  <w:divBdr>
                                                    <w:top w:val="none" w:sz="0" w:space="0" w:color="auto"/>
                                                    <w:left w:val="none" w:sz="0" w:space="0" w:color="auto"/>
                                                    <w:bottom w:val="none" w:sz="0" w:space="0" w:color="auto"/>
                                                    <w:right w:val="none" w:sz="0" w:space="0" w:color="auto"/>
                                                  </w:divBdr>
                                                </w:div>
                                                <w:div w:id="396053319">
                                                  <w:marLeft w:val="0"/>
                                                  <w:marRight w:val="0"/>
                                                  <w:marTop w:val="0"/>
                                                  <w:marBottom w:val="0"/>
                                                  <w:divBdr>
                                                    <w:top w:val="none" w:sz="0" w:space="0" w:color="auto"/>
                                                    <w:left w:val="none" w:sz="0" w:space="0" w:color="auto"/>
                                                    <w:bottom w:val="none" w:sz="0" w:space="0" w:color="auto"/>
                                                    <w:right w:val="none" w:sz="0" w:space="0" w:color="auto"/>
                                                  </w:divBdr>
                                                </w:div>
                                                <w:div w:id="134030830">
                                                  <w:marLeft w:val="0"/>
                                                  <w:marRight w:val="0"/>
                                                  <w:marTop w:val="0"/>
                                                  <w:marBottom w:val="0"/>
                                                  <w:divBdr>
                                                    <w:top w:val="none" w:sz="0" w:space="0" w:color="auto"/>
                                                    <w:left w:val="none" w:sz="0" w:space="0" w:color="auto"/>
                                                    <w:bottom w:val="none" w:sz="0" w:space="0" w:color="auto"/>
                                                    <w:right w:val="none" w:sz="0" w:space="0" w:color="auto"/>
                                                  </w:divBdr>
                                                </w:div>
                                                <w:div w:id="972246014">
                                                  <w:marLeft w:val="0"/>
                                                  <w:marRight w:val="0"/>
                                                  <w:marTop w:val="0"/>
                                                  <w:marBottom w:val="0"/>
                                                  <w:divBdr>
                                                    <w:top w:val="none" w:sz="0" w:space="0" w:color="auto"/>
                                                    <w:left w:val="none" w:sz="0" w:space="0" w:color="auto"/>
                                                    <w:bottom w:val="none" w:sz="0" w:space="0" w:color="auto"/>
                                                    <w:right w:val="none" w:sz="0" w:space="0" w:color="auto"/>
                                                  </w:divBdr>
                                                </w:div>
                                                <w:div w:id="1397067">
                                                  <w:marLeft w:val="0"/>
                                                  <w:marRight w:val="0"/>
                                                  <w:marTop w:val="0"/>
                                                  <w:marBottom w:val="0"/>
                                                  <w:divBdr>
                                                    <w:top w:val="none" w:sz="0" w:space="0" w:color="auto"/>
                                                    <w:left w:val="none" w:sz="0" w:space="0" w:color="auto"/>
                                                    <w:bottom w:val="none" w:sz="0" w:space="0" w:color="auto"/>
                                                    <w:right w:val="none" w:sz="0" w:space="0" w:color="auto"/>
                                                  </w:divBdr>
                                                </w:div>
                                                <w:div w:id="1449927305">
                                                  <w:marLeft w:val="0"/>
                                                  <w:marRight w:val="0"/>
                                                  <w:marTop w:val="0"/>
                                                  <w:marBottom w:val="0"/>
                                                  <w:divBdr>
                                                    <w:top w:val="none" w:sz="0" w:space="0" w:color="auto"/>
                                                    <w:left w:val="none" w:sz="0" w:space="0" w:color="auto"/>
                                                    <w:bottom w:val="none" w:sz="0" w:space="0" w:color="auto"/>
                                                    <w:right w:val="none" w:sz="0" w:space="0" w:color="auto"/>
                                                  </w:divBdr>
                                                </w:div>
                                                <w:div w:id="1995377323">
                                                  <w:marLeft w:val="0"/>
                                                  <w:marRight w:val="0"/>
                                                  <w:marTop w:val="0"/>
                                                  <w:marBottom w:val="0"/>
                                                  <w:divBdr>
                                                    <w:top w:val="none" w:sz="0" w:space="0" w:color="auto"/>
                                                    <w:left w:val="none" w:sz="0" w:space="0" w:color="auto"/>
                                                    <w:bottom w:val="none" w:sz="0" w:space="0" w:color="auto"/>
                                                    <w:right w:val="none" w:sz="0" w:space="0" w:color="auto"/>
                                                  </w:divBdr>
                                                </w:div>
                                                <w:div w:id="14973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sample.com/2015/04/javascript-interview-questions-answer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2847</Words>
  <Characters>16230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HP laptop</cp:lastModifiedBy>
  <cp:revision>25</cp:revision>
  <dcterms:created xsi:type="dcterms:W3CDTF">2017-01-10T03:39:00Z</dcterms:created>
  <dcterms:modified xsi:type="dcterms:W3CDTF">2017-04-14T03:47:00Z</dcterms:modified>
</cp:coreProperties>
</file>